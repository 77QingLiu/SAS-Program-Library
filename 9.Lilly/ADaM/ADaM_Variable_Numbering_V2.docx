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A263F" w14:textId="73BFD0CB" w:rsidR="001B2354" w:rsidRPr="00BE3FED" w:rsidRDefault="001B2354" w:rsidP="001B2354">
      <w:pPr>
        <w:pStyle w:val="Heading1"/>
        <w:jc w:val="center"/>
        <w:rPr>
          <w:rFonts w:asciiTheme="minorHAnsi" w:hAnsiTheme="minorHAnsi" w:cstheme="minorHAnsi"/>
          <w:sz w:val="40"/>
        </w:rPr>
      </w:pPr>
      <w:bookmarkStart w:id="0" w:name="_Toc410724434"/>
      <w:bookmarkStart w:id="1" w:name="_GoBack"/>
      <w:bookmarkEnd w:id="1"/>
      <w:r w:rsidRPr="00BE3FED">
        <w:rPr>
          <w:rFonts w:asciiTheme="minorHAnsi" w:hAnsiTheme="minorHAnsi" w:cstheme="minorHAnsi"/>
          <w:sz w:val="40"/>
        </w:rPr>
        <w:t>CDFM PROCESS GUIDANCE</w:t>
      </w:r>
      <w:bookmarkEnd w:id="0"/>
    </w:p>
    <w:p w14:paraId="33E5E217" w14:textId="421EAF8F" w:rsidR="001B2354" w:rsidRPr="00BE3FED" w:rsidRDefault="001B2354" w:rsidP="001B2354">
      <w:pPr>
        <w:pStyle w:val="Heading1"/>
        <w:jc w:val="center"/>
        <w:rPr>
          <w:rFonts w:asciiTheme="minorHAnsi" w:hAnsiTheme="minorHAnsi" w:cstheme="minorHAnsi"/>
          <w:sz w:val="40"/>
        </w:rPr>
      </w:pPr>
      <w:bookmarkStart w:id="2" w:name="_Toc410724435"/>
      <w:r w:rsidRPr="00BE3FED">
        <w:rPr>
          <w:rFonts w:asciiTheme="minorHAnsi" w:hAnsiTheme="minorHAnsi" w:cstheme="minorHAnsi"/>
          <w:sz w:val="40"/>
        </w:rPr>
        <w:t>Guidance for Numbering of Variables in ADaM Datasets</w:t>
      </w:r>
      <w:bookmarkEnd w:id="2"/>
    </w:p>
    <w:p w14:paraId="7CED4934" w14:textId="77777777" w:rsidR="001B2354" w:rsidRPr="00BE3FED" w:rsidRDefault="001B2354" w:rsidP="001B2354">
      <w:pPr>
        <w:rPr>
          <w:rFonts w:cstheme="minorHAnsi"/>
          <w:sz w:val="32"/>
        </w:rPr>
      </w:pPr>
    </w:p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eastAsia="en-US"/>
        </w:rPr>
        <w:id w:val="-5385021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558C06D" w14:textId="652D60B9" w:rsidR="001B2354" w:rsidRPr="00BE3FED" w:rsidRDefault="001B2354">
          <w:pPr>
            <w:pStyle w:val="TOCHeading"/>
            <w:rPr>
              <w:rFonts w:asciiTheme="minorHAnsi" w:hAnsiTheme="minorHAnsi" w:cstheme="minorHAnsi"/>
            </w:rPr>
          </w:pPr>
          <w:r w:rsidRPr="00BE3FED">
            <w:rPr>
              <w:rFonts w:asciiTheme="minorHAnsi" w:hAnsiTheme="minorHAnsi" w:cstheme="minorHAnsi"/>
            </w:rPr>
            <w:t>Contents</w:t>
          </w:r>
        </w:p>
        <w:p w14:paraId="41DEE3A9" w14:textId="75EF83AA" w:rsidR="00C8793B" w:rsidRDefault="001B2354" w:rsidP="008356BF">
          <w:pPr>
            <w:pStyle w:val="TOC1"/>
            <w:tabs>
              <w:tab w:val="right" w:leader="dot" w:pos="10790"/>
            </w:tabs>
            <w:rPr>
              <w:noProof/>
            </w:rPr>
          </w:pPr>
          <w:r w:rsidRPr="00BE3FED">
            <w:rPr>
              <w:rFonts w:cstheme="minorHAnsi"/>
            </w:rPr>
            <w:fldChar w:fldCharType="begin"/>
          </w:r>
          <w:r w:rsidRPr="00BE3FED">
            <w:rPr>
              <w:rFonts w:cstheme="minorHAnsi"/>
            </w:rPr>
            <w:instrText xml:space="preserve"> TOC \o "1-3" \h \z \u </w:instrText>
          </w:r>
          <w:r w:rsidRPr="00BE3FED">
            <w:rPr>
              <w:rFonts w:cstheme="minorHAnsi"/>
            </w:rPr>
            <w:fldChar w:fldCharType="separate"/>
          </w:r>
          <w:hyperlink w:anchor="_Toc410724436" w:history="1"/>
        </w:p>
        <w:p w14:paraId="1ED0AA61" w14:textId="77777777" w:rsidR="00C8793B" w:rsidRDefault="001B66F5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10724437" w:history="1">
            <w:r w:rsidR="00C8793B" w:rsidRPr="00D15DFE">
              <w:rPr>
                <w:rStyle w:val="Hyperlink"/>
                <w:rFonts w:cstheme="minorHAnsi"/>
                <w:noProof/>
              </w:rPr>
              <w:t>General Guidance</w:t>
            </w:r>
            <w:r w:rsidR="00C8793B">
              <w:rPr>
                <w:noProof/>
                <w:webHidden/>
              </w:rPr>
              <w:tab/>
            </w:r>
            <w:r w:rsidR="00C8793B">
              <w:rPr>
                <w:noProof/>
                <w:webHidden/>
              </w:rPr>
              <w:fldChar w:fldCharType="begin"/>
            </w:r>
            <w:r w:rsidR="00C8793B">
              <w:rPr>
                <w:noProof/>
                <w:webHidden/>
              </w:rPr>
              <w:instrText xml:space="preserve"> PAGEREF _Toc410724437 \h </w:instrText>
            </w:r>
            <w:r w:rsidR="00C8793B">
              <w:rPr>
                <w:noProof/>
                <w:webHidden/>
              </w:rPr>
            </w:r>
            <w:r w:rsidR="00C8793B">
              <w:rPr>
                <w:noProof/>
                <w:webHidden/>
              </w:rPr>
              <w:fldChar w:fldCharType="separate"/>
            </w:r>
            <w:r w:rsidR="00C8793B">
              <w:rPr>
                <w:noProof/>
                <w:webHidden/>
              </w:rPr>
              <w:t>1</w:t>
            </w:r>
            <w:r w:rsidR="00C8793B">
              <w:rPr>
                <w:noProof/>
                <w:webHidden/>
              </w:rPr>
              <w:fldChar w:fldCharType="end"/>
            </w:r>
          </w:hyperlink>
        </w:p>
        <w:p w14:paraId="462518DD" w14:textId="77777777" w:rsidR="00C8793B" w:rsidRDefault="001B66F5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10724438" w:history="1">
            <w:r w:rsidR="00C8793B" w:rsidRPr="00D15DFE">
              <w:rPr>
                <w:rStyle w:val="Hyperlink"/>
                <w:rFonts w:cstheme="minorHAnsi"/>
                <w:noProof/>
              </w:rPr>
              <w:t>ADSL</w:t>
            </w:r>
            <w:r w:rsidR="00C8793B">
              <w:rPr>
                <w:noProof/>
                <w:webHidden/>
              </w:rPr>
              <w:tab/>
            </w:r>
            <w:r w:rsidR="00C8793B">
              <w:rPr>
                <w:noProof/>
                <w:webHidden/>
              </w:rPr>
              <w:fldChar w:fldCharType="begin"/>
            </w:r>
            <w:r w:rsidR="00C8793B">
              <w:rPr>
                <w:noProof/>
                <w:webHidden/>
              </w:rPr>
              <w:instrText xml:space="preserve"> PAGEREF _Toc410724438 \h </w:instrText>
            </w:r>
            <w:r w:rsidR="00C8793B">
              <w:rPr>
                <w:noProof/>
                <w:webHidden/>
              </w:rPr>
            </w:r>
            <w:r w:rsidR="00C8793B">
              <w:rPr>
                <w:noProof/>
                <w:webHidden/>
              </w:rPr>
              <w:fldChar w:fldCharType="separate"/>
            </w:r>
            <w:r w:rsidR="00C8793B">
              <w:rPr>
                <w:noProof/>
                <w:webHidden/>
              </w:rPr>
              <w:t>2</w:t>
            </w:r>
            <w:r w:rsidR="00C8793B">
              <w:rPr>
                <w:noProof/>
                <w:webHidden/>
              </w:rPr>
              <w:fldChar w:fldCharType="end"/>
            </w:r>
          </w:hyperlink>
        </w:p>
        <w:p w14:paraId="1837B705" w14:textId="77777777" w:rsidR="00C8793B" w:rsidRDefault="001B66F5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10724439" w:history="1">
            <w:r w:rsidR="00C8793B" w:rsidRPr="00D15DFE">
              <w:rPr>
                <w:rStyle w:val="Hyperlink"/>
                <w:rFonts w:cstheme="minorHAnsi"/>
                <w:noProof/>
              </w:rPr>
              <w:t>BDS Structure</w:t>
            </w:r>
            <w:r w:rsidR="00C8793B">
              <w:rPr>
                <w:noProof/>
                <w:webHidden/>
              </w:rPr>
              <w:tab/>
            </w:r>
            <w:r w:rsidR="00C8793B">
              <w:rPr>
                <w:noProof/>
                <w:webHidden/>
              </w:rPr>
              <w:fldChar w:fldCharType="begin"/>
            </w:r>
            <w:r w:rsidR="00C8793B">
              <w:rPr>
                <w:noProof/>
                <w:webHidden/>
              </w:rPr>
              <w:instrText xml:space="preserve"> PAGEREF _Toc410724439 \h </w:instrText>
            </w:r>
            <w:r w:rsidR="00C8793B">
              <w:rPr>
                <w:noProof/>
                <w:webHidden/>
              </w:rPr>
            </w:r>
            <w:r w:rsidR="00C8793B">
              <w:rPr>
                <w:noProof/>
                <w:webHidden/>
              </w:rPr>
              <w:fldChar w:fldCharType="separate"/>
            </w:r>
            <w:r w:rsidR="00C8793B">
              <w:rPr>
                <w:noProof/>
                <w:webHidden/>
              </w:rPr>
              <w:t>3</w:t>
            </w:r>
            <w:r w:rsidR="00C8793B">
              <w:rPr>
                <w:noProof/>
                <w:webHidden/>
              </w:rPr>
              <w:fldChar w:fldCharType="end"/>
            </w:r>
          </w:hyperlink>
        </w:p>
        <w:p w14:paraId="2C750166" w14:textId="6688BDC3" w:rsidR="00C8793B" w:rsidRDefault="001B66F5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10724440" w:history="1">
            <w:r w:rsidR="000A6A38">
              <w:rPr>
                <w:rStyle w:val="Hyperlink"/>
                <w:rFonts w:cstheme="minorHAnsi"/>
                <w:noProof/>
              </w:rPr>
              <w:t>Occurrence S</w:t>
            </w:r>
            <w:r w:rsidR="00C8793B" w:rsidRPr="00D15DFE">
              <w:rPr>
                <w:rStyle w:val="Hyperlink"/>
                <w:rFonts w:cstheme="minorHAnsi"/>
                <w:noProof/>
              </w:rPr>
              <w:t>tructure</w:t>
            </w:r>
            <w:r w:rsidR="00C8793B">
              <w:rPr>
                <w:noProof/>
                <w:webHidden/>
              </w:rPr>
              <w:tab/>
            </w:r>
            <w:r w:rsidR="00C8793B">
              <w:rPr>
                <w:noProof/>
                <w:webHidden/>
              </w:rPr>
              <w:fldChar w:fldCharType="begin"/>
            </w:r>
            <w:r w:rsidR="00C8793B">
              <w:rPr>
                <w:noProof/>
                <w:webHidden/>
              </w:rPr>
              <w:instrText xml:space="preserve"> PAGEREF _Toc410724440 \h </w:instrText>
            </w:r>
            <w:r w:rsidR="00C8793B">
              <w:rPr>
                <w:noProof/>
                <w:webHidden/>
              </w:rPr>
            </w:r>
            <w:r w:rsidR="00C8793B">
              <w:rPr>
                <w:noProof/>
                <w:webHidden/>
              </w:rPr>
              <w:fldChar w:fldCharType="separate"/>
            </w:r>
            <w:r w:rsidR="00C8793B">
              <w:rPr>
                <w:noProof/>
                <w:webHidden/>
              </w:rPr>
              <w:t>5</w:t>
            </w:r>
            <w:r w:rsidR="00C8793B">
              <w:rPr>
                <w:noProof/>
                <w:webHidden/>
              </w:rPr>
              <w:fldChar w:fldCharType="end"/>
            </w:r>
          </w:hyperlink>
        </w:p>
        <w:p w14:paraId="1FC383F1" w14:textId="7F4C4BC4" w:rsidR="00C8793B" w:rsidRDefault="001B66F5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10724441" w:history="1">
            <w:r w:rsidR="00C8793B" w:rsidRPr="00D15DFE">
              <w:rPr>
                <w:rStyle w:val="Hyperlink"/>
                <w:rFonts w:cstheme="minorHAnsi"/>
                <w:noProof/>
              </w:rPr>
              <w:t>Other</w:t>
            </w:r>
            <w:r w:rsidR="000A6A38">
              <w:rPr>
                <w:rStyle w:val="Hyperlink"/>
                <w:rFonts w:cstheme="minorHAnsi"/>
                <w:noProof/>
              </w:rPr>
              <w:t xml:space="preserve"> (A</w:t>
            </w:r>
            <w:r w:rsidR="00E65669">
              <w:rPr>
                <w:rStyle w:val="Hyperlink"/>
                <w:rFonts w:cstheme="minorHAnsi"/>
                <w:noProof/>
              </w:rPr>
              <w:t>X</w:t>
            </w:r>
            <w:r w:rsidR="000A6A38">
              <w:rPr>
                <w:rStyle w:val="Hyperlink"/>
                <w:rFonts w:cstheme="minorHAnsi"/>
                <w:noProof/>
              </w:rPr>
              <w:t>---)</w:t>
            </w:r>
            <w:r w:rsidR="00C8793B" w:rsidRPr="00D15DFE">
              <w:rPr>
                <w:rStyle w:val="Hyperlink"/>
                <w:rFonts w:cstheme="minorHAnsi"/>
                <w:noProof/>
              </w:rPr>
              <w:t xml:space="preserve"> </w:t>
            </w:r>
            <w:r w:rsidR="000A6A38">
              <w:rPr>
                <w:rStyle w:val="Hyperlink"/>
                <w:rFonts w:cstheme="minorHAnsi"/>
                <w:noProof/>
              </w:rPr>
              <w:t>S</w:t>
            </w:r>
            <w:r w:rsidR="00C8793B" w:rsidRPr="00D15DFE">
              <w:rPr>
                <w:rStyle w:val="Hyperlink"/>
                <w:rFonts w:cstheme="minorHAnsi"/>
                <w:noProof/>
              </w:rPr>
              <w:t>tructure</w:t>
            </w:r>
            <w:r w:rsidR="00C8793B">
              <w:rPr>
                <w:noProof/>
                <w:webHidden/>
              </w:rPr>
              <w:tab/>
            </w:r>
            <w:r w:rsidR="00C8793B">
              <w:rPr>
                <w:noProof/>
                <w:webHidden/>
              </w:rPr>
              <w:fldChar w:fldCharType="begin"/>
            </w:r>
            <w:r w:rsidR="00C8793B">
              <w:rPr>
                <w:noProof/>
                <w:webHidden/>
              </w:rPr>
              <w:instrText xml:space="preserve"> PAGEREF _Toc410724441 \h </w:instrText>
            </w:r>
            <w:r w:rsidR="00C8793B">
              <w:rPr>
                <w:noProof/>
                <w:webHidden/>
              </w:rPr>
            </w:r>
            <w:r w:rsidR="00C8793B">
              <w:rPr>
                <w:noProof/>
                <w:webHidden/>
              </w:rPr>
              <w:fldChar w:fldCharType="separate"/>
            </w:r>
            <w:r w:rsidR="00C8793B">
              <w:rPr>
                <w:noProof/>
                <w:webHidden/>
              </w:rPr>
              <w:t>7</w:t>
            </w:r>
            <w:r w:rsidR="00C8793B">
              <w:rPr>
                <w:noProof/>
                <w:webHidden/>
              </w:rPr>
              <w:fldChar w:fldCharType="end"/>
            </w:r>
          </w:hyperlink>
        </w:p>
        <w:p w14:paraId="08DACE06" w14:textId="51F5FE66" w:rsidR="001B2354" w:rsidRPr="00BE3FED" w:rsidRDefault="001B2354">
          <w:pPr>
            <w:rPr>
              <w:rFonts w:cstheme="minorHAnsi"/>
            </w:rPr>
          </w:pPr>
          <w:r w:rsidRPr="00BE3FED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E0009ED" w14:textId="77777777" w:rsidR="008356BF" w:rsidRDefault="008356BF" w:rsidP="00C8793B">
      <w:pPr>
        <w:pStyle w:val="Heading3"/>
        <w:jc w:val="center"/>
        <w:rPr>
          <w:rFonts w:asciiTheme="minorHAnsi" w:hAnsiTheme="minorHAnsi" w:cstheme="minorHAnsi"/>
          <w:color w:val="auto"/>
          <w:sz w:val="32"/>
        </w:rPr>
      </w:pPr>
      <w:bookmarkStart w:id="3" w:name="_Toc410724436"/>
    </w:p>
    <w:p w14:paraId="7D96A1F8" w14:textId="77777777" w:rsidR="00C8793B" w:rsidRPr="00C8793B" w:rsidRDefault="00C8793B" w:rsidP="00C8793B">
      <w:pPr>
        <w:pStyle w:val="Heading3"/>
        <w:jc w:val="center"/>
        <w:rPr>
          <w:rFonts w:asciiTheme="minorHAnsi" w:hAnsiTheme="minorHAnsi" w:cstheme="minorHAnsi"/>
          <w:color w:val="auto"/>
        </w:rPr>
      </w:pPr>
      <w:r w:rsidRPr="00C8793B">
        <w:rPr>
          <w:rFonts w:asciiTheme="minorHAnsi" w:hAnsiTheme="minorHAnsi" w:cstheme="minorHAnsi"/>
          <w:color w:val="auto"/>
          <w:sz w:val="32"/>
        </w:rPr>
        <w:t>Version 1.0</w:t>
      </w:r>
      <w:bookmarkEnd w:id="3"/>
    </w:p>
    <w:p w14:paraId="20B9E59F" w14:textId="77777777" w:rsidR="001B2354" w:rsidRPr="00BE3FED" w:rsidRDefault="001B2354" w:rsidP="00E11402">
      <w:pPr>
        <w:pStyle w:val="Heading2"/>
        <w:rPr>
          <w:rFonts w:asciiTheme="minorHAnsi" w:hAnsiTheme="minorHAnsi" w:cstheme="minorHAnsi"/>
        </w:rPr>
      </w:pPr>
    </w:p>
    <w:p w14:paraId="34C2487E" w14:textId="2609C667" w:rsidR="001B2354" w:rsidRDefault="000D007D" w:rsidP="001B2354">
      <w:pPr>
        <w:pStyle w:val="Heading2"/>
        <w:rPr>
          <w:rFonts w:asciiTheme="minorHAnsi" w:hAnsiTheme="minorHAnsi" w:cstheme="minorHAnsi"/>
        </w:rPr>
      </w:pPr>
      <w:bookmarkStart w:id="4" w:name="_Toc410724437"/>
      <w:r w:rsidRPr="00BE3FED">
        <w:rPr>
          <w:rFonts w:asciiTheme="minorHAnsi" w:hAnsiTheme="minorHAnsi" w:cstheme="minorHAnsi"/>
        </w:rPr>
        <w:t>General Guidance</w:t>
      </w:r>
      <w:bookmarkEnd w:id="4"/>
      <w:r w:rsidR="008356BF">
        <w:rPr>
          <w:rFonts w:asciiTheme="minorHAnsi" w:hAnsiTheme="minorHAnsi" w:cstheme="minorHAnsi"/>
        </w:rPr>
        <w:t>:</w:t>
      </w:r>
    </w:p>
    <w:p w14:paraId="49582381" w14:textId="77777777" w:rsidR="008356BF" w:rsidRDefault="008356BF" w:rsidP="008356BF">
      <w:pPr>
        <w:pStyle w:val="NoSpacing"/>
      </w:pPr>
    </w:p>
    <w:p w14:paraId="703169DE" w14:textId="231EFB42" w:rsidR="008356BF" w:rsidRDefault="008356BF" w:rsidP="008356BF">
      <w:pPr>
        <w:pStyle w:val="NoSpacing"/>
        <w:numPr>
          <w:ilvl w:val="0"/>
          <w:numId w:val="4"/>
        </w:numPr>
        <w:rPr>
          <w:rFonts w:cstheme="minorHAnsi"/>
        </w:rPr>
      </w:pPr>
      <w:r>
        <w:t>Follow the ordering of variables</w:t>
      </w:r>
      <w:r w:rsidR="001B2354" w:rsidRPr="00BE3FED">
        <w:rPr>
          <w:rFonts w:cstheme="minorHAnsi"/>
        </w:rPr>
        <w:t xml:space="preserve"> in the </w:t>
      </w:r>
      <w:r>
        <w:rPr>
          <w:rFonts w:cstheme="minorHAnsi"/>
        </w:rPr>
        <w:t>“</w:t>
      </w:r>
      <w:r w:rsidR="000A6A38">
        <w:rPr>
          <w:rFonts w:cstheme="minorHAnsi"/>
        </w:rPr>
        <w:t>-</w:t>
      </w:r>
      <w:r w:rsidR="001B2354" w:rsidRPr="00BE3FED">
        <w:rPr>
          <w:rFonts w:cstheme="minorHAnsi"/>
        </w:rPr>
        <w:t>Standard Ordering</w:t>
      </w:r>
      <w:r w:rsidR="000A6A38">
        <w:rPr>
          <w:rFonts w:cstheme="minorHAnsi"/>
        </w:rPr>
        <w:t>-</w:t>
      </w:r>
      <w:r>
        <w:rPr>
          <w:rFonts w:cstheme="minorHAnsi"/>
        </w:rPr>
        <w:t>”</w:t>
      </w:r>
      <w:r w:rsidR="001B2354" w:rsidRPr="00BE3FED">
        <w:rPr>
          <w:rFonts w:cstheme="minorHAnsi"/>
        </w:rPr>
        <w:t xml:space="preserve"> </w:t>
      </w:r>
      <w:r>
        <w:rPr>
          <w:rFonts w:cstheme="minorHAnsi"/>
        </w:rPr>
        <w:t>column, in t</w:t>
      </w:r>
      <w:r w:rsidR="001B2354" w:rsidRPr="00BE3FED">
        <w:rPr>
          <w:rFonts w:cstheme="minorHAnsi"/>
        </w:rPr>
        <w:t>he order presented when available.</w:t>
      </w:r>
      <w:r>
        <w:rPr>
          <w:rFonts w:cstheme="minorHAnsi"/>
        </w:rPr>
        <w:t xml:space="preserve"> </w:t>
      </w:r>
    </w:p>
    <w:p w14:paraId="654EA8BA" w14:textId="15ABC84E" w:rsidR="000A6A38" w:rsidRDefault="000A6A38" w:rsidP="008356BF">
      <w:pPr>
        <w:pStyle w:val="NoSpacing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TIER x: Tiers are provided to follow it sequentially.</w:t>
      </w:r>
    </w:p>
    <w:p w14:paraId="2F3DF5C6" w14:textId="4CD1F0B2" w:rsidR="001B2354" w:rsidRDefault="008356BF" w:rsidP="008356BF">
      <w:pPr>
        <w:pStyle w:val="NoSpacing"/>
        <w:numPr>
          <w:ilvl w:val="0"/>
          <w:numId w:val="4"/>
        </w:numPr>
      </w:pPr>
      <w:r>
        <w:t>While adding new variables please use the</w:t>
      </w:r>
      <w:r w:rsidR="00E65669">
        <w:t xml:space="preserve"> “-</w:t>
      </w:r>
      <w:r w:rsidR="000A6A38">
        <w:t>O</w:t>
      </w:r>
      <w:r>
        <w:t>ther section</w:t>
      </w:r>
      <w:r w:rsidR="000A6A38">
        <w:t>”</w:t>
      </w:r>
      <w:r>
        <w:t xml:space="preserve">, only if </w:t>
      </w:r>
      <w:r w:rsidR="000A6A38">
        <w:t xml:space="preserve">they </w:t>
      </w:r>
      <w:r>
        <w:t xml:space="preserve">do not fit into any </w:t>
      </w:r>
      <w:r w:rsidR="000A6A38">
        <w:t xml:space="preserve">previously defined </w:t>
      </w:r>
      <w:r>
        <w:t xml:space="preserve">category. </w:t>
      </w:r>
    </w:p>
    <w:p w14:paraId="41CBC694" w14:textId="4D47ECFF" w:rsidR="008356BF" w:rsidRPr="00BE3FED" w:rsidRDefault="008356BF" w:rsidP="008356BF">
      <w:pPr>
        <w:pStyle w:val="NoSpacing"/>
        <w:numPr>
          <w:ilvl w:val="0"/>
          <w:numId w:val="4"/>
        </w:numPr>
      </w:pPr>
      <w:r>
        <w:t xml:space="preserve">All the variables related to </w:t>
      </w:r>
      <w:r w:rsidR="000A6A38">
        <w:t xml:space="preserve">the records </w:t>
      </w:r>
      <w:r>
        <w:t xml:space="preserve">start date should come first followed by variables related to </w:t>
      </w:r>
      <w:r w:rsidR="000A6A38">
        <w:t xml:space="preserve">the records </w:t>
      </w:r>
      <w:r>
        <w:t>end date.</w:t>
      </w:r>
    </w:p>
    <w:p w14:paraId="7931290C" w14:textId="77777777" w:rsidR="001B2354" w:rsidRDefault="001B2354" w:rsidP="008356BF">
      <w:pPr>
        <w:pStyle w:val="NoSpacing"/>
        <w:rPr>
          <w:rFonts w:cstheme="minorHAnsi"/>
        </w:rPr>
      </w:pPr>
    </w:p>
    <w:p w14:paraId="013F0870" w14:textId="77777777" w:rsidR="008356BF" w:rsidRDefault="008356BF" w:rsidP="008356BF"/>
    <w:p w14:paraId="6A3368F5" w14:textId="77777777" w:rsidR="008356BF" w:rsidRPr="008356BF" w:rsidRDefault="008356BF" w:rsidP="008356BF"/>
    <w:p w14:paraId="20314913" w14:textId="77777777" w:rsidR="001B2354" w:rsidRPr="00BE3FED" w:rsidRDefault="001B2354" w:rsidP="001B2354">
      <w:pPr>
        <w:rPr>
          <w:rFonts w:cstheme="minorHAnsi"/>
        </w:rPr>
      </w:pPr>
    </w:p>
    <w:p w14:paraId="1DCD1BA5" w14:textId="77777777" w:rsidR="001B2354" w:rsidRPr="00BE3FED" w:rsidRDefault="001B2354" w:rsidP="001B2354">
      <w:pPr>
        <w:rPr>
          <w:rFonts w:cstheme="minorHAnsi"/>
        </w:rPr>
      </w:pPr>
    </w:p>
    <w:p w14:paraId="60AA5631" w14:textId="77777777" w:rsidR="001B2354" w:rsidRPr="00BE3FED" w:rsidRDefault="001B2354" w:rsidP="001B2354">
      <w:pPr>
        <w:rPr>
          <w:rFonts w:cstheme="minorHAnsi"/>
        </w:rPr>
      </w:pPr>
    </w:p>
    <w:p w14:paraId="18E2DED7" w14:textId="77777777" w:rsidR="007318E5" w:rsidRPr="00BE3FED" w:rsidRDefault="00E11402" w:rsidP="00E11402">
      <w:pPr>
        <w:pStyle w:val="Heading2"/>
        <w:rPr>
          <w:rFonts w:asciiTheme="minorHAnsi" w:hAnsiTheme="minorHAnsi" w:cstheme="minorHAnsi"/>
        </w:rPr>
      </w:pPr>
      <w:bookmarkStart w:id="5" w:name="_Toc410724438"/>
      <w:r w:rsidRPr="00BE3FED">
        <w:rPr>
          <w:rFonts w:asciiTheme="minorHAnsi" w:hAnsiTheme="minorHAnsi" w:cstheme="minorHAnsi"/>
        </w:rPr>
        <w:t>ADSL</w:t>
      </w:r>
      <w:bookmarkEnd w:id="5"/>
    </w:p>
    <w:p w14:paraId="2CF113CF" w14:textId="77777777" w:rsidR="001B2354" w:rsidRPr="00BE3FED" w:rsidRDefault="001B2354" w:rsidP="001B2354">
      <w:pPr>
        <w:rPr>
          <w:rFonts w:cstheme="minorHAnsi"/>
        </w:rPr>
      </w:pPr>
    </w:p>
    <w:tbl>
      <w:tblPr>
        <w:tblW w:w="5000" w:type="pct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30"/>
        <w:gridCol w:w="1288"/>
        <w:gridCol w:w="3571"/>
        <w:gridCol w:w="3571"/>
      </w:tblGrid>
      <w:tr w:rsidR="00686B5B" w:rsidRPr="00BE3FED" w14:paraId="18E2DEDB" w14:textId="77777777" w:rsidTr="009021F2">
        <w:trPr>
          <w:trHeight w:val="290"/>
        </w:trPr>
        <w:tc>
          <w:tcPr>
            <w:tcW w:w="11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8E2DED8" w14:textId="77777777" w:rsidR="00686B5B" w:rsidRPr="00BE3FED" w:rsidRDefault="00686B5B" w:rsidP="007318E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color w:val="000000"/>
              </w:rPr>
            </w:pPr>
            <w:r w:rsidRPr="00BE3FED">
              <w:rPr>
                <w:rFonts w:cstheme="minorHAnsi"/>
                <w:b/>
                <w:color w:val="000000"/>
              </w:rPr>
              <w:t>Variable Type</w:t>
            </w: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8E2DED9" w14:textId="77777777" w:rsidR="00686B5B" w:rsidRPr="00BE3FED" w:rsidRDefault="00686B5B" w:rsidP="00487A6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color w:val="000000"/>
              </w:rPr>
            </w:pPr>
            <w:r w:rsidRPr="00BE3FED">
              <w:rPr>
                <w:rFonts w:cstheme="minorHAnsi"/>
                <w:b/>
                <w:color w:val="000000"/>
              </w:rPr>
              <w:t>Numbering Convention</w:t>
            </w:r>
          </w:p>
        </w:tc>
        <w:tc>
          <w:tcPr>
            <w:tcW w:w="16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30DF497" w14:textId="5FF5BA5C" w:rsidR="00686B5B" w:rsidRPr="00BE3FED" w:rsidRDefault="00686B5B" w:rsidP="00487A6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color w:val="000000"/>
              </w:rPr>
            </w:pPr>
            <w:r w:rsidRPr="00BE3FED">
              <w:rPr>
                <w:rFonts w:cstheme="minorHAnsi"/>
                <w:b/>
                <w:color w:val="000000"/>
              </w:rPr>
              <w:t>Standard Ordering</w:t>
            </w:r>
          </w:p>
        </w:tc>
        <w:tc>
          <w:tcPr>
            <w:tcW w:w="16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8E2DEDA" w14:textId="70F1F49A" w:rsidR="00686B5B" w:rsidRPr="00BE3FED" w:rsidRDefault="00686B5B" w:rsidP="00487A6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color w:val="000000"/>
              </w:rPr>
            </w:pPr>
            <w:r w:rsidRPr="00BE3FED">
              <w:rPr>
                <w:rFonts w:cstheme="minorHAnsi"/>
                <w:b/>
                <w:color w:val="000000"/>
              </w:rPr>
              <w:t>Guidance</w:t>
            </w:r>
          </w:p>
        </w:tc>
      </w:tr>
      <w:tr w:rsidR="005C0DC5" w:rsidRPr="00BE3FED" w14:paraId="18E2DEDF" w14:textId="77777777" w:rsidTr="005C0DC5">
        <w:trPr>
          <w:trHeight w:val="1410"/>
        </w:trPr>
        <w:tc>
          <w:tcPr>
            <w:tcW w:w="111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8E2DEDC" w14:textId="5B5BD5C4" w:rsidR="005C0DC5" w:rsidRPr="00BE3FED" w:rsidRDefault="005C0DC5" w:rsidP="000A6A3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BE3FED">
              <w:rPr>
                <w:rFonts w:cstheme="minorHAnsi"/>
                <w:color w:val="000000"/>
              </w:rPr>
              <w:t xml:space="preserve">Identifiers </w:t>
            </w:r>
          </w:p>
        </w:tc>
        <w:tc>
          <w:tcPr>
            <w:tcW w:w="59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8E2DEDD" w14:textId="77777777" w:rsidR="005C0DC5" w:rsidRPr="00BE3FED" w:rsidRDefault="005C0DC5" w:rsidP="00487A6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BE3FED">
              <w:rPr>
                <w:rFonts w:cstheme="minorHAnsi"/>
                <w:color w:val="000000"/>
              </w:rPr>
              <w:t>1-99</w:t>
            </w:r>
          </w:p>
        </w:tc>
        <w:tc>
          <w:tcPr>
            <w:tcW w:w="164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9009B2C" w14:textId="4BDA1C9C" w:rsidR="005C0DC5" w:rsidRPr="00BE3FED" w:rsidRDefault="005C0DC5" w:rsidP="00686B5B">
            <w:pPr>
              <w:spacing w:after="0" w:line="240" w:lineRule="auto"/>
              <w:rPr>
                <w:rFonts w:eastAsia="Times New Roman" w:cstheme="minorHAnsi"/>
                <w:color w:val="000000"/>
                <w:u w:val="single"/>
              </w:rPr>
            </w:pPr>
            <w:bookmarkStart w:id="6" w:name="OLE_LINK16"/>
            <w:bookmarkStart w:id="7" w:name="OLE_LINK17"/>
            <w:r w:rsidRPr="00BE3FED">
              <w:rPr>
                <w:rFonts w:eastAsia="Times New Roman" w:cstheme="minorHAnsi"/>
                <w:color w:val="000000"/>
                <w:u w:val="single"/>
              </w:rPr>
              <w:t>TIER 1:</w:t>
            </w:r>
          </w:p>
          <w:p w14:paraId="1C014CAD" w14:textId="77777777" w:rsidR="005C0DC5" w:rsidRPr="00BE3FED" w:rsidRDefault="005C0DC5" w:rsidP="00686B5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E3FED">
              <w:rPr>
                <w:rFonts w:eastAsia="Times New Roman" w:cstheme="minorHAnsi"/>
                <w:color w:val="000000"/>
              </w:rPr>
              <w:t>1 = STUDYID</w:t>
            </w:r>
          </w:p>
          <w:p w14:paraId="78E739D9" w14:textId="77777777" w:rsidR="005C0DC5" w:rsidRPr="00BE3FED" w:rsidRDefault="005C0DC5" w:rsidP="00686B5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E3FED">
              <w:rPr>
                <w:rFonts w:eastAsia="Times New Roman" w:cstheme="minorHAnsi"/>
                <w:color w:val="000000"/>
              </w:rPr>
              <w:t>2 = USUBJID</w:t>
            </w:r>
          </w:p>
          <w:p w14:paraId="59A33217" w14:textId="77777777" w:rsidR="005C0DC5" w:rsidRPr="00BE3FED" w:rsidRDefault="005C0DC5" w:rsidP="00686B5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E3FED">
              <w:rPr>
                <w:rFonts w:eastAsia="Times New Roman" w:cstheme="minorHAnsi"/>
                <w:color w:val="000000"/>
              </w:rPr>
              <w:t>3 = SUBJID</w:t>
            </w:r>
          </w:p>
          <w:p w14:paraId="291A3187" w14:textId="7A09A359" w:rsidR="005C0DC5" w:rsidRPr="00BE3FED" w:rsidRDefault="005C0DC5" w:rsidP="005C0DC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E3FED">
              <w:rPr>
                <w:rFonts w:eastAsia="Times New Roman" w:cstheme="minorHAnsi"/>
                <w:color w:val="000000"/>
              </w:rPr>
              <w:t>4 = SITEID</w:t>
            </w:r>
            <w:bookmarkEnd w:id="6"/>
            <w:bookmarkEnd w:id="7"/>
          </w:p>
        </w:tc>
        <w:tc>
          <w:tcPr>
            <w:tcW w:w="164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8E2DEDE" w14:textId="01057EC1" w:rsidR="005C0DC5" w:rsidRPr="00BE3FED" w:rsidRDefault="005C0DC5" w:rsidP="000A6A3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8" w:name="OLE_LINK18"/>
            <w:bookmarkStart w:id="9" w:name="OLE_LINK19"/>
            <w:bookmarkStart w:id="10" w:name="OLE_LINK20"/>
            <w:bookmarkStart w:id="11" w:name="OLE_LINK5"/>
            <w:bookmarkStart w:id="12" w:name="OLE_LINK6"/>
            <w:r w:rsidRPr="00BE3FED">
              <w:rPr>
                <w:rFonts w:asciiTheme="minorHAnsi" w:hAnsiTheme="minorHAnsi" w:cstheme="minorHAnsi"/>
                <w:sz w:val="22"/>
                <w:szCs w:val="22"/>
              </w:rPr>
              <w:t>This section is fixed</w:t>
            </w:r>
            <w:r w:rsidR="000A6A38">
              <w:rPr>
                <w:rFonts w:asciiTheme="minorHAnsi" w:hAnsiTheme="minorHAnsi" w:cstheme="minorHAnsi"/>
                <w:sz w:val="22"/>
                <w:szCs w:val="22"/>
              </w:rPr>
              <w:t>. N</w:t>
            </w:r>
            <w:r w:rsidRPr="00BE3FED">
              <w:rPr>
                <w:rFonts w:asciiTheme="minorHAnsi" w:hAnsiTheme="minorHAnsi" w:cstheme="minorHAnsi"/>
                <w:sz w:val="22"/>
                <w:szCs w:val="22"/>
              </w:rPr>
              <w:t>o changes are allowed</w:t>
            </w:r>
            <w:bookmarkEnd w:id="8"/>
            <w:bookmarkEnd w:id="9"/>
            <w:bookmarkEnd w:id="10"/>
            <w:bookmarkEnd w:id="11"/>
            <w:bookmarkEnd w:id="12"/>
          </w:p>
        </w:tc>
      </w:tr>
      <w:tr w:rsidR="005C0DC5" w:rsidRPr="00BE3FED" w14:paraId="25773DB5" w14:textId="77777777" w:rsidTr="005C0DC5">
        <w:trPr>
          <w:trHeight w:val="695"/>
        </w:trPr>
        <w:tc>
          <w:tcPr>
            <w:tcW w:w="1119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0F005" w14:textId="77777777" w:rsidR="005C0DC5" w:rsidRPr="00BE3FED" w:rsidRDefault="005C0DC5" w:rsidP="007318E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59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4CA55" w14:textId="77777777" w:rsidR="005C0DC5" w:rsidRPr="00BE3FED" w:rsidRDefault="005C0DC5" w:rsidP="00487A6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164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11218" w14:textId="77777777" w:rsidR="005F6E63" w:rsidRPr="00BE3FED" w:rsidRDefault="005C0DC5" w:rsidP="005F6E63">
            <w:pPr>
              <w:pStyle w:val="NoSpacing"/>
              <w:rPr>
                <w:rFonts w:eastAsia="Times New Roman" w:cstheme="minorHAnsi"/>
                <w:u w:val="single"/>
              </w:rPr>
            </w:pPr>
            <w:r w:rsidRPr="00BE3FED">
              <w:rPr>
                <w:rFonts w:eastAsia="Times New Roman" w:cstheme="minorHAnsi"/>
                <w:u w:val="single"/>
              </w:rPr>
              <w:t>TIER 2:</w:t>
            </w:r>
          </w:p>
          <w:p w14:paraId="3B4B844B" w14:textId="77777777" w:rsidR="00790686" w:rsidRPr="00BE3FED" w:rsidRDefault="00790686" w:rsidP="00790686">
            <w:pPr>
              <w:pStyle w:val="NoSpacing"/>
              <w:rPr>
                <w:rFonts w:cstheme="minorHAnsi"/>
              </w:rPr>
            </w:pPr>
            <w:proofErr w:type="spellStart"/>
            <w:r w:rsidRPr="00BE3FED">
              <w:rPr>
                <w:rFonts w:cstheme="minorHAnsi"/>
              </w:rPr>
              <w:t>SITEGRy</w:t>
            </w:r>
            <w:proofErr w:type="spellEnd"/>
          </w:p>
          <w:p w14:paraId="7D52E289" w14:textId="4E023ECE" w:rsidR="005F6E63" w:rsidRPr="00BE3FED" w:rsidRDefault="00790686" w:rsidP="00790686">
            <w:pPr>
              <w:pStyle w:val="NoSpacing"/>
              <w:rPr>
                <w:rFonts w:eastAsia="Times New Roman" w:cstheme="minorHAnsi"/>
              </w:rPr>
            </w:pPr>
            <w:proofErr w:type="spellStart"/>
            <w:r w:rsidRPr="00BE3FED">
              <w:rPr>
                <w:rFonts w:cstheme="minorHAnsi"/>
              </w:rPr>
              <w:t>SITEGRyN</w:t>
            </w:r>
            <w:proofErr w:type="spellEnd"/>
          </w:p>
        </w:tc>
        <w:tc>
          <w:tcPr>
            <w:tcW w:w="164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9A2CB" w14:textId="7EBF1EE8" w:rsidR="005C0DC5" w:rsidRPr="00BE3FED" w:rsidRDefault="005F6E63" w:rsidP="000A6A3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BE3FED">
              <w:rPr>
                <w:rFonts w:asciiTheme="minorHAnsi" w:hAnsiTheme="minorHAnsi" w:cstheme="minorHAnsi"/>
                <w:sz w:val="22"/>
                <w:szCs w:val="22"/>
              </w:rPr>
              <w:t xml:space="preserve">All site grouping, </w:t>
            </w:r>
            <w:r w:rsidR="000A6A38">
              <w:rPr>
                <w:rFonts w:asciiTheme="minorHAnsi" w:hAnsiTheme="minorHAnsi" w:cstheme="minorHAnsi"/>
                <w:sz w:val="22"/>
                <w:szCs w:val="22"/>
              </w:rPr>
              <w:t xml:space="preserve">or other </w:t>
            </w:r>
            <w:r w:rsidRPr="00BE3FED">
              <w:rPr>
                <w:rFonts w:asciiTheme="minorHAnsi" w:hAnsiTheme="minorHAnsi" w:cstheme="minorHAnsi"/>
                <w:sz w:val="22"/>
                <w:szCs w:val="22"/>
              </w:rPr>
              <w:t xml:space="preserve">pooling </w:t>
            </w:r>
            <w:r w:rsidR="00790686" w:rsidRPr="00BE3FED">
              <w:rPr>
                <w:rFonts w:asciiTheme="minorHAnsi" w:hAnsiTheme="minorHAnsi" w:cstheme="minorHAnsi"/>
                <w:sz w:val="22"/>
                <w:szCs w:val="22"/>
              </w:rPr>
              <w:t xml:space="preserve">variables, </w:t>
            </w:r>
            <w:r w:rsidR="000A6A38">
              <w:rPr>
                <w:rFonts w:asciiTheme="minorHAnsi" w:hAnsiTheme="minorHAnsi" w:cstheme="minorHAnsi"/>
                <w:sz w:val="22"/>
                <w:szCs w:val="22"/>
              </w:rPr>
              <w:t>(-</w:t>
            </w:r>
            <w:r w:rsidR="00790686" w:rsidRPr="00BE3FED">
              <w:rPr>
                <w:rFonts w:asciiTheme="minorHAnsi" w:hAnsiTheme="minorHAnsi" w:cstheme="minorHAnsi"/>
                <w:sz w:val="22"/>
                <w:szCs w:val="22"/>
              </w:rPr>
              <w:t>with character variables first followed by the</w:t>
            </w:r>
            <w:r w:rsidR="000A6A38">
              <w:rPr>
                <w:rFonts w:asciiTheme="minorHAnsi" w:hAnsiTheme="minorHAnsi" w:cstheme="minorHAnsi"/>
                <w:sz w:val="22"/>
                <w:szCs w:val="22"/>
              </w:rPr>
              <w:t>ir</w:t>
            </w:r>
            <w:r w:rsidR="00790686" w:rsidRPr="00BE3FED">
              <w:rPr>
                <w:rFonts w:asciiTheme="minorHAnsi" w:hAnsiTheme="minorHAnsi" w:cstheme="minorHAnsi"/>
                <w:sz w:val="22"/>
                <w:szCs w:val="22"/>
              </w:rPr>
              <w:t xml:space="preserve"> corresponding numeric variables</w:t>
            </w:r>
            <w:r w:rsidR="000A6A38">
              <w:rPr>
                <w:rFonts w:asciiTheme="minorHAnsi" w:hAnsiTheme="minorHAnsi" w:cstheme="minorHAnsi"/>
                <w:sz w:val="22"/>
                <w:szCs w:val="22"/>
              </w:rPr>
              <w:t>.)</w:t>
            </w:r>
          </w:p>
        </w:tc>
      </w:tr>
      <w:tr w:rsidR="00472B40" w:rsidRPr="00BE3FED" w14:paraId="18E2DEE3" w14:textId="77777777" w:rsidTr="00DA70CC">
        <w:trPr>
          <w:trHeight w:val="912"/>
        </w:trPr>
        <w:tc>
          <w:tcPr>
            <w:tcW w:w="111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8E2DEE0" w14:textId="2860DD38" w:rsidR="00472B40" w:rsidRPr="00BE3FED" w:rsidRDefault="00472B40" w:rsidP="000A6A3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BE3FED">
              <w:rPr>
                <w:rFonts w:cstheme="minorHAnsi"/>
                <w:color w:val="000000"/>
              </w:rPr>
              <w:t xml:space="preserve">Treatment </w:t>
            </w:r>
            <w:r w:rsidR="000A6A38">
              <w:rPr>
                <w:rFonts w:cstheme="minorHAnsi"/>
                <w:color w:val="000000"/>
              </w:rPr>
              <w:t>Description V</w:t>
            </w:r>
            <w:r w:rsidRPr="00BE3FED">
              <w:rPr>
                <w:rFonts w:cstheme="minorHAnsi"/>
                <w:color w:val="000000"/>
              </w:rPr>
              <w:t xml:space="preserve">ariables </w:t>
            </w:r>
          </w:p>
        </w:tc>
        <w:tc>
          <w:tcPr>
            <w:tcW w:w="59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8E2DEE1" w14:textId="77777777" w:rsidR="00472B40" w:rsidRPr="00BE3FED" w:rsidRDefault="00472B40" w:rsidP="00487A6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BE3FED">
              <w:rPr>
                <w:rFonts w:cstheme="minorHAnsi"/>
                <w:color w:val="000000"/>
              </w:rPr>
              <w:t>100-199</w:t>
            </w:r>
          </w:p>
        </w:tc>
        <w:tc>
          <w:tcPr>
            <w:tcW w:w="164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DD04143" w14:textId="77777777" w:rsidR="00472B40" w:rsidRPr="00BE3FED" w:rsidRDefault="00472B40" w:rsidP="005F6E63">
            <w:pPr>
              <w:pStyle w:val="NoSpacing"/>
              <w:rPr>
                <w:rFonts w:eastAsia="Times New Roman" w:cstheme="minorHAnsi"/>
                <w:u w:val="single"/>
              </w:rPr>
            </w:pPr>
            <w:r w:rsidRPr="00BE3FED">
              <w:rPr>
                <w:rFonts w:eastAsia="Times New Roman" w:cstheme="minorHAnsi"/>
                <w:u w:val="single"/>
              </w:rPr>
              <w:t>TIER 1:</w:t>
            </w:r>
          </w:p>
          <w:p w14:paraId="793517B1" w14:textId="70CD3140" w:rsidR="00472B40" w:rsidRPr="00BE3FED" w:rsidRDefault="00472B40" w:rsidP="005F6E63">
            <w:pPr>
              <w:pStyle w:val="NoSpacing"/>
              <w:rPr>
                <w:rFonts w:eastAsia="Times New Roman" w:cstheme="minorHAnsi"/>
              </w:rPr>
            </w:pPr>
            <w:r w:rsidRPr="00BE3FED">
              <w:rPr>
                <w:rFonts w:eastAsia="Times New Roman" w:cstheme="minorHAnsi"/>
              </w:rPr>
              <w:t>100 = ARM</w:t>
            </w:r>
          </w:p>
        </w:tc>
        <w:tc>
          <w:tcPr>
            <w:tcW w:w="164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8E2DEE2" w14:textId="0E777577" w:rsidR="00472B40" w:rsidRPr="00BE3FED" w:rsidRDefault="000A6A38" w:rsidP="005F6E63">
            <w:pPr>
              <w:pStyle w:val="NoSpacing"/>
              <w:rPr>
                <w:rFonts w:eastAsia="Times New Roman" w:cstheme="minorHAnsi"/>
              </w:rPr>
            </w:pPr>
            <w:r w:rsidRPr="00BE3FED">
              <w:rPr>
                <w:rFonts w:cs="Calibri"/>
              </w:rPr>
              <w:t>This section is fixed</w:t>
            </w:r>
            <w:r>
              <w:rPr>
                <w:rFonts w:cs="Calibri"/>
              </w:rPr>
              <w:t>. N</w:t>
            </w:r>
            <w:r w:rsidRPr="00BE3FED">
              <w:rPr>
                <w:rFonts w:cs="Calibri"/>
              </w:rPr>
              <w:t>o changes are allowed</w:t>
            </w:r>
          </w:p>
        </w:tc>
      </w:tr>
      <w:tr w:rsidR="00472B40" w:rsidRPr="00BE3FED" w14:paraId="344235B9" w14:textId="77777777" w:rsidTr="00472B40">
        <w:trPr>
          <w:trHeight w:val="930"/>
        </w:trPr>
        <w:tc>
          <w:tcPr>
            <w:tcW w:w="1119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7F17B9CA" w14:textId="77777777" w:rsidR="00472B40" w:rsidRPr="00BE3FED" w:rsidRDefault="00472B40" w:rsidP="00487A6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593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4C3F745E" w14:textId="77777777" w:rsidR="00472B40" w:rsidRPr="00BE3FED" w:rsidRDefault="00472B40" w:rsidP="00487A6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164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C49B0C3" w14:textId="77777777" w:rsidR="00472B40" w:rsidRPr="00BE3FED" w:rsidRDefault="00472B40" w:rsidP="00C63700">
            <w:pPr>
              <w:pStyle w:val="NoSpacing"/>
              <w:rPr>
                <w:rFonts w:eastAsia="Times New Roman"/>
              </w:rPr>
            </w:pPr>
            <w:r w:rsidRPr="00BE3FED">
              <w:rPr>
                <w:rFonts w:eastAsia="Times New Roman"/>
              </w:rPr>
              <w:t>TIER 2:</w:t>
            </w:r>
          </w:p>
          <w:p w14:paraId="40B07E35" w14:textId="020EE16A" w:rsidR="00472B40" w:rsidRPr="00BE3FED" w:rsidRDefault="00472B40" w:rsidP="00C63700">
            <w:pPr>
              <w:pStyle w:val="NoSpacing"/>
              <w:rPr>
                <w:rFonts w:eastAsia="Times New Roman"/>
              </w:rPr>
            </w:pPr>
            <w:proofErr w:type="spellStart"/>
            <w:r w:rsidRPr="00BE3FED">
              <w:rPr>
                <w:rFonts w:eastAsia="Times New Roman"/>
              </w:rPr>
              <w:t>TRTxxP</w:t>
            </w:r>
            <w:proofErr w:type="spellEnd"/>
            <w:r w:rsidRPr="00BE3FED">
              <w:rPr>
                <w:rFonts w:eastAsia="Times New Roman"/>
              </w:rPr>
              <w:t xml:space="preserve">, </w:t>
            </w:r>
            <w:proofErr w:type="spellStart"/>
            <w:r w:rsidRPr="00BE3FED">
              <w:rPr>
                <w:rFonts w:eastAsia="Times New Roman"/>
              </w:rPr>
              <w:t>TRTxxPN</w:t>
            </w:r>
            <w:proofErr w:type="spellEnd"/>
            <w:r w:rsidRPr="00BE3FED">
              <w:rPr>
                <w:rFonts w:eastAsia="Times New Roman"/>
              </w:rPr>
              <w:t xml:space="preserve">, </w:t>
            </w:r>
            <w:proofErr w:type="spellStart"/>
            <w:r w:rsidRPr="00BE3FED">
              <w:rPr>
                <w:rFonts w:eastAsia="Times New Roman"/>
              </w:rPr>
              <w:t>TRTxxA</w:t>
            </w:r>
            <w:proofErr w:type="spellEnd"/>
            <w:r w:rsidRPr="00BE3FED">
              <w:rPr>
                <w:rFonts w:eastAsia="Times New Roman"/>
              </w:rPr>
              <w:t xml:space="preserve">, </w:t>
            </w:r>
            <w:proofErr w:type="spellStart"/>
            <w:r w:rsidRPr="00BE3FED">
              <w:rPr>
                <w:rFonts w:eastAsia="Times New Roman"/>
              </w:rPr>
              <w:t>TRTxxAN</w:t>
            </w:r>
            <w:proofErr w:type="spellEnd"/>
          </w:p>
        </w:tc>
        <w:tc>
          <w:tcPr>
            <w:tcW w:w="164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6BD5CCB" w14:textId="69918770" w:rsidR="00472B40" w:rsidRPr="00BE3FED" w:rsidRDefault="00BE3FED" w:rsidP="00BE3FED">
            <w:pPr>
              <w:pStyle w:val="NoSpacing"/>
              <w:rPr>
                <w:rFonts w:eastAsia="Times New Roman" w:cstheme="minorHAnsi"/>
                <w:color w:val="000000"/>
              </w:rPr>
            </w:pPr>
            <w:r w:rsidRPr="00BE3FED">
              <w:rPr>
                <w:rFonts w:eastAsia="Times New Roman" w:cstheme="minorHAnsi"/>
                <w:color w:val="000000"/>
              </w:rPr>
              <w:t xml:space="preserve">1) </w:t>
            </w:r>
            <w:r w:rsidR="00472B40" w:rsidRPr="00BE3FED">
              <w:rPr>
                <w:rFonts w:eastAsia="Times New Roman" w:cstheme="minorHAnsi"/>
                <w:color w:val="000000"/>
              </w:rPr>
              <w:t>Planned Treatment variables should precede Actual Treatment variables.</w:t>
            </w:r>
          </w:p>
          <w:p w14:paraId="396008E6" w14:textId="62B963C5" w:rsidR="00790686" w:rsidRPr="00BE3FED" w:rsidRDefault="00BE3FED" w:rsidP="00BE3FED">
            <w:pPr>
              <w:pStyle w:val="NoSpacing"/>
              <w:rPr>
                <w:rFonts w:eastAsia="Times New Roman" w:cstheme="minorHAnsi"/>
                <w:color w:val="000000"/>
              </w:rPr>
            </w:pPr>
            <w:r w:rsidRPr="00BE3FED">
              <w:rPr>
                <w:rFonts w:eastAsia="Times New Roman" w:cstheme="minorHAnsi"/>
                <w:color w:val="000000"/>
              </w:rPr>
              <w:t xml:space="preserve">2) </w:t>
            </w:r>
            <w:r w:rsidR="00790686" w:rsidRPr="00BE3FED">
              <w:rPr>
                <w:rFonts w:eastAsia="Times New Roman" w:cstheme="minorHAnsi"/>
                <w:color w:val="000000"/>
              </w:rPr>
              <w:t>Character variables should precede numeric variables</w:t>
            </w:r>
          </w:p>
        </w:tc>
      </w:tr>
      <w:tr w:rsidR="00472B40" w:rsidRPr="00BE3FED" w14:paraId="01D39427" w14:textId="77777777" w:rsidTr="00720F32">
        <w:trPr>
          <w:trHeight w:val="683"/>
        </w:trPr>
        <w:tc>
          <w:tcPr>
            <w:tcW w:w="1119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6B13CFB3" w14:textId="77777777" w:rsidR="00472B40" w:rsidRPr="00BE3FED" w:rsidRDefault="00472B40" w:rsidP="00487A6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593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7213E988" w14:textId="77777777" w:rsidR="00472B40" w:rsidRPr="00BE3FED" w:rsidRDefault="00472B40" w:rsidP="00487A6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164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CA26077" w14:textId="77777777" w:rsidR="00472B40" w:rsidRPr="00BE3FED" w:rsidRDefault="00472B40" w:rsidP="005F6E63">
            <w:pPr>
              <w:pStyle w:val="NoSpacing"/>
              <w:rPr>
                <w:rFonts w:eastAsia="Times New Roman" w:cstheme="minorHAnsi"/>
              </w:rPr>
            </w:pPr>
            <w:r w:rsidRPr="00BE3FED">
              <w:rPr>
                <w:rFonts w:eastAsia="Times New Roman" w:cstheme="minorHAnsi"/>
              </w:rPr>
              <w:t>TIER 3:</w:t>
            </w:r>
          </w:p>
          <w:p w14:paraId="4759DC09" w14:textId="76586A2E" w:rsidR="00472B40" w:rsidRPr="00BE3FED" w:rsidRDefault="00472B40" w:rsidP="00790686">
            <w:pPr>
              <w:pStyle w:val="NoSpacing"/>
              <w:rPr>
                <w:rFonts w:eastAsia="Times New Roman" w:cstheme="minorHAnsi"/>
              </w:rPr>
            </w:pPr>
            <w:r w:rsidRPr="00BE3FED">
              <w:rPr>
                <w:rFonts w:eastAsia="Times New Roman" w:cstheme="minorHAnsi"/>
              </w:rPr>
              <w:t>TRTSEQ</w:t>
            </w:r>
            <w:r w:rsidR="00790686" w:rsidRPr="00BE3FED">
              <w:rPr>
                <w:rFonts w:eastAsia="Times New Roman" w:cstheme="minorHAnsi"/>
              </w:rPr>
              <w:t>P, TRTSEQPN, TRTSEQA,  TRTSEQAN</w:t>
            </w:r>
          </w:p>
        </w:tc>
        <w:tc>
          <w:tcPr>
            <w:tcW w:w="1644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0F2E8A4" w14:textId="31A5F94D" w:rsidR="00472B40" w:rsidRPr="00BE3FED" w:rsidRDefault="00472B40" w:rsidP="005F6E63">
            <w:pPr>
              <w:pStyle w:val="NoSpacing"/>
              <w:rPr>
                <w:rFonts w:eastAsia="Times New Roman" w:cstheme="minorHAnsi"/>
                <w:color w:val="000000"/>
              </w:rPr>
            </w:pPr>
          </w:p>
        </w:tc>
      </w:tr>
      <w:tr w:rsidR="00472B40" w:rsidRPr="00BE3FED" w14:paraId="1439ED70" w14:textId="77777777" w:rsidTr="00720F32">
        <w:trPr>
          <w:trHeight w:val="682"/>
        </w:trPr>
        <w:tc>
          <w:tcPr>
            <w:tcW w:w="1119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401C43A8" w14:textId="77777777" w:rsidR="00472B40" w:rsidRPr="00BE3FED" w:rsidRDefault="00472B40" w:rsidP="00487A6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593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175C6571" w14:textId="77777777" w:rsidR="00472B40" w:rsidRPr="00BE3FED" w:rsidRDefault="00472B40" w:rsidP="00487A6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164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4112059" w14:textId="77777777" w:rsidR="00472B40" w:rsidRPr="00BE3FED" w:rsidRDefault="00472B40" w:rsidP="005F6E63">
            <w:pPr>
              <w:pStyle w:val="NoSpacing"/>
              <w:rPr>
                <w:rFonts w:eastAsia="Times New Roman" w:cstheme="minorHAnsi"/>
              </w:rPr>
            </w:pPr>
            <w:r w:rsidRPr="00BE3FED">
              <w:rPr>
                <w:rFonts w:eastAsia="Times New Roman" w:cstheme="minorHAnsi"/>
              </w:rPr>
              <w:t>TIER 4:</w:t>
            </w:r>
          </w:p>
          <w:p w14:paraId="4EAC589F" w14:textId="26A99C42" w:rsidR="00472B40" w:rsidRPr="00BE3FED" w:rsidRDefault="00241551" w:rsidP="005F6E63">
            <w:pPr>
              <w:pStyle w:val="NoSpacing"/>
              <w:rPr>
                <w:rFonts w:eastAsia="Times New Roman" w:cstheme="minorHAnsi"/>
              </w:rPr>
            </w:pPr>
            <w:proofErr w:type="spellStart"/>
            <w:r w:rsidRPr="00BE3FED">
              <w:rPr>
                <w:rFonts w:cstheme="minorHAnsi"/>
              </w:rPr>
              <w:t>TRxxPGy</w:t>
            </w:r>
            <w:proofErr w:type="spellEnd"/>
            <w:r w:rsidRPr="00BE3FED">
              <w:rPr>
                <w:rFonts w:cstheme="minorHAnsi"/>
              </w:rPr>
              <w:t xml:space="preserve">, </w:t>
            </w:r>
            <w:proofErr w:type="spellStart"/>
            <w:r w:rsidRPr="00BE3FED">
              <w:rPr>
                <w:rFonts w:cstheme="minorHAnsi"/>
              </w:rPr>
              <w:t>TRxxPGyN</w:t>
            </w:r>
            <w:proofErr w:type="spellEnd"/>
            <w:r w:rsidRPr="00BE3FED">
              <w:rPr>
                <w:rFonts w:cstheme="minorHAnsi"/>
              </w:rPr>
              <w:t xml:space="preserve">, </w:t>
            </w:r>
            <w:proofErr w:type="spellStart"/>
            <w:r w:rsidRPr="00BE3FED">
              <w:rPr>
                <w:rFonts w:cstheme="minorHAnsi"/>
              </w:rPr>
              <w:t>TRxxAGy</w:t>
            </w:r>
            <w:proofErr w:type="spellEnd"/>
            <w:r w:rsidRPr="00BE3FED">
              <w:rPr>
                <w:rFonts w:cstheme="minorHAnsi"/>
              </w:rPr>
              <w:t xml:space="preserve"> and </w:t>
            </w:r>
            <w:proofErr w:type="spellStart"/>
            <w:r w:rsidRPr="00BE3FED">
              <w:rPr>
                <w:rFonts w:cstheme="minorHAnsi"/>
              </w:rPr>
              <w:t>TRxxAGyN</w:t>
            </w:r>
            <w:proofErr w:type="spellEnd"/>
          </w:p>
        </w:tc>
        <w:tc>
          <w:tcPr>
            <w:tcW w:w="1644" w:type="pct"/>
            <w:tcBorders>
              <w:left w:val="single" w:sz="6" w:space="0" w:color="auto"/>
              <w:right w:val="single" w:sz="6" w:space="0" w:color="auto"/>
            </w:tcBorders>
          </w:tcPr>
          <w:p w14:paraId="44D0AAEC" w14:textId="77777777" w:rsidR="00472B40" w:rsidRPr="00BE3FED" w:rsidRDefault="00472B40" w:rsidP="005F6E63">
            <w:pPr>
              <w:pStyle w:val="NoSpacing"/>
              <w:rPr>
                <w:rFonts w:eastAsia="Times New Roman" w:cstheme="minorHAnsi"/>
                <w:color w:val="000000"/>
              </w:rPr>
            </w:pPr>
          </w:p>
        </w:tc>
      </w:tr>
      <w:tr w:rsidR="00B7705C" w:rsidRPr="00BE3FED" w14:paraId="01D0F89C" w14:textId="77777777" w:rsidTr="00B7705C">
        <w:trPr>
          <w:trHeight w:val="102"/>
        </w:trPr>
        <w:tc>
          <w:tcPr>
            <w:tcW w:w="111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6965263" w14:textId="271367A4" w:rsidR="00B7705C" w:rsidRPr="00BE3FED" w:rsidRDefault="00B7705C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BE3FED">
              <w:rPr>
                <w:rFonts w:cstheme="minorHAnsi"/>
                <w:color w:val="000000"/>
              </w:rPr>
              <w:t>Trial Dates</w:t>
            </w:r>
            <w:r w:rsidR="000A6A38">
              <w:rPr>
                <w:rFonts w:cstheme="minorHAnsi"/>
                <w:color w:val="000000"/>
              </w:rPr>
              <w:t>/Times</w:t>
            </w:r>
            <w:r w:rsidRPr="00BE3FED">
              <w:rPr>
                <w:rFonts w:cstheme="minorHAnsi"/>
                <w:color w:val="000000"/>
              </w:rPr>
              <w:t xml:space="preserve"> </w:t>
            </w:r>
          </w:p>
        </w:tc>
        <w:tc>
          <w:tcPr>
            <w:tcW w:w="59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FE36C8A" w14:textId="341C6383" w:rsidR="00B7705C" w:rsidRPr="00BE3FED" w:rsidRDefault="00915B29" w:rsidP="00915B2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BE3FED">
              <w:rPr>
                <w:rFonts w:cstheme="minorHAnsi"/>
                <w:color w:val="000000"/>
              </w:rPr>
              <w:t>2</w:t>
            </w:r>
            <w:r w:rsidR="00B7705C" w:rsidRPr="00BE3FED">
              <w:rPr>
                <w:rFonts w:cstheme="minorHAnsi"/>
                <w:color w:val="000000"/>
              </w:rPr>
              <w:t>00-</w:t>
            </w:r>
            <w:r w:rsidRPr="00BE3FED">
              <w:rPr>
                <w:rFonts w:cstheme="minorHAnsi"/>
                <w:color w:val="000000"/>
              </w:rPr>
              <w:t>2</w:t>
            </w:r>
            <w:r w:rsidR="00B7705C" w:rsidRPr="00BE3FED">
              <w:rPr>
                <w:rFonts w:cstheme="minorHAnsi"/>
                <w:color w:val="000000"/>
              </w:rPr>
              <w:t>99</w:t>
            </w:r>
          </w:p>
        </w:tc>
        <w:tc>
          <w:tcPr>
            <w:tcW w:w="16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B808A" w14:textId="77777777" w:rsidR="00B7705C" w:rsidRPr="00BE3FED" w:rsidRDefault="00B7705C" w:rsidP="005C0DC5">
            <w:pPr>
              <w:pStyle w:val="NoSpacing"/>
              <w:rPr>
                <w:rFonts w:eastAsia="Times New Roman" w:cstheme="minorHAnsi"/>
                <w:u w:val="single"/>
              </w:rPr>
            </w:pPr>
            <w:r w:rsidRPr="00BE3FED">
              <w:rPr>
                <w:rFonts w:eastAsia="Times New Roman" w:cstheme="minorHAnsi"/>
                <w:u w:val="single"/>
              </w:rPr>
              <w:t>TIER 1:</w:t>
            </w:r>
          </w:p>
          <w:p w14:paraId="5CAF135C" w14:textId="34190565" w:rsidR="00B7705C" w:rsidRPr="00BE3FED" w:rsidRDefault="00241551" w:rsidP="005C0DC5">
            <w:pPr>
              <w:pStyle w:val="NoSpacing"/>
              <w:rPr>
                <w:rFonts w:eastAsia="Times New Roman" w:cstheme="minorHAnsi"/>
              </w:rPr>
            </w:pPr>
            <w:r w:rsidRPr="00BE3FED">
              <w:rPr>
                <w:rFonts w:eastAsia="Times New Roman" w:cstheme="minorHAnsi"/>
              </w:rPr>
              <w:t>2</w:t>
            </w:r>
            <w:r w:rsidR="00B7705C" w:rsidRPr="00BE3FED">
              <w:rPr>
                <w:rFonts w:eastAsia="Times New Roman" w:cstheme="minorHAnsi"/>
              </w:rPr>
              <w:t>00 = RANDDT</w:t>
            </w:r>
          </w:p>
          <w:p w14:paraId="02C7DC67" w14:textId="3343D788" w:rsidR="00B7705C" w:rsidRPr="00BE3FED" w:rsidRDefault="00241551" w:rsidP="005C0DC5">
            <w:pPr>
              <w:pStyle w:val="NoSpacing"/>
              <w:rPr>
                <w:rFonts w:eastAsia="Times New Roman" w:cstheme="minorHAnsi"/>
              </w:rPr>
            </w:pPr>
            <w:r w:rsidRPr="00BE3FED">
              <w:rPr>
                <w:rFonts w:eastAsia="Times New Roman" w:cstheme="minorHAnsi"/>
              </w:rPr>
              <w:t>2</w:t>
            </w:r>
            <w:r w:rsidR="00B7705C" w:rsidRPr="00BE3FED">
              <w:rPr>
                <w:rFonts w:eastAsia="Times New Roman" w:cstheme="minorHAnsi"/>
              </w:rPr>
              <w:t xml:space="preserve">01 = INCNDT </w:t>
            </w:r>
          </w:p>
        </w:tc>
        <w:tc>
          <w:tcPr>
            <w:tcW w:w="164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85F0F0B" w14:textId="71C5570C" w:rsidR="00B7705C" w:rsidRPr="00BE3FED" w:rsidRDefault="005F6E63" w:rsidP="005F6E63">
            <w:pPr>
              <w:rPr>
                <w:rFonts w:eastAsia="Times New Roman" w:cstheme="minorHAnsi"/>
                <w:color w:val="000000"/>
              </w:rPr>
            </w:pPr>
            <w:r w:rsidRPr="00BE3FED">
              <w:rPr>
                <w:rFonts w:eastAsia="Times New Roman" w:cstheme="minorHAnsi"/>
                <w:color w:val="000000"/>
              </w:rPr>
              <w:t>If these variables are available, they would stick to these numbers</w:t>
            </w:r>
          </w:p>
        </w:tc>
      </w:tr>
      <w:tr w:rsidR="00B7705C" w:rsidRPr="00BE3FED" w14:paraId="53E088EC" w14:textId="77777777" w:rsidTr="00B7705C">
        <w:trPr>
          <w:trHeight w:val="102"/>
        </w:trPr>
        <w:tc>
          <w:tcPr>
            <w:tcW w:w="1119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A993AE4" w14:textId="77777777" w:rsidR="00B7705C" w:rsidRPr="00BE3FED" w:rsidRDefault="00B7705C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593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375007D" w14:textId="77777777" w:rsidR="00B7705C" w:rsidRPr="00BE3FED" w:rsidRDefault="00B7705C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16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0D4C5" w14:textId="038B3696" w:rsidR="00B7705C" w:rsidRPr="00BE3FED" w:rsidRDefault="00B7705C" w:rsidP="005C0DC5">
            <w:pPr>
              <w:pStyle w:val="NoSpacing"/>
              <w:rPr>
                <w:rFonts w:eastAsia="Times New Roman" w:cstheme="minorHAnsi"/>
                <w:u w:val="single"/>
              </w:rPr>
            </w:pPr>
            <w:r w:rsidRPr="00BE3FED">
              <w:rPr>
                <w:rFonts w:eastAsia="Times New Roman" w:cstheme="minorHAnsi"/>
                <w:u w:val="single"/>
              </w:rPr>
              <w:t>TIER 2:</w:t>
            </w:r>
          </w:p>
          <w:p w14:paraId="316B1ED0" w14:textId="7D355F05" w:rsidR="005F6E63" w:rsidRPr="00BE3FED" w:rsidRDefault="005F6E63" w:rsidP="005F6E6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BE3FED">
              <w:rPr>
                <w:rFonts w:asciiTheme="minorHAnsi" w:hAnsiTheme="minorHAnsi" w:cstheme="minorHAnsi"/>
                <w:sz w:val="22"/>
                <w:szCs w:val="22"/>
              </w:rPr>
              <w:t xml:space="preserve">TRTSDT, TRTSTM, TRTSDTM, </w:t>
            </w:r>
          </w:p>
          <w:p w14:paraId="4AA09613" w14:textId="36AB677A" w:rsidR="00B7705C" w:rsidRPr="00BE3FED" w:rsidRDefault="005F6E63" w:rsidP="00C63700">
            <w:pPr>
              <w:pStyle w:val="Default"/>
              <w:rPr>
                <w:rFonts w:eastAsia="Times New Roman" w:cstheme="minorHAnsi"/>
              </w:rPr>
            </w:pPr>
            <w:r w:rsidRPr="00BE3FED">
              <w:rPr>
                <w:rFonts w:asciiTheme="minorHAnsi" w:hAnsiTheme="minorHAnsi" w:cstheme="minorHAnsi"/>
                <w:sz w:val="22"/>
                <w:szCs w:val="22"/>
              </w:rPr>
              <w:t xml:space="preserve">TRTSDTF, TRTSTMF, TRTEDT, TRTETM, TRTEDTM, TRTEDTF, </w:t>
            </w:r>
            <w:r w:rsidRPr="00BE3FED">
              <w:rPr>
                <w:rFonts w:cstheme="minorHAnsi"/>
              </w:rPr>
              <w:t>TRTETMF</w:t>
            </w:r>
          </w:p>
        </w:tc>
        <w:tc>
          <w:tcPr>
            <w:tcW w:w="1644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DAA2881" w14:textId="1AE2290A" w:rsidR="00B7705C" w:rsidRPr="00BE3FED" w:rsidRDefault="005F6E63" w:rsidP="000A6A3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BE3FED">
              <w:rPr>
                <w:rFonts w:asciiTheme="minorHAnsi" w:hAnsiTheme="minorHAnsi" w:cstheme="minorHAnsi"/>
                <w:sz w:val="22"/>
                <w:szCs w:val="22"/>
              </w:rPr>
              <w:t>Treatment Start Dates and End Dates</w:t>
            </w:r>
            <w:r w:rsidR="00241551" w:rsidRPr="00BE3FED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0A6A38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241551" w:rsidRPr="00BE3FED">
              <w:rPr>
                <w:rFonts w:asciiTheme="minorHAnsi" w:hAnsiTheme="minorHAnsi" w:cstheme="minorHAnsi"/>
                <w:sz w:val="22"/>
                <w:szCs w:val="22"/>
              </w:rPr>
              <w:t>with start dates</w:t>
            </w:r>
            <w:r w:rsidR="000A6A38">
              <w:rPr>
                <w:rFonts w:asciiTheme="minorHAnsi" w:hAnsiTheme="minorHAnsi" w:cstheme="minorHAnsi"/>
                <w:sz w:val="22"/>
                <w:szCs w:val="22"/>
              </w:rPr>
              <w:t xml:space="preserve">/times preceding end dates/times) </w:t>
            </w:r>
          </w:p>
        </w:tc>
      </w:tr>
      <w:tr w:rsidR="00B7705C" w:rsidRPr="00BE3FED" w14:paraId="20D799D0" w14:textId="77777777" w:rsidTr="00B7705C">
        <w:trPr>
          <w:trHeight w:val="102"/>
        </w:trPr>
        <w:tc>
          <w:tcPr>
            <w:tcW w:w="1119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67F19814" w14:textId="77777777" w:rsidR="00B7705C" w:rsidRPr="00BE3FED" w:rsidRDefault="00B7705C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593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3A642902" w14:textId="77777777" w:rsidR="00B7705C" w:rsidRPr="00BE3FED" w:rsidRDefault="00B7705C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16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8860C" w14:textId="06BC12D3" w:rsidR="00B7705C" w:rsidRPr="00BE3FED" w:rsidRDefault="00B7705C" w:rsidP="005C0DC5">
            <w:pPr>
              <w:pStyle w:val="NoSpacing"/>
              <w:rPr>
                <w:rFonts w:eastAsia="Times New Roman" w:cstheme="minorHAnsi"/>
                <w:u w:val="single"/>
              </w:rPr>
            </w:pPr>
            <w:r w:rsidRPr="00BE3FED">
              <w:rPr>
                <w:rFonts w:eastAsia="Times New Roman" w:cstheme="minorHAnsi"/>
                <w:u w:val="single"/>
              </w:rPr>
              <w:t>TIER 3:</w:t>
            </w:r>
          </w:p>
          <w:p w14:paraId="3E908C26" w14:textId="77777777" w:rsidR="005F6E63" w:rsidRPr="00BE3FED" w:rsidRDefault="005F6E63" w:rsidP="005F6E6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E3FED">
              <w:rPr>
                <w:rFonts w:asciiTheme="minorHAnsi" w:hAnsiTheme="minorHAnsi" w:cstheme="minorHAnsi"/>
                <w:sz w:val="22"/>
                <w:szCs w:val="22"/>
              </w:rPr>
              <w:t>TRxxSDT</w:t>
            </w:r>
            <w:proofErr w:type="spellEnd"/>
            <w:r w:rsidRPr="00BE3FED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BE3FED">
              <w:rPr>
                <w:rFonts w:asciiTheme="minorHAnsi" w:hAnsiTheme="minorHAnsi" w:cstheme="minorHAnsi"/>
                <w:sz w:val="22"/>
                <w:szCs w:val="22"/>
              </w:rPr>
              <w:t>TRxxSTM</w:t>
            </w:r>
            <w:proofErr w:type="spellEnd"/>
            <w:r w:rsidRPr="00BE3FED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BE3FED">
              <w:rPr>
                <w:rFonts w:asciiTheme="minorHAnsi" w:hAnsiTheme="minorHAnsi" w:cstheme="minorHAnsi"/>
                <w:sz w:val="22"/>
                <w:szCs w:val="22"/>
              </w:rPr>
              <w:t>TRxxSDTM</w:t>
            </w:r>
            <w:proofErr w:type="spellEnd"/>
            <w:r w:rsidRPr="00BE3FED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</w:p>
          <w:p w14:paraId="4A5D604D" w14:textId="77777777" w:rsidR="005F6E63" w:rsidRPr="00BE3FED" w:rsidRDefault="005F6E63" w:rsidP="005F6E6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E3FED">
              <w:rPr>
                <w:rFonts w:asciiTheme="minorHAnsi" w:hAnsiTheme="minorHAnsi" w:cstheme="minorHAnsi"/>
                <w:sz w:val="22"/>
                <w:szCs w:val="22"/>
              </w:rPr>
              <w:t>TRxxSDTF</w:t>
            </w:r>
            <w:proofErr w:type="spellEnd"/>
            <w:r w:rsidRPr="00BE3FED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BE3FED">
              <w:rPr>
                <w:rFonts w:asciiTheme="minorHAnsi" w:hAnsiTheme="minorHAnsi" w:cstheme="minorHAnsi"/>
                <w:sz w:val="22"/>
                <w:szCs w:val="22"/>
              </w:rPr>
              <w:t>TRxxSTMF</w:t>
            </w:r>
            <w:proofErr w:type="spellEnd"/>
            <w:r w:rsidRPr="00BE3FED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</w:p>
          <w:p w14:paraId="7B444349" w14:textId="77777777" w:rsidR="005F6E63" w:rsidRPr="00BE3FED" w:rsidRDefault="005F6E63" w:rsidP="005F6E6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E3FED">
              <w:rPr>
                <w:rFonts w:asciiTheme="minorHAnsi" w:hAnsiTheme="minorHAnsi" w:cstheme="minorHAnsi"/>
                <w:sz w:val="22"/>
                <w:szCs w:val="22"/>
              </w:rPr>
              <w:t>TRxxEDT</w:t>
            </w:r>
            <w:proofErr w:type="spellEnd"/>
            <w:r w:rsidRPr="00BE3FED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BE3FED">
              <w:rPr>
                <w:rFonts w:asciiTheme="minorHAnsi" w:hAnsiTheme="minorHAnsi" w:cstheme="minorHAnsi"/>
                <w:sz w:val="22"/>
                <w:szCs w:val="22"/>
              </w:rPr>
              <w:t>TRxxETM</w:t>
            </w:r>
            <w:proofErr w:type="spellEnd"/>
            <w:r w:rsidRPr="00BE3FED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BE3FED">
              <w:rPr>
                <w:rFonts w:asciiTheme="minorHAnsi" w:hAnsiTheme="minorHAnsi" w:cstheme="minorHAnsi"/>
                <w:sz w:val="22"/>
                <w:szCs w:val="22"/>
              </w:rPr>
              <w:t>TRxxEDTM</w:t>
            </w:r>
            <w:proofErr w:type="spellEnd"/>
            <w:r w:rsidRPr="00BE3FED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</w:p>
          <w:p w14:paraId="2F86013A" w14:textId="4CB406E8" w:rsidR="00B7705C" w:rsidRPr="00BE3FED" w:rsidRDefault="005F6E63" w:rsidP="005F6E63">
            <w:pPr>
              <w:pStyle w:val="NoSpacing"/>
              <w:rPr>
                <w:rFonts w:eastAsia="Times New Roman" w:cstheme="minorHAnsi"/>
              </w:rPr>
            </w:pPr>
            <w:proofErr w:type="spellStart"/>
            <w:r w:rsidRPr="00BE3FED">
              <w:rPr>
                <w:rFonts w:cstheme="minorHAnsi"/>
              </w:rPr>
              <w:t>TRxxEDTF</w:t>
            </w:r>
            <w:proofErr w:type="spellEnd"/>
            <w:r w:rsidRPr="00BE3FED">
              <w:rPr>
                <w:rFonts w:cstheme="minorHAnsi"/>
              </w:rPr>
              <w:t xml:space="preserve">, </w:t>
            </w:r>
            <w:proofErr w:type="spellStart"/>
            <w:r w:rsidRPr="00BE3FED">
              <w:rPr>
                <w:rFonts w:cstheme="minorHAnsi"/>
              </w:rPr>
              <w:t>TRxxETMF</w:t>
            </w:r>
            <w:proofErr w:type="spellEnd"/>
          </w:p>
        </w:tc>
        <w:tc>
          <w:tcPr>
            <w:tcW w:w="1644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4C2118F" w14:textId="67FBAADB" w:rsidR="00547EE8" w:rsidRPr="00BE3FED" w:rsidRDefault="00547EE8" w:rsidP="00547EE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BE3FED">
              <w:rPr>
                <w:rFonts w:asciiTheme="minorHAnsi" w:hAnsiTheme="minorHAnsi" w:cstheme="minorHAnsi"/>
                <w:sz w:val="22"/>
                <w:szCs w:val="22"/>
              </w:rPr>
              <w:t>Variables for “</w:t>
            </w:r>
            <w:r w:rsidR="00241551" w:rsidRPr="00BE3FED">
              <w:rPr>
                <w:rFonts w:asciiTheme="minorHAnsi" w:hAnsiTheme="minorHAnsi" w:cstheme="minorHAnsi"/>
                <w:sz w:val="22"/>
                <w:szCs w:val="22"/>
              </w:rPr>
              <w:t xml:space="preserve">Date of First </w:t>
            </w:r>
            <w:r w:rsidRPr="00BE3FED">
              <w:rPr>
                <w:rFonts w:asciiTheme="minorHAnsi" w:hAnsiTheme="minorHAnsi" w:cstheme="minorHAnsi"/>
                <w:sz w:val="22"/>
                <w:szCs w:val="22"/>
              </w:rPr>
              <w:t>Exposure in Period xx” followed by variables for “</w:t>
            </w:r>
            <w:r w:rsidR="00241551" w:rsidRPr="00BE3F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E3FED">
              <w:rPr>
                <w:rFonts w:asciiTheme="minorHAnsi" w:hAnsiTheme="minorHAnsi" w:cstheme="minorHAnsi"/>
                <w:sz w:val="22"/>
                <w:szCs w:val="22"/>
              </w:rPr>
              <w:t xml:space="preserve">Date of Last Exposure in Period xx” </w:t>
            </w:r>
            <w:r w:rsidR="000A6A38">
              <w:rPr>
                <w:rFonts w:asciiTheme="minorHAnsi" w:hAnsiTheme="minorHAnsi" w:cstheme="minorHAnsi"/>
                <w:sz w:val="22"/>
                <w:szCs w:val="22"/>
              </w:rPr>
              <w:t>(with start dates/times preceding end dates/times)</w:t>
            </w:r>
          </w:p>
          <w:p w14:paraId="42E9DD32" w14:textId="2D724B59" w:rsidR="00B7705C" w:rsidRPr="00BE3FED" w:rsidRDefault="00B7705C" w:rsidP="005F6E63">
            <w:pPr>
              <w:pStyle w:val="NoSpacing"/>
              <w:rPr>
                <w:rFonts w:eastAsia="Times New Roman" w:cstheme="minorHAnsi"/>
              </w:rPr>
            </w:pPr>
          </w:p>
        </w:tc>
      </w:tr>
      <w:tr w:rsidR="00B7705C" w:rsidRPr="00BE3FED" w14:paraId="288DA7FD" w14:textId="77777777" w:rsidTr="00B7705C">
        <w:trPr>
          <w:trHeight w:val="102"/>
        </w:trPr>
        <w:tc>
          <w:tcPr>
            <w:tcW w:w="1119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A348174" w14:textId="77777777" w:rsidR="00B7705C" w:rsidRPr="00BE3FED" w:rsidRDefault="00B7705C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593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1B56FE28" w14:textId="77777777" w:rsidR="00B7705C" w:rsidRPr="00BE3FED" w:rsidRDefault="00B7705C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16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B6972" w14:textId="1F1DB1BB" w:rsidR="00B7705C" w:rsidRPr="00BE3FED" w:rsidRDefault="00B7705C" w:rsidP="005C0DC5">
            <w:pPr>
              <w:pStyle w:val="NoSpacing"/>
              <w:rPr>
                <w:rFonts w:eastAsia="Times New Roman" w:cstheme="minorHAnsi"/>
                <w:u w:val="single"/>
              </w:rPr>
            </w:pPr>
            <w:r w:rsidRPr="00BE3FED">
              <w:rPr>
                <w:rFonts w:eastAsia="Times New Roman" w:cstheme="minorHAnsi"/>
                <w:u w:val="single"/>
              </w:rPr>
              <w:t>TIER 4:</w:t>
            </w:r>
          </w:p>
          <w:p w14:paraId="0108C062" w14:textId="77777777" w:rsidR="005F6E63" w:rsidRPr="00BE3FED" w:rsidRDefault="005F6E63" w:rsidP="005F6E6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E3FED">
              <w:rPr>
                <w:rFonts w:asciiTheme="minorHAnsi" w:hAnsiTheme="minorHAnsi" w:cstheme="minorHAnsi"/>
                <w:sz w:val="22"/>
                <w:szCs w:val="22"/>
              </w:rPr>
              <w:t>APxxSDT</w:t>
            </w:r>
            <w:proofErr w:type="spellEnd"/>
            <w:r w:rsidRPr="00BE3FED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BE3FED">
              <w:rPr>
                <w:rFonts w:asciiTheme="minorHAnsi" w:hAnsiTheme="minorHAnsi" w:cstheme="minorHAnsi"/>
                <w:sz w:val="22"/>
                <w:szCs w:val="22"/>
              </w:rPr>
              <w:t>APxxSTM</w:t>
            </w:r>
            <w:proofErr w:type="spellEnd"/>
            <w:r w:rsidRPr="00BE3FED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BE3FED">
              <w:rPr>
                <w:rFonts w:asciiTheme="minorHAnsi" w:hAnsiTheme="minorHAnsi" w:cstheme="minorHAnsi"/>
                <w:sz w:val="22"/>
                <w:szCs w:val="22"/>
              </w:rPr>
              <w:t>APxxSDTM</w:t>
            </w:r>
            <w:proofErr w:type="spellEnd"/>
            <w:r w:rsidRPr="00BE3FED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</w:p>
          <w:p w14:paraId="47C9100C" w14:textId="77777777" w:rsidR="005F6E63" w:rsidRPr="00BE3FED" w:rsidRDefault="005F6E63" w:rsidP="005F6E6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E3FED">
              <w:rPr>
                <w:rFonts w:asciiTheme="minorHAnsi" w:hAnsiTheme="minorHAnsi" w:cstheme="minorHAnsi"/>
                <w:sz w:val="22"/>
                <w:szCs w:val="22"/>
              </w:rPr>
              <w:t>APxxSDTF</w:t>
            </w:r>
            <w:proofErr w:type="spellEnd"/>
            <w:r w:rsidRPr="00BE3FED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BE3FED">
              <w:rPr>
                <w:rFonts w:asciiTheme="minorHAnsi" w:hAnsiTheme="minorHAnsi" w:cstheme="minorHAnsi"/>
                <w:sz w:val="22"/>
                <w:szCs w:val="22"/>
              </w:rPr>
              <w:t>APxxSTMF</w:t>
            </w:r>
            <w:proofErr w:type="spellEnd"/>
            <w:r w:rsidRPr="00BE3FED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BE3FED">
              <w:rPr>
                <w:rFonts w:asciiTheme="minorHAnsi" w:hAnsiTheme="minorHAnsi" w:cstheme="minorHAnsi"/>
                <w:sz w:val="22"/>
                <w:szCs w:val="22"/>
              </w:rPr>
              <w:t>APxxEDT</w:t>
            </w:r>
            <w:proofErr w:type="spellEnd"/>
            <w:r w:rsidRPr="00BE3F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07797FCA" w14:textId="77777777" w:rsidR="005F6E63" w:rsidRPr="00BE3FED" w:rsidRDefault="005F6E63" w:rsidP="005F6E6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E3FED">
              <w:rPr>
                <w:rFonts w:asciiTheme="minorHAnsi" w:hAnsiTheme="minorHAnsi" w:cstheme="minorHAnsi"/>
                <w:sz w:val="22"/>
                <w:szCs w:val="22"/>
              </w:rPr>
              <w:t>APxxETM</w:t>
            </w:r>
            <w:proofErr w:type="spellEnd"/>
            <w:r w:rsidRPr="00BE3FED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BE3FED">
              <w:rPr>
                <w:rFonts w:asciiTheme="minorHAnsi" w:hAnsiTheme="minorHAnsi" w:cstheme="minorHAnsi"/>
                <w:sz w:val="22"/>
                <w:szCs w:val="22"/>
              </w:rPr>
              <w:t>APxxEDTM</w:t>
            </w:r>
            <w:proofErr w:type="spellEnd"/>
            <w:r w:rsidRPr="00BE3FED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BE3FED">
              <w:rPr>
                <w:rFonts w:asciiTheme="minorHAnsi" w:hAnsiTheme="minorHAnsi" w:cstheme="minorHAnsi"/>
                <w:sz w:val="22"/>
                <w:szCs w:val="22"/>
              </w:rPr>
              <w:t>APxxEDTF</w:t>
            </w:r>
            <w:proofErr w:type="spellEnd"/>
            <w:r w:rsidRPr="00BE3F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73611527" w14:textId="5B280A2D" w:rsidR="00B7705C" w:rsidRPr="00BE3FED" w:rsidRDefault="005F6E63" w:rsidP="005F6E63">
            <w:pPr>
              <w:pStyle w:val="NoSpacing"/>
              <w:rPr>
                <w:rFonts w:eastAsia="Times New Roman" w:cstheme="minorHAnsi"/>
              </w:rPr>
            </w:pPr>
            <w:proofErr w:type="spellStart"/>
            <w:r w:rsidRPr="00BE3FED">
              <w:rPr>
                <w:rFonts w:cstheme="minorHAnsi"/>
              </w:rPr>
              <w:t>APxxETMF</w:t>
            </w:r>
            <w:proofErr w:type="spellEnd"/>
          </w:p>
        </w:tc>
        <w:tc>
          <w:tcPr>
            <w:tcW w:w="1644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E756417" w14:textId="4C2663C6" w:rsidR="00B7705C" w:rsidRPr="00BE3FED" w:rsidRDefault="000A6A38" w:rsidP="00E2235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BE3FED">
              <w:rPr>
                <w:rFonts w:cs="Calibri"/>
              </w:rPr>
              <w:t xml:space="preserve">Analysis Period </w:t>
            </w:r>
            <w:r>
              <w:rPr>
                <w:rFonts w:cs="Calibri"/>
              </w:rPr>
              <w:t xml:space="preserve">timing </w:t>
            </w:r>
            <w:r w:rsidRPr="00BE3FED">
              <w:rPr>
                <w:rFonts w:cs="Calibri"/>
              </w:rPr>
              <w:t>variables</w:t>
            </w:r>
            <w:r>
              <w:rPr>
                <w:rFonts w:cs="Calibri"/>
              </w:rPr>
              <w:t xml:space="preserve"> (with start dates/times preceding end dates/times).</w:t>
            </w:r>
          </w:p>
        </w:tc>
      </w:tr>
      <w:tr w:rsidR="00B7705C" w:rsidRPr="00BE3FED" w14:paraId="6E4600EE" w14:textId="77777777" w:rsidTr="00B7705C">
        <w:trPr>
          <w:trHeight w:val="102"/>
        </w:trPr>
        <w:tc>
          <w:tcPr>
            <w:tcW w:w="1119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26276" w14:textId="77777777" w:rsidR="00B7705C" w:rsidRPr="00BE3FED" w:rsidRDefault="00B7705C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59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822A3" w14:textId="77777777" w:rsidR="00B7705C" w:rsidRPr="00BE3FED" w:rsidRDefault="00B7705C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16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CC9F2" w14:textId="77777777" w:rsidR="00B7705C" w:rsidRPr="00BE3FED" w:rsidRDefault="00B7705C" w:rsidP="005C0DC5">
            <w:pPr>
              <w:pStyle w:val="NoSpacing"/>
              <w:rPr>
                <w:rFonts w:eastAsia="Times New Roman" w:cstheme="minorHAnsi"/>
                <w:u w:val="single"/>
              </w:rPr>
            </w:pPr>
            <w:r w:rsidRPr="00BE3FED">
              <w:rPr>
                <w:rFonts w:eastAsia="Times New Roman" w:cstheme="minorHAnsi"/>
                <w:u w:val="single"/>
              </w:rPr>
              <w:t>TIER 5:</w:t>
            </w:r>
          </w:p>
          <w:p w14:paraId="6C956B8D" w14:textId="45D396B1" w:rsidR="00B7705C" w:rsidRPr="00C63700" w:rsidRDefault="00547EE8" w:rsidP="000A6A38">
            <w:pPr>
              <w:rPr>
                <w:rFonts w:cstheme="minorHAnsi"/>
              </w:rPr>
            </w:pPr>
            <w:proofErr w:type="spellStart"/>
            <w:r w:rsidRPr="00BE3FED">
              <w:rPr>
                <w:rFonts w:cstheme="minorHAnsi"/>
              </w:rPr>
              <w:t>xx</w:t>
            </w:r>
            <w:r w:rsidR="000A6A38">
              <w:rPr>
                <w:rFonts w:cstheme="minorHAnsi"/>
              </w:rPr>
              <w:t>S</w:t>
            </w:r>
            <w:r w:rsidRPr="00BE3FED">
              <w:rPr>
                <w:rFonts w:cstheme="minorHAnsi"/>
              </w:rPr>
              <w:t>DT</w:t>
            </w:r>
            <w:proofErr w:type="spellEnd"/>
            <w:r w:rsidRPr="00BE3FED">
              <w:rPr>
                <w:rFonts w:cstheme="minorHAnsi"/>
              </w:rPr>
              <w:t xml:space="preserve">, </w:t>
            </w:r>
            <w:proofErr w:type="spellStart"/>
            <w:r w:rsidRPr="00BE3FED">
              <w:rPr>
                <w:rFonts w:cstheme="minorHAnsi"/>
              </w:rPr>
              <w:t>xx</w:t>
            </w:r>
            <w:r w:rsidR="000A6A38">
              <w:rPr>
                <w:rFonts w:cstheme="minorHAnsi"/>
              </w:rPr>
              <w:t>E</w:t>
            </w:r>
            <w:r w:rsidRPr="00BE3FED">
              <w:rPr>
                <w:rFonts w:cstheme="minorHAnsi"/>
              </w:rPr>
              <w:t>DT</w:t>
            </w:r>
            <w:proofErr w:type="spellEnd"/>
          </w:p>
        </w:tc>
        <w:tc>
          <w:tcPr>
            <w:tcW w:w="164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C0419" w14:textId="326904B2" w:rsidR="00B7705C" w:rsidRPr="00BE3FED" w:rsidRDefault="000A6A38" w:rsidP="00C63700">
            <w:pPr>
              <w:rPr>
                <w:rFonts w:eastAsia="Times New Roman" w:cstheme="minorHAnsi"/>
                <w:color w:val="000000"/>
              </w:rPr>
            </w:pPr>
            <w:r w:rsidRPr="00BE3FED">
              <w:rPr>
                <w:rFonts w:eastAsia="Times New Roman" w:cs="Calibri"/>
                <w:color w:val="000000"/>
              </w:rPr>
              <w:t xml:space="preserve">This section will include any </w:t>
            </w:r>
            <w:r>
              <w:rPr>
                <w:rFonts w:eastAsia="Times New Roman" w:cs="Calibri"/>
                <w:color w:val="000000"/>
              </w:rPr>
              <w:t xml:space="preserve">Trial date/time </w:t>
            </w:r>
            <w:r w:rsidRPr="00BE3FED">
              <w:rPr>
                <w:rFonts w:eastAsia="Times New Roman" w:cs="Calibri"/>
                <w:color w:val="000000"/>
              </w:rPr>
              <w:t>variable</w:t>
            </w:r>
            <w:r>
              <w:rPr>
                <w:rFonts w:eastAsia="Times New Roman" w:cs="Calibri"/>
                <w:color w:val="000000"/>
              </w:rPr>
              <w:t>(s)</w:t>
            </w:r>
            <w:r w:rsidRPr="00BE3FED">
              <w:rPr>
                <w:rFonts w:eastAsia="Times New Roman" w:cs="Calibri"/>
                <w:color w:val="000000"/>
              </w:rPr>
              <w:t xml:space="preserve">, not </w:t>
            </w:r>
            <w:r>
              <w:rPr>
                <w:rFonts w:eastAsia="Times New Roman" w:cs="Calibri"/>
                <w:color w:val="000000"/>
              </w:rPr>
              <w:t>included</w:t>
            </w:r>
            <w:r w:rsidRPr="00BE3FED">
              <w:rPr>
                <w:rFonts w:eastAsia="Times New Roman" w:cs="Calibri"/>
                <w:color w:val="000000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>above (with start dates/times preceding end dates/times)</w:t>
            </w:r>
            <w:r w:rsidRPr="00BE3FED">
              <w:rPr>
                <w:rFonts w:eastAsia="Times New Roman" w:cs="Calibri"/>
                <w:color w:val="000000"/>
              </w:rPr>
              <w:t>.</w:t>
            </w:r>
          </w:p>
        </w:tc>
      </w:tr>
      <w:tr w:rsidR="00686B5B" w:rsidRPr="00BE3FED" w14:paraId="18E2DEE7" w14:textId="77777777" w:rsidTr="001C5224">
        <w:trPr>
          <w:trHeight w:val="290"/>
        </w:trPr>
        <w:tc>
          <w:tcPr>
            <w:tcW w:w="11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2DEE4" w14:textId="1012CFCD" w:rsidR="00686B5B" w:rsidRPr="00BE3FED" w:rsidRDefault="00686B5B" w:rsidP="007318E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BE3FED">
              <w:rPr>
                <w:rFonts w:cstheme="minorHAnsi"/>
                <w:color w:val="000000"/>
              </w:rPr>
              <w:t>Population Indicators</w:t>
            </w: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2DEE5" w14:textId="76035401" w:rsidR="00686B5B" w:rsidRPr="00BE3FED" w:rsidRDefault="00915B29" w:rsidP="00915B2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BE3FED">
              <w:rPr>
                <w:rFonts w:cstheme="minorHAnsi"/>
                <w:color w:val="000000"/>
              </w:rPr>
              <w:t>3</w:t>
            </w:r>
            <w:r w:rsidR="00686B5B" w:rsidRPr="00BE3FED">
              <w:rPr>
                <w:rFonts w:cstheme="minorHAnsi"/>
                <w:color w:val="000000"/>
              </w:rPr>
              <w:t>00-</w:t>
            </w:r>
            <w:r w:rsidRPr="00BE3FED">
              <w:rPr>
                <w:rFonts w:cstheme="minorHAnsi"/>
                <w:color w:val="000000"/>
              </w:rPr>
              <w:t>3</w:t>
            </w:r>
            <w:r w:rsidR="00686B5B" w:rsidRPr="00BE3FED">
              <w:rPr>
                <w:rFonts w:cstheme="minorHAnsi"/>
                <w:color w:val="000000"/>
              </w:rPr>
              <w:t>99</w:t>
            </w:r>
          </w:p>
        </w:tc>
        <w:tc>
          <w:tcPr>
            <w:tcW w:w="16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96F56" w14:textId="71CDD433" w:rsidR="00686B5B" w:rsidRPr="00BE3FED" w:rsidRDefault="005F6E63" w:rsidP="006A081D">
            <w:pPr>
              <w:rPr>
                <w:rFonts w:eastAsia="Times New Roman" w:cstheme="minorHAnsi"/>
                <w:color w:val="000000"/>
              </w:rPr>
            </w:pPr>
            <w:r w:rsidRPr="00BE3FED">
              <w:rPr>
                <w:rFonts w:eastAsia="Times New Roman" w:cstheme="minorHAnsi"/>
                <w:color w:val="000000"/>
              </w:rPr>
              <w:t xml:space="preserve">INCNFL, ENRLFL, RANDFL, </w:t>
            </w:r>
            <w:r w:rsidRPr="00BE3FED">
              <w:rPr>
                <w:rFonts w:eastAsia="Times New Roman" w:cstheme="minorHAnsi"/>
              </w:rPr>
              <w:t>SAFFL, ITTFL, PPROTFL, COMPLFL</w:t>
            </w:r>
          </w:p>
        </w:tc>
        <w:tc>
          <w:tcPr>
            <w:tcW w:w="16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2DEE6" w14:textId="137B160A" w:rsidR="00686B5B" w:rsidRPr="00BE3FED" w:rsidRDefault="000A6A38" w:rsidP="006A081D">
            <w:pPr>
              <w:rPr>
                <w:rFonts w:eastAsia="Times New Roman" w:cstheme="minorHAnsi"/>
              </w:rPr>
            </w:pPr>
            <w:r w:rsidRPr="00BE3FED">
              <w:rPr>
                <w:rFonts w:eastAsia="Times New Roman" w:cs="Calibri"/>
              </w:rPr>
              <w:t xml:space="preserve">Population Flag variables as </w:t>
            </w:r>
            <w:r>
              <w:rPr>
                <w:rFonts w:eastAsia="Times New Roman" w:cs="Calibri"/>
              </w:rPr>
              <w:t>needed.</w:t>
            </w:r>
          </w:p>
        </w:tc>
      </w:tr>
      <w:tr w:rsidR="00686B5B" w:rsidRPr="00BE3FED" w14:paraId="18E2DEEF" w14:textId="77777777" w:rsidTr="001C5224">
        <w:trPr>
          <w:trHeight w:val="290"/>
        </w:trPr>
        <w:tc>
          <w:tcPr>
            <w:tcW w:w="11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2DEEC" w14:textId="65A68985" w:rsidR="00686B5B" w:rsidRPr="00BE3FED" w:rsidRDefault="000A6A38" w:rsidP="007318E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="Calibri"/>
                <w:color w:val="000000"/>
              </w:rPr>
              <w:t xml:space="preserve">Demographic and </w:t>
            </w:r>
            <w:r w:rsidRPr="00BE3FED">
              <w:rPr>
                <w:rFonts w:cs="Calibri"/>
                <w:color w:val="000000"/>
              </w:rPr>
              <w:t xml:space="preserve">Grouping </w:t>
            </w:r>
            <w:r>
              <w:rPr>
                <w:rFonts w:cs="Calibri"/>
                <w:color w:val="000000"/>
              </w:rPr>
              <w:t>V</w:t>
            </w:r>
            <w:r w:rsidRPr="00BE3FED">
              <w:rPr>
                <w:rFonts w:cs="Calibri"/>
                <w:color w:val="000000"/>
              </w:rPr>
              <w:t>ariables</w:t>
            </w: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2DEED" w14:textId="77777777" w:rsidR="00686B5B" w:rsidRPr="00BE3FED" w:rsidRDefault="00686B5B" w:rsidP="00487A6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BE3FED">
              <w:rPr>
                <w:rFonts w:cstheme="minorHAnsi"/>
                <w:color w:val="000000"/>
              </w:rPr>
              <w:t>400-499</w:t>
            </w:r>
          </w:p>
        </w:tc>
        <w:tc>
          <w:tcPr>
            <w:tcW w:w="16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28919" w14:textId="4AAA8DD3" w:rsidR="00686B5B" w:rsidRPr="00BE3FED" w:rsidRDefault="00B47041" w:rsidP="00B47041">
            <w:pPr>
              <w:rPr>
                <w:rFonts w:eastAsia="Times New Roman" w:cstheme="minorHAnsi"/>
                <w:color w:val="000000"/>
              </w:rPr>
            </w:pPr>
            <w:r w:rsidRPr="00BE3FED">
              <w:rPr>
                <w:rFonts w:eastAsia="Times New Roman" w:cstheme="minorHAnsi"/>
                <w:color w:val="000000"/>
              </w:rPr>
              <w:t xml:space="preserve">AGE, AGEU, SEX, RACE, </w:t>
            </w:r>
            <w:proofErr w:type="spellStart"/>
            <w:r w:rsidR="002C799C" w:rsidRPr="00BE3FED">
              <w:rPr>
                <w:rFonts w:eastAsia="Times New Roman" w:cstheme="minorHAnsi"/>
                <w:color w:val="000000"/>
              </w:rPr>
              <w:t>AGEGRy</w:t>
            </w:r>
            <w:proofErr w:type="spellEnd"/>
            <w:r w:rsidR="005F6E63" w:rsidRPr="00BE3FED">
              <w:rPr>
                <w:rFonts w:eastAsia="Times New Roman" w:cstheme="minorHAnsi"/>
                <w:color w:val="000000"/>
              </w:rPr>
              <w:t xml:space="preserve">, </w:t>
            </w:r>
            <w:proofErr w:type="spellStart"/>
            <w:r w:rsidR="005F6E63" w:rsidRPr="00BE3FED">
              <w:rPr>
                <w:rFonts w:eastAsia="Times New Roman" w:cstheme="minorHAnsi"/>
                <w:color w:val="000000"/>
              </w:rPr>
              <w:t>AGEGR</w:t>
            </w:r>
            <w:r w:rsidR="002C799C" w:rsidRPr="00BE3FED">
              <w:rPr>
                <w:rFonts w:eastAsia="Times New Roman" w:cstheme="minorHAnsi"/>
                <w:color w:val="000000"/>
              </w:rPr>
              <w:t>y</w:t>
            </w:r>
            <w:r w:rsidR="005F6E63" w:rsidRPr="00BE3FED">
              <w:rPr>
                <w:rFonts w:eastAsia="Times New Roman" w:cstheme="minorHAnsi"/>
                <w:color w:val="000000"/>
              </w:rPr>
              <w:t>N</w:t>
            </w:r>
            <w:proofErr w:type="spellEnd"/>
            <w:r w:rsidR="005F6E63" w:rsidRPr="00BE3FED">
              <w:rPr>
                <w:rFonts w:eastAsia="Times New Roman" w:cstheme="minorHAnsi"/>
                <w:color w:val="000000"/>
              </w:rPr>
              <w:t xml:space="preserve">, </w:t>
            </w:r>
            <w:proofErr w:type="spellStart"/>
            <w:r w:rsidR="005F6E63" w:rsidRPr="00BE3FED">
              <w:rPr>
                <w:rFonts w:eastAsia="Times New Roman" w:cstheme="minorHAnsi"/>
                <w:color w:val="000000"/>
              </w:rPr>
              <w:t>RACEGR</w:t>
            </w:r>
            <w:r w:rsidR="002C799C" w:rsidRPr="00BE3FED">
              <w:rPr>
                <w:rFonts w:eastAsia="Times New Roman" w:cstheme="minorHAnsi"/>
                <w:color w:val="000000"/>
              </w:rPr>
              <w:t>y</w:t>
            </w:r>
            <w:proofErr w:type="spellEnd"/>
            <w:r w:rsidR="005F6E63" w:rsidRPr="00BE3FED">
              <w:rPr>
                <w:rFonts w:eastAsia="Times New Roman" w:cstheme="minorHAnsi"/>
                <w:color w:val="000000"/>
              </w:rPr>
              <w:t xml:space="preserve">, </w:t>
            </w:r>
            <w:proofErr w:type="spellStart"/>
            <w:r w:rsidR="005F6E63" w:rsidRPr="00BE3FED">
              <w:rPr>
                <w:rFonts w:eastAsia="Times New Roman" w:cstheme="minorHAnsi"/>
                <w:color w:val="000000"/>
              </w:rPr>
              <w:t>RACEGR</w:t>
            </w:r>
            <w:r w:rsidR="002C799C" w:rsidRPr="00BE3FED">
              <w:rPr>
                <w:rFonts w:eastAsia="Times New Roman" w:cstheme="minorHAnsi"/>
                <w:color w:val="000000"/>
              </w:rPr>
              <w:t>y</w:t>
            </w:r>
            <w:r w:rsidR="005F6E63" w:rsidRPr="00BE3FED">
              <w:rPr>
                <w:rFonts w:eastAsia="Times New Roman" w:cstheme="minorHAnsi"/>
                <w:color w:val="000000"/>
              </w:rPr>
              <w:t>N</w:t>
            </w:r>
            <w:proofErr w:type="spellEnd"/>
            <w:ins w:id="13" w:author="James P Hage" w:date="2015-03-09T15:16:00Z">
              <w:r w:rsidR="004728C3">
                <w:rPr>
                  <w:rFonts w:eastAsia="Times New Roman" w:cstheme="minorHAnsi"/>
                  <w:color w:val="000000"/>
                </w:rPr>
                <w:t>, COUNTRY</w:t>
              </w:r>
            </w:ins>
          </w:p>
        </w:tc>
        <w:tc>
          <w:tcPr>
            <w:tcW w:w="16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2DEEE" w14:textId="6E0FDE30" w:rsidR="00686B5B" w:rsidRPr="00BE3FED" w:rsidRDefault="005F6E63" w:rsidP="006A081D">
            <w:pPr>
              <w:rPr>
                <w:rFonts w:eastAsia="Times New Roman" w:cstheme="minorHAnsi"/>
                <w:color w:val="000000"/>
              </w:rPr>
            </w:pPr>
            <w:r w:rsidRPr="00BE3FED">
              <w:rPr>
                <w:rFonts w:eastAsia="Times New Roman" w:cstheme="minorHAnsi"/>
                <w:color w:val="000000"/>
              </w:rPr>
              <w:t>All types of grouping variables, including Age Group, Race Group, etc.,</w:t>
            </w:r>
          </w:p>
        </w:tc>
      </w:tr>
      <w:tr w:rsidR="00686B5B" w:rsidRPr="00BE3FED" w14:paraId="18E2DEF3" w14:textId="77777777" w:rsidTr="001C5224">
        <w:trPr>
          <w:trHeight w:val="290"/>
        </w:trPr>
        <w:tc>
          <w:tcPr>
            <w:tcW w:w="11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2DEF0" w14:textId="58EABD2E" w:rsidR="00686B5B" w:rsidRPr="00BE3FED" w:rsidRDefault="000A6A38" w:rsidP="00754A8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BE3FED">
              <w:rPr>
                <w:rFonts w:cstheme="minorHAnsi"/>
                <w:color w:val="000000"/>
              </w:rPr>
              <w:t xml:space="preserve">Other </w:t>
            </w:r>
            <w:r>
              <w:rPr>
                <w:rFonts w:cstheme="minorHAnsi"/>
                <w:color w:val="000000"/>
              </w:rPr>
              <w:t>(S</w:t>
            </w:r>
            <w:r w:rsidRPr="00BE3FED">
              <w:rPr>
                <w:rFonts w:cstheme="minorHAnsi"/>
                <w:color w:val="000000"/>
              </w:rPr>
              <w:t>tudy-</w:t>
            </w:r>
            <w:r>
              <w:rPr>
                <w:rFonts w:cstheme="minorHAnsi"/>
                <w:color w:val="000000"/>
              </w:rPr>
              <w:t>N</w:t>
            </w:r>
            <w:r w:rsidRPr="00BE3FED">
              <w:rPr>
                <w:rFonts w:cstheme="minorHAnsi"/>
                <w:color w:val="000000"/>
              </w:rPr>
              <w:t>eed</w:t>
            </w:r>
            <w:r>
              <w:rPr>
                <w:rFonts w:cstheme="minorHAnsi"/>
                <w:color w:val="000000"/>
              </w:rPr>
              <w:t>)</w:t>
            </w:r>
            <w:r w:rsidRPr="00BE3FED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 xml:space="preserve"> V</w:t>
            </w:r>
            <w:r w:rsidRPr="00BE3FED">
              <w:rPr>
                <w:rFonts w:cstheme="minorHAnsi"/>
                <w:color w:val="000000"/>
              </w:rPr>
              <w:t>ariables</w:t>
            </w: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2DEF1" w14:textId="77777777" w:rsidR="00686B5B" w:rsidRPr="00BE3FED" w:rsidRDefault="00686B5B" w:rsidP="00487A6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BE3FED">
              <w:rPr>
                <w:rFonts w:cstheme="minorHAnsi"/>
                <w:color w:val="000000"/>
              </w:rPr>
              <w:t>800-899</w:t>
            </w:r>
          </w:p>
        </w:tc>
        <w:tc>
          <w:tcPr>
            <w:tcW w:w="16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872B7" w14:textId="29F4F69D" w:rsidR="00686B5B" w:rsidRPr="00BE3FED" w:rsidRDefault="00510348" w:rsidP="006A081D">
            <w:pPr>
              <w:rPr>
                <w:rFonts w:eastAsia="Times New Roman" w:cstheme="minorHAnsi"/>
                <w:color w:val="000000"/>
              </w:rPr>
            </w:pPr>
            <w:r w:rsidRPr="00BE3FED">
              <w:rPr>
                <w:rFonts w:eastAsia="Times New Roman" w:cstheme="minorHAnsi"/>
                <w:color w:val="000000"/>
              </w:rPr>
              <w:t>DTHCAUS, DTHDT, DTHFL</w:t>
            </w:r>
          </w:p>
        </w:tc>
        <w:tc>
          <w:tcPr>
            <w:tcW w:w="16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2DEF2" w14:textId="02AB176A" w:rsidR="00686B5B" w:rsidRPr="00BE3FED" w:rsidRDefault="00510348" w:rsidP="006A081D">
            <w:pPr>
              <w:rPr>
                <w:rFonts w:cstheme="minorHAnsi"/>
              </w:rPr>
            </w:pPr>
            <w:r w:rsidRPr="00BE3FED">
              <w:rPr>
                <w:rFonts w:cstheme="minorHAnsi"/>
              </w:rPr>
              <w:t>Death related variables</w:t>
            </w:r>
            <w:r w:rsidR="000A6A38">
              <w:rPr>
                <w:rFonts w:cstheme="minorHAnsi"/>
              </w:rPr>
              <w:t>, etc.</w:t>
            </w:r>
          </w:p>
        </w:tc>
      </w:tr>
    </w:tbl>
    <w:p w14:paraId="18E2DEF4" w14:textId="77777777" w:rsidR="00CF350D" w:rsidRPr="00BE3FED" w:rsidRDefault="00CF350D" w:rsidP="00CF350D">
      <w:pPr>
        <w:pStyle w:val="Heading2"/>
        <w:rPr>
          <w:rFonts w:asciiTheme="minorHAnsi" w:hAnsiTheme="minorHAnsi" w:cstheme="minorHAnsi"/>
        </w:rPr>
      </w:pPr>
      <w:bookmarkStart w:id="14" w:name="_Toc410724439"/>
      <w:r w:rsidRPr="00BE3FED">
        <w:rPr>
          <w:rFonts w:asciiTheme="minorHAnsi" w:hAnsiTheme="minorHAnsi" w:cstheme="minorHAnsi"/>
        </w:rPr>
        <w:t>BDS Structure</w:t>
      </w:r>
      <w:bookmarkEnd w:id="14"/>
    </w:p>
    <w:p w14:paraId="634C3774" w14:textId="77777777" w:rsidR="001B2354" w:rsidRPr="00BE3FED" w:rsidRDefault="001B2354" w:rsidP="001B2354">
      <w:pPr>
        <w:rPr>
          <w:rFonts w:cstheme="minorHAnsi"/>
        </w:rPr>
      </w:pPr>
    </w:p>
    <w:tbl>
      <w:tblPr>
        <w:tblW w:w="4627" w:type="pct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370"/>
        <w:gridCol w:w="1451"/>
        <w:gridCol w:w="3409"/>
        <w:gridCol w:w="2820"/>
      </w:tblGrid>
      <w:tr w:rsidR="00534EDF" w:rsidRPr="00BE3FED" w14:paraId="18E2DEF9" w14:textId="77777777" w:rsidTr="00B47041">
        <w:trPr>
          <w:trHeight w:val="290"/>
        </w:trPr>
        <w:tc>
          <w:tcPr>
            <w:tcW w:w="11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8E2DEF5" w14:textId="77777777" w:rsidR="00534EDF" w:rsidRPr="00BE3FED" w:rsidRDefault="00534EDF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color w:val="000000"/>
              </w:rPr>
            </w:pPr>
            <w:bookmarkStart w:id="15" w:name="OLE_LINK40"/>
            <w:bookmarkStart w:id="16" w:name="OLE_LINK41"/>
            <w:r w:rsidRPr="00BE3FED">
              <w:rPr>
                <w:rFonts w:cstheme="minorHAnsi"/>
                <w:b/>
                <w:color w:val="000000"/>
              </w:rPr>
              <w:t>Variable Type</w:t>
            </w:r>
          </w:p>
        </w:tc>
        <w:tc>
          <w:tcPr>
            <w:tcW w:w="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8E2DEF6" w14:textId="77777777" w:rsidR="00534EDF" w:rsidRPr="00BE3FED" w:rsidRDefault="00534EDF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color w:val="000000"/>
              </w:rPr>
            </w:pPr>
            <w:r w:rsidRPr="00BE3FED">
              <w:rPr>
                <w:rFonts w:cstheme="minorHAnsi"/>
                <w:b/>
                <w:color w:val="000000"/>
              </w:rPr>
              <w:t>Numbering</w:t>
            </w:r>
          </w:p>
          <w:p w14:paraId="18E2DEF7" w14:textId="77777777" w:rsidR="00534EDF" w:rsidRPr="00BE3FED" w:rsidRDefault="00534EDF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color w:val="000000"/>
              </w:rPr>
            </w:pPr>
            <w:r w:rsidRPr="00BE3FED">
              <w:rPr>
                <w:rFonts w:cstheme="minorHAnsi"/>
                <w:b/>
                <w:color w:val="000000"/>
              </w:rPr>
              <w:t xml:space="preserve"> Convention</w:t>
            </w:r>
          </w:p>
        </w:tc>
        <w:tc>
          <w:tcPr>
            <w:tcW w:w="16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09658EF" w14:textId="3744F5A1" w:rsidR="00534EDF" w:rsidRPr="00BE3FED" w:rsidRDefault="00534EDF" w:rsidP="00534ED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color w:val="000000"/>
              </w:rPr>
            </w:pPr>
            <w:r w:rsidRPr="00BE3FED">
              <w:rPr>
                <w:rFonts w:cstheme="minorHAnsi"/>
                <w:b/>
                <w:color w:val="000000"/>
              </w:rPr>
              <w:t xml:space="preserve"> Standard Ordering</w:t>
            </w:r>
          </w:p>
        </w:tc>
        <w:tc>
          <w:tcPr>
            <w:tcW w:w="1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8E2DEF8" w14:textId="6B900331" w:rsidR="00534EDF" w:rsidRPr="00BE3FED" w:rsidRDefault="00534EDF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color w:val="000000"/>
              </w:rPr>
            </w:pPr>
            <w:r w:rsidRPr="00BE3FED">
              <w:rPr>
                <w:rFonts w:cstheme="minorHAnsi"/>
                <w:b/>
                <w:color w:val="000000"/>
              </w:rPr>
              <w:t>Guidance</w:t>
            </w:r>
          </w:p>
        </w:tc>
      </w:tr>
      <w:tr w:rsidR="001A4E8E" w:rsidRPr="00BE3FED" w14:paraId="18E2DF00" w14:textId="1B4F7A3D" w:rsidTr="001A4E8E">
        <w:trPr>
          <w:trHeight w:val="810"/>
        </w:trPr>
        <w:tc>
          <w:tcPr>
            <w:tcW w:w="117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8E2DEFA" w14:textId="5D37DB60" w:rsidR="001A4E8E" w:rsidRPr="00BE3FED" w:rsidRDefault="000A6A38" w:rsidP="00534ED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bookmarkStart w:id="17" w:name="_Hlk402103573"/>
            <w:bookmarkStart w:id="18" w:name="_Hlk402103562"/>
            <w:bookmarkStart w:id="19" w:name="OLE_LINK39"/>
            <w:r>
              <w:rPr>
                <w:rFonts w:cstheme="minorHAnsi"/>
                <w:color w:val="000000"/>
              </w:rPr>
              <w:t>Identifiers</w:t>
            </w:r>
          </w:p>
        </w:tc>
        <w:tc>
          <w:tcPr>
            <w:tcW w:w="7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8E2DEFB" w14:textId="77777777" w:rsidR="001A4E8E" w:rsidRPr="00BE3FED" w:rsidRDefault="001A4E8E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BE3FED">
              <w:rPr>
                <w:rFonts w:cstheme="minorHAnsi"/>
                <w:color w:val="000000"/>
              </w:rPr>
              <w:t>1-99</w:t>
            </w:r>
          </w:p>
        </w:tc>
        <w:tc>
          <w:tcPr>
            <w:tcW w:w="1696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6AD9F8C" w14:textId="77777777" w:rsidR="001A4E8E" w:rsidRPr="00BE3FED" w:rsidRDefault="001A4E8E" w:rsidP="00534EDF">
            <w:pPr>
              <w:spacing w:after="0" w:line="240" w:lineRule="auto"/>
              <w:rPr>
                <w:rFonts w:eastAsia="Times New Roman" w:cstheme="minorHAnsi"/>
                <w:color w:val="000000"/>
                <w:u w:val="single"/>
              </w:rPr>
            </w:pPr>
            <w:r w:rsidRPr="00BE3FED">
              <w:rPr>
                <w:rFonts w:eastAsia="Times New Roman" w:cstheme="minorHAnsi"/>
                <w:color w:val="000000"/>
                <w:u w:val="single"/>
              </w:rPr>
              <w:t>TIER 1:</w:t>
            </w:r>
          </w:p>
          <w:p w14:paraId="7DCEBC7C" w14:textId="77777777" w:rsidR="001A4E8E" w:rsidRPr="00BE3FED" w:rsidRDefault="001A4E8E" w:rsidP="00534ED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E3FED">
              <w:rPr>
                <w:rFonts w:eastAsia="Times New Roman" w:cstheme="minorHAnsi"/>
                <w:color w:val="000000"/>
              </w:rPr>
              <w:t>1 = STUDYID</w:t>
            </w:r>
          </w:p>
          <w:p w14:paraId="18E2DEFF" w14:textId="7C7B6A42" w:rsidR="001A4E8E" w:rsidRPr="00BE3FED" w:rsidRDefault="001A4E8E" w:rsidP="00534EDF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BE3FED">
              <w:rPr>
                <w:rFonts w:eastAsia="Times New Roman" w:cstheme="minorHAnsi"/>
                <w:color w:val="000000"/>
              </w:rPr>
              <w:t>2 = USUBJID</w:t>
            </w:r>
          </w:p>
        </w:tc>
        <w:tc>
          <w:tcPr>
            <w:tcW w:w="1403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31123CA" w14:textId="4C4F31B6" w:rsidR="001A4E8E" w:rsidRPr="00BE3FED" w:rsidRDefault="00B06035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BE3FED">
              <w:rPr>
                <w:rFonts w:cstheme="minorHAnsi"/>
              </w:rPr>
              <w:t>This section is fixed</w:t>
            </w:r>
            <w:r>
              <w:rPr>
                <w:rFonts w:cstheme="minorHAnsi"/>
              </w:rPr>
              <w:t>.  N</w:t>
            </w:r>
            <w:r w:rsidRPr="00BE3FED">
              <w:rPr>
                <w:rFonts w:cstheme="minorHAnsi"/>
              </w:rPr>
              <w:t>o changes are allowed</w:t>
            </w:r>
            <w:r>
              <w:rPr>
                <w:rFonts w:cstheme="minorHAnsi"/>
              </w:rPr>
              <w:t>.</w:t>
            </w:r>
          </w:p>
        </w:tc>
      </w:tr>
      <w:tr w:rsidR="001A4E8E" w:rsidRPr="00BE3FED" w14:paraId="00B44BC1" w14:textId="77777777" w:rsidTr="001A4E8E">
        <w:trPr>
          <w:trHeight w:val="786"/>
        </w:trPr>
        <w:tc>
          <w:tcPr>
            <w:tcW w:w="1179" w:type="pct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A741864" w14:textId="77777777" w:rsidR="001A4E8E" w:rsidRPr="00BE3FED" w:rsidRDefault="001A4E8E" w:rsidP="00534ED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722" w:type="pct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2D86B2D" w14:textId="77777777" w:rsidR="001A4E8E" w:rsidRPr="00BE3FED" w:rsidRDefault="001A4E8E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1696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703344A" w14:textId="47380FBD" w:rsidR="001A4E8E" w:rsidRPr="00BE3FED" w:rsidRDefault="001A4E8E" w:rsidP="00534EDF">
            <w:pPr>
              <w:spacing w:after="0" w:line="240" w:lineRule="auto"/>
              <w:rPr>
                <w:rFonts w:eastAsia="Times New Roman" w:cstheme="minorHAnsi"/>
                <w:color w:val="000000"/>
                <w:u w:val="single"/>
              </w:rPr>
            </w:pPr>
            <w:r w:rsidRPr="00BE3FED">
              <w:rPr>
                <w:rFonts w:eastAsia="Times New Roman" w:cstheme="minorHAnsi"/>
                <w:color w:val="000000"/>
                <w:u w:val="single"/>
              </w:rPr>
              <w:t>TIER 2:</w:t>
            </w:r>
          </w:p>
          <w:p w14:paraId="734BA5A3" w14:textId="77777777" w:rsidR="001A4E8E" w:rsidRPr="00BE3FED" w:rsidRDefault="001A4E8E" w:rsidP="00534ED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E3FED">
              <w:rPr>
                <w:rFonts w:eastAsia="Times New Roman" w:cstheme="minorHAnsi"/>
                <w:color w:val="000000"/>
              </w:rPr>
              <w:t>3 = SUBJID</w:t>
            </w:r>
          </w:p>
          <w:p w14:paraId="039475B1" w14:textId="381E464B" w:rsidR="001A4E8E" w:rsidRPr="00BE3FED" w:rsidRDefault="001A4E8E" w:rsidP="00534EDF">
            <w:pPr>
              <w:spacing w:after="0" w:line="240" w:lineRule="auto"/>
              <w:rPr>
                <w:rFonts w:eastAsia="Times New Roman" w:cstheme="minorHAnsi"/>
                <w:color w:val="000000"/>
                <w:u w:val="single"/>
              </w:rPr>
            </w:pPr>
            <w:r w:rsidRPr="00BE3FED">
              <w:rPr>
                <w:rFonts w:eastAsia="Times New Roman" w:cstheme="minorHAnsi"/>
                <w:color w:val="000000"/>
              </w:rPr>
              <w:t>4 = SITEID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173C0B1" w14:textId="3440DA41" w:rsidR="001A4E8E" w:rsidRPr="00BE3FED" w:rsidRDefault="00B06035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Numbered when applicable</w:t>
            </w:r>
          </w:p>
        </w:tc>
      </w:tr>
      <w:bookmarkEnd w:id="17"/>
      <w:tr w:rsidR="00534EDF" w:rsidRPr="00BE3FED" w14:paraId="45DBA68D" w14:textId="77777777" w:rsidTr="00B47041">
        <w:trPr>
          <w:trHeight w:val="975"/>
        </w:trPr>
        <w:tc>
          <w:tcPr>
            <w:tcW w:w="1179" w:type="pct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2591705" w14:textId="6C8AA18E" w:rsidR="00534EDF" w:rsidRPr="00BE3FED" w:rsidRDefault="00534EDF" w:rsidP="00B864B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722" w:type="pct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ED4FBED" w14:textId="77777777" w:rsidR="00534EDF" w:rsidRPr="00BE3FED" w:rsidRDefault="00534EDF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1696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6BCEA42" w14:textId="17E24AAA" w:rsidR="00534EDF" w:rsidRPr="00BE3FED" w:rsidRDefault="001A4E8E" w:rsidP="00534EDF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u w:val="single"/>
              </w:rPr>
            </w:pPr>
            <w:r w:rsidRPr="00BE3FED">
              <w:rPr>
                <w:rFonts w:eastAsia="Times New Roman" w:cstheme="minorHAnsi"/>
                <w:color w:val="000000"/>
                <w:u w:val="single"/>
              </w:rPr>
              <w:t>TIER 3</w:t>
            </w:r>
            <w:r w:rsidR="00534EDF" w:rsidRPr="00BE3FED">
              <w:rPr>
                <w:rFonts w:eastAsia="Times New Roman" w:cstheme="minorHAnsi"/>
                <w:color w:val="000000"/>
                <w:u w:val="single"/>
              </w:rPr>
              <w:t>:</w:t>
            </w:r>
          </w:p>
          <w:p w14:paraId="1BD17629" w14:textId="62626128" w:rsidR="00534EDF" w:rsidRPr="00BE3FED" w:rsidRDefault="001A4E8E" w:rsidP="00C8793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E3FED">
              <w:rPr>
                <w:rFonts w:eastAsia="Times New Roman" w:cstheme="minorHAnsi"/>
                <w:color w:val="000000"/>
              </w:rPr>
              <w:t>xxSEQ</w:t>
            </w:r>
            <w:proofErr w:type="spellEnd"/>
            <w:r w:rsidRPr="00BE3FED">
              <w:rPr>
                <w:rFonts w:eastAsia="Times New Roman" w:cstheme="minorHAnsi"/>
                <w:color w:val="000000"/>
              </w:rPr>
              <w:t xml:space="preserve">, </w:t>
            </w:r>
            <w:proofErr w:type="spellStart"/>
            <w:r w:rsidRPr="00BE3FED">
              <w:rPr>
                <w:rFonts w:eastAsia="Times New Roman" w:cstheme="minorHAnsi"/>
                <w:color w:val="000000"/>
              </w:rPr>
              <w:t>xx</w:t>
            </w:r>
            <w:r w:rsidR="00620201" w:rsidRPr="00BE3FED">
              <w:rPr>
                <w:rFonts w:eastAsia="Times New Roman" w:cstheme="minorHAnsi"/>
                <w:color w:val="000000"/>
              </w:rPr>
              <w:t>CAT</w:t>
            </w:r>
            <w:proofErr w:type="spellEnd"/>
            <w:r w:rsidRPr="00BE3FED">
              <w:rPr>
                <w:rFonts w:eastAsia="Times New Roman" w:cstheme="minorHAnsi"/>
                <w:color w:val="000000"/>
              </w:rPr>
              <w:t>,</w:t>
            </w:r>
            <w:r w:rsidR="00620201" w:rsidRPr="00BE3FED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="00620201" w:rsidRPr="00BE3FED">
              <w:rPr>
                <w:rFonts w:eastAsia="Times New Roman" w:cstheme="minorHAnsi"/>
                <w:color w:val="000000"/>
              </w:rPr>
              <w:t>xxDTC</w:t>
            </w:r>
            <w:proofErr w:type="spellEnd"/>
            <w:r w:rsidR="0050795B" w:rsidRPr="00BE3FED">
              <w:rPr>
                <w:rFonts w:eastAsia="Times New Roman" w:cstheme="minorHAnsi"/>
                <w:color w:val="000000"/>
              </w:rPr>
              <w:t>, VISIT, VISITNUM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DAECC2D" w14:textId="3F6ED886" w:rsidR="00E44E53" w:rsidRPr="00BE3FED" w:rsidRDefault="00B06035" w:rsidP="0068451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BE3FED">
              <w:rPr>
                <w:rFonts w:cstheme="minorHAnsi"/>
                <w:color w:val="000000"/>
              </w:rPr>
              <w:t xml:space="preserve">SDTM </w:t>
            </w:r>
            <w:r>
              <w:rPr>
                <w:rFonts w:cstheme="minorHAnsi"/>
                <w:color w:val="000000"/>
              </w:rPr>
              <w:t xml:space="preserve">source </w:t>
            </w:r>
            <w:r w:rsidRPr="00BE3FED">
              <w:rPr>
                <w:rFonts w:cstheme="minorHAnsi"/>
                <w:color w:val="000000"/>
              </w:rPr>
              <w:t>variables</w:t>
            </w:r>
            <w:r>
              <w:rPr>
                <w:rFonts w:cstheme="minorHAnsi"/>
                <w:color w:val="000000"/>
              </w:rPr>
              <w:t>.</w:t>
            </w:r>
          </w:p>
        </w:tc>
      </w:tr>
      <w:bookmarkEnd w:id="18"/>
      <w:bookmarkEnd w:id="19"/>
      <w:tr w:rsidR="00B06035" w:rsidRPr="00BE3FED" w14:paraId="55B7F2FD" w14:textId="77777777" w:rsidTr="00B47041">
        <w:trPr>
          <w:trHeight w:val="585"/>
        </w:trPr>
        <w:tc>
          <w:tcPr>
            <w:tcW w:w="1179" w:type="pct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4BCBB941" w14:textId="0E1B8B5F" w:rsidR="00B06035" w:rsidRPr="00BE3FED" w:rsidRDefault="00B06035" w:rsidP="00622A80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Timing V</w:t>
            </w:r>
            <w:r w:rsidRPr="00BE3FED">
              <w:rPr>
                <w:rFonts w:cstheme="minorHAnsi"/>
              </w:rPr>
              <w:t>ariables</w:t>
            </w:r>
          </w:p>
        </w:tc>
        <w:tc>
          <w:tcPr>
            <w:tcW w:w="722" w:type="pct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618ECFD3" w14:textId="1E8EE35A" w:rsidR="00B06035" w:rsidRPr="00BE3FED" w:rsidRDefault="00B06035" w:rsidP="00622A80">
            <w:pPr>
              <w:pStyle w:val="NoSpacing"/>
              <w:rPr>
                <w:rFonts w:cstheme="minorHAnsi"/>
              </w:rPr>
            </w:pPr>
            <w:r w:rsidRPr="00BE3FED">
              <w:rPr>
                <w:rFonts w:cstheme="minorHAnsi"/>
              </w:rPr>
              <w:t>100-199</w:t>
            </w:r>
          </w:p>
        </w:tc>
        <w:tc>
          <w:tcPr>
            <w:tcW w:w="1696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073922F" w14:textId="27DF4134" w:rsidR="00B06035" w:rsidRPr="00BE3FED" w:rsidRDefault="00B06035" w:rsidP="00622A80">
            <w:pPr>
              <w:pStyle w:val="NoSpacing"/>
              <w:rPr>
                <w:rFonts w:eastAsia="Times New Roman" w:cstheme="minorHAnsi"/>
                <w:u w:val="single"/>
              </w:rPr>
            </w:pPr>
            <w:r w:rsidRPr="00BE3FED">
              <w:rPr>
                <w:rFonts w:eastAsia="Times New Roman" w:cstheme="minorHAnsi"/>
                <w:u w:val="single"/>
              </w:rPr>
              <w:t>TIER 1:</w:t>
            </w:r>
          </w:p>
          <w:p w14:paraId="24E22710" w14:textId="77777777" w:rsidR="00B06035" w:rsidRPr="00BE3FED" w:rsidRDefault="00B06035" w:rsidP="00684519">
            <w:pPr>
              <w:pStyle w:val="NoSpacing"/>
              <w:rPr>
                <w:rFonts w:cstheme="minorHAnsi"/>
              </w:rPr>
            </w:pPr>
            <w:r w:rsidRPr="00BE3FED">
              <w:rPr>
                <w:rFonts w:eastAsia="Times New Roman" w:cstheme="minorHAnsi"/>
              </w:rPr>
              <w:t xml:space="preserve">ADT, ATM, ADTM, ADY, ADTF, ATMF, ASTDT, </w:t>
            </w:r>
            <w:r w:rsidRPr="00BE3FED">
              <w:rPr>
                <w:rFonts w:cstheme="minorHAnsi"/>
              </w:rPr>
              <w:t xml:space="preserve">ASTTM, ASTDTM, ASTDY, </w:t>
            </w:r>
          </w:p>
          <w:p w14:paraId="01252485" w14:textId="77777777" w:rsidR="00B06035" w:rsidRPr="00BE3FED" w:rsidRDefault="00B06035" w:rsidP="0068451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BE3FED">
              <w:rPr>
                <w:rFonts w:asciiTheme="minorHAnsi" w:hAnsiTheme="minorHAnsi" w:cstheme="minorHAnsi"/>
                <w:sz w:val="22"/>
                <w:szCs w:val="22"/>
              </w:rPr>
              <w:t xml:space="preserve">ASTDTF, ASTTMF, AENDT, AENTM, </w:t>
            </w:r>
          </w:p>
          <w:p w14:paraId="23F4A2A2" w14:textId="77777777" w:rsidR="00B06035" w:rsidRPr="00BE3FED" w:rsidRDefault="00B06035" w:rsidP="0068451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BE3FED">
              <w:rPr>
                <w:rFonts w:asciiTheme="minorHAnsi" w:hAnsiTheme="minorHAnsi" w:cstheme="minorHAnsi"/>
                <w:sz w:val="22"/>
                <w:szCs w:val="22"/>
              </w:rPr>
              <w:t xml:space="preserve">AENDTM, AENDY, AENDTF, AENTMF </w:t>
            </w:r>
          </w:p>
          <w:p w14:paraId="3EC7A9FE" w14:textId="64120FCA" w:rsidR="00B06035" w:rsidRPr="00BE3FED" w:rsidRDefault="00B06035" w:rsidP="00684519">
            <w:pPr>
              <w:pStyle w:val="Default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CD15509" w14:textId="7ED0A291" w:rsidR="00B06035" w:rsidRPr="00BE3FED" w:rsidRDefault="00B06035" w:rsidP="00622A80">
            <w:pPr>
              <w:pStyle w:val="NoSpacing"/>
              <w:rPr>
                <w:rFonts w:cstheme="minorHAnsi"/>
              </w:rPr>
            </w:pPr>
            <w:r w:rsidRPr="00BE3FED">
              <w:rPr>
                <w:rFonts w:cstheme="minorHAnsi"/>
              </w:rPr>
              <w:t xml:space="preserve">All the Start Dates (collection dates) and End </w:t>
            </w:r>
            <w:r>
              <w:rPr>
                <w:rFonts w:cstheme="minorHAnsi"/>
              </w:rPr>
              <w:t>D</w:t>
            </w:r>
            <w:r w:rsidRPr="00BE3FED">
              <w:rPr>
                <w:rFonts w:cstheme="minorHAnsi"/>
              </w:rPr>
              <w:t>ates</w:t>
            </w:r>
            <w:r>
              <w:rPr>
                <w:rFonts w:cstheme="minorHAnsi"/>
              </w:rPr>
              <w:t xml:space="preserve"> (with start dates/times preceding end dates/times).</w:t>
            </w:r>
          </w:p>
        </w:tc>
      </w:tr>
      <w:tr w:rsidR="00B06035" w:rsidRPr="00BE3FED" w14:paraId="073C337F" w14:textId="77777777" w:rsidTr="00684519">
        <w:trPr>
          <w:trHeight w:val="1830"/>
        </w:trPr>
        <w:tc>
          <w:tcPr>
            <w:tcW w:w="1179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3B251F86" w14:textId="77777777" w:rsidR="00B06035" w:rsidRPr="00BE3FED" w:rsidRDefault="00B06035" w:rsidP="00622A80">
            <w:pPr>
              <w:pStyle w:val="NoSpacing"/>
              <w:rPr>
                <w:rFonts w:cstheme="minorHAnsi"/>
              </w:rPr>
            </w:pPr>
          </w:p>
        </w:tc>
        <w:tc>
          <w:tcPr>
            <w:tcW w:w="722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1A372EAD" w14:textId="77777777" w:rsidR="00B06035" w:rsidRPr="00BE3FED" w:rsidRDefault="00B06035" w:rsidP="00622A80">
            <w:pPr>
              <w:pStyle w:val="NoSpacing"/>
              <w:rPr>
                <w:rFonts w:cstheme="minorHAnsi"/>
              </w:rPr>
            </w:pPr>
          </w:p>
        </w:tc>
        <w:tc>
          <w:tcPr>
            <w:tcW w:w="1696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AFBD5C7" w14:textId="77777777" w:rsidR="00B06035" w:rsidRPr="00BE3FED" w:rsidRDefault="00B06035" w:rsidP="00622A80">
            <w:pPr>
              <w:pStyle w:val="NoSpacing"/>
              <w:rPr>
                <w:rFonts w:eastAsia="Times New Roman" w:cstheme="minorHAnsi"/>
                <w:u w:val="single"/>
              </w:rPr>
            </w:pPr>
            <w:r w:rsidRPr="00BE3FED">
              <w:rPr>
                <w:rFonts w:eastAsia="Times New Roman" w:cstheme="minorHAnsi"/>
                <w:u w:val="single"/>
              </w:rPr>
              <w:t>TIER 2:</w:t>
            </w:r>
          </w:p>
          <w:p w14:paraId="17A047E1" w14:textId="77777777" w:rsidR="00B06035" w:rsidRPr="00BE3FED" w:rsidRDefault="00B06035" w:rsidP="00684519">
            <w:pPr>
              <w:pStyle w:val="NoSpacing"/>
              <w:rPr>
                <w:rFonts w:cstheme="minorHAnsi"/>
              </w:rPr>
            </w:pPr>
            <w:r w:rsidRPr="00BE3FED">
              <w:rPr>
                <w:rFonts w:eastAsia="Times New Roman" w:cstheme="minorHAnsi"/>
              </w:rPr>
              <w:t xml:space="preserve">AVISIT, AVISITN, ATPT, ATPTN,  APERIOD, APERIODC, APHASE, ARELTM, ARELTMU,  APERSDT, APERSTM, APERSDTM, </w:t>
            </w:r>
            <w:r w:rsidRPr="00BE3FED">
              <w:rPr>
                <w:rFonts w:cstheme="minorHAnsi"/>
              </w:rPr>
              <w:t xml:space="preserve">APERSDTF, </w:t>
            </w:r>
          </w:p>
          <w:p w14:paraId="5C0D3E4B" w14:textId="429C60B2" w:rsidR="00B06035" w:rsidRPr="00BE3FED" w:rsidRDefault="00B06035" w:rsidP="0068451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BE3FED">
              <w:rPr>
                <w:rFonts w:asciiTheme="minorHAnsi" w:hAnsiTheme="minorHAnsi" w:cstheme="minorHAnsi"/>
                <w:sz w:val="22"/>
                <w:szCs w:val="22"/>
              </w:rPr>
              <w:t xml:space="preserve">APERSTMF, APEREDT, APERETM, </w:t>
            </w:r>
          </w:p>
          <w:p w14:paraId="520651E7" w14:textId="6EEF0366" w:rsidR="00B06035" w:rsidRPr="00BE3FED" w:rsidRDefault="00B06035" w:rsidP="00C8793B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BE3FED">
              <w:rPr>
                <w:rFonts w:asciiTheme="minorHAnsi" w:hAnsiTheme="minorHAnsi" w:cstheme="minorHAnsi"/>
                <w:sz w:val="22"/>
                <w:szCs w:val="22"/>
              </w:rPr>
              <w:t>APEREDTM, APEREDTF, APERETMF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780E774" w14:textId="16866544" w:rsidR="00B06035" w:rsidRPr="00BE3FED" w:rsidRDefault="00B06035" w:rsidP="007128B6">
            <w:pPr>
              <w:pStyle w:val="NoSpacing"/>
              <w:rPr>
                <w:rFonts w:cstheme="minorHAnsi"/>
              </w:rPr>
            </w:pPr>
            <w:r w:rsidRPr="00BE3FED">
              <w:rPr>
                <w:rFonts w:eastAsia="Times New Roman" w:cstheme="minorHAnsi"/>
              </w:rPr>
              <w:t xml:space="preserve">Additional timing variables </w:t>
            </w:r>
            <w:r>
              <w:rPr>
                <w:rFonts w:eastAsia="Times New Roman" w:cstheme="minorHAnsi"/>
              </w:rPr>
              <w:t>(</w:t>
            </w:r>
            <w:r w:rsidRPr="00BE3FED">
              <w:rPr>
                <w:rFonts w:eastAsia="Times New Roman" w:cstheme="minorHAnsi"/>
              </w:rPr>
              <w:t>if included</w:t>
            </w:r>
            <w:r>
              <w:rPr>
                <w:rFonts w:eastAsia="Times New Roman" w:cstheme="minorHAnsi"/>
              </w:rPr>
              <w:t>)</w:t>
            </w:r>
            <w:r w:rsidRPr="00BE3FED">
              <w:rPr>
                <w:rFonts w:eastAsia="Times New Roman" w:cstheme="minorHAnsi"/>
              </w:rPr>
              <w:t xml:space="preserve"> such</w:t>
            </w:r>
            <w:r>
              <w:rPr>
                <w:rFonts w:eastAsia="Times New Roman" w:cstheme="minorHAnsi"/>
              </w:rPr>
              <w:t xml:space="preserve"> as:</w:t>
            </w:r>
            <w:r w:rsidRPr="00BE3FED">
              <w:rPr>
                <w:rFonts w:eastAsia="Times New Roman" w:cstheme="minorHAnsi"/>
              </w:rPr>
              <w:t xml:space="preserve"> Analysis visit, period, phase, start relative days, end relative days</w:t>
            </w:r>
            <w:r>
              <w:rPr>
                <w:rFonts w:eastAsia="Times New Roman" w:cstheme="minorHAnsi"/>
              </w:rPr>
              <w:t xml:space="preserve"> (with start dates/times preceding end dates/times).</w:t>
            </w:r>
          </w:p>
        </w:tc>
      </w:tr>
      <w:tr w:rsidR="00B06035" w:rsidRPr="00BE3FED" w14:paraId="63A90783" w14:textId="77777777" w:rsidTr="00684519">
        <w:trPr>
          <w:trHeight w:val="418"/>
        </w:trPr>
        <w:tc>
          <w:tcPr>
            <w:tcW w:w="1179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B749A" w14:textId="77777777" w:rsidR="00B06035" w:rsidRPr="00BE3FED" w:rsidRDefault="00B06035" w:rsidP="00622A80">
            <w:pPr>
              <w:pStyle w:val="NoSpacing"/>
              <w:rPr>
                <w:rFonts w:cstheme="minorHAnsi"/>
              </w:rPr>
            </w:pPr>
          </w:p>
        </w:tc>
        <w:tc>
          <w:tcPr>
            <w:tcW w:w="7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521AB" w14:textId="77777777" w:rsidR="00B06035" w:rsidRPr="00BE3FED" w:rsidRDefault="00B06035" w:rsidP="00622A80">
            <w:pPr>
              <w:pStyle w:val="NoSpacing"/>
              <w:rPr>
                <w:rFonts w:cstheme="minorHAnsi"/>
              </w:rPr>
            </w:pPr>
          </w:p>
        </w:tc>
        <w:tc>
          <w:tcPr>
            <w:tcW w:w="169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766D685" w14:textId="0A65C74C" w:rsidR="00B06035" w:rsidRPr="00BE3FED" w:rsidRDefault="00B06035" w:rsidP="00684519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BE3FED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TIER 3:</w:t>
            </w:r>
          </w:p>
          <w:p w14:paraId="7E9A4713" w14:textId="77777777" w:rsidR="00B06035" w:rsidRPr="00BE3FED" w:rsidRDefault="00B06035" w:rsidP="0068451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BE3FED">
              <w:rPr>
                <w:rFonts w:asciiTheme="minorHAnsi" w:hAnsiTheme="minorHAnsi" w:cstheme="minorHAnsi"/>
                <w:sz w:val="22"/>
                <w:szCs w:val="22"/>
              </w:rPr>
              <w:t xml:space="preserve">*DT, *TM, *DTM, *ADY, *DTF, </w:t>
            </w:r>
          </w:p>
          <w:p w14:paraId="3F11A761" w14:textId="77777777" w:rsidR="00B06035" w:rsidRPr="00BE3FED" w:rsidRDefault="00B06035" w:rsidP="0068451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BE3FED">
              <w:rPr>
                <w:rFonts w:asciiTheme="minorHAnsi" w:hAnsiTheme="minorHAnsi" w:cstheme="minorHAnsi"/>
                <w:sz w:val="22"/>
                <w:szCs w:val="22"/>
              </w:rPr>
              <w:t xml:space="preserve">*TMF, </w:t>
            </w:r>
            <w:bookmarkStart w:id="20" w:name="OLE_LINK1"/>
            <w:bookmarkStart w:id="21" w:name="OLE_LINK2"/>
            <w:r w:rsidRPr="00BE3FED">
              <w:rPr>
                <w:rFonts w:asciiTheme="minorHAnsi" w:hAnsiTheme="minorHAnsi" w:cstheme="minorHAnsi"/>
                <w:sz w:val="22"/>
                <w:szCs w:val="22"/>
              </w:rPr>
              <w:t xml:space="preserve">*SDT, *STM, *SDTM, *SDY, </w:t>
            </w:r>
          </w:p>
          <w:p w14:paraId="6F409E21" w14:textId="6E501E78" w:rsidR="00B06035" w:rsidRPr="00BE3FED" w:rsidRDefault="00B06035" w:rsidP="0068451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BE3FED">
              <w:rPr>
                <w:rFonts w:asciiTheme="minorHAnsi" w:hAnsiTheme="minorHAnsi" w:cstheme="minorHAnsi"/>
                <w:sz w:val="22"/>
                <w:szCs w:val="22"/>
              </w:rPr>
              <w:t>*SDTF, *STMF,</w:t>
            </w:r>
            <w:bookmarkEnd w:id="20"/>
            <w:bookmarkEnd w:id="21"/>
            <w:r w:rsidRPr="00BE3FED">
              <w:rPr>
                <w:rFonts w:asciiTheme="minorHAnsi" w:hAnsiTheme="minorHAnsi" w:cstheme="minorHAnsi"/>
                <w:sz w:val="22"/>
                <w:szCs w:val="22"/>
              </w:rPr>
              <w:t xml:space="preserve">  *EDT, *ETM,  </w:t>
            </w:r>
            <w:r w:rsidRPr="00BE3FE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*EDTM, *EDY, *EDTF, *ETMF  </w:t>
            </w:r>
          </w:p>
          <w:p w14:paraId="3A898246" w14:textId="77777777" w:rsidR="00B06035" w:rsidRPr="00BE3FED" w:rsidRDefault="00B06035" w:rsidP="00684519">
            <w:pPr>
              <w:pStyle w:val="Default"/>
              <w:rPr>
                <w:rFonts w:asciiTheme="minorHAnsi" w:eastAsia="Times New Roman" w:hAnsiTheme="minorHAnsi" w:cstheme="minorHAnsi"/>
                <w:sz w:val="22"/>
                <w:szCs w:val="22"/>
                <w:u w:val="single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CE79DA5" w14:textId="77777777" w:rsidR="00B06035" w:rsidRPr="00BE3FED" w:rsidRDefault="00B06035" w:rsidP="00714D4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BE3FE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Analysis date variables not directly characterizing AVAL and/or AVALC in numeric format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(with start dates/times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preceding end dates/times)</w:t>
            </w:r>
            <w:r w:rsidRPr="00BE3FED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14:paraId="48579983" w14:textId="77777777" w:rsidR="00B06035" w:rsidRPr="00BE3FED" w:rsidRDefault="00B06035" w:rsidP="007128B6">
            <w:pPr>
              <w:pStyle w:val="NoSpacing"/>
              <w:rPr>
                <w:rFonts w:eastAsia="Times New Roman" w:cstheme="minorHAnsi"/>
              </w:rPr>
            </w:pPr>
          </w:p>
        </w:tc>
      </w:tr>
      <w:tr w:rsidR="00B06035" w:rsidRPr="00BE3FED" w14:paraId="18E2DF04" w14:textId="7F74D233" w:rsidTr="00B47041">
        <w:trPr>
          <w:trHeight w:val="825"/>
        </w:trPr>
        <w:tc>
          <w:tcPr>
            <w:tcW w:w="117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8E2DF01" w14:textId="3606776D" w:rsidR="00B06035" w:rsidRPr="00BE3FED" w:rsidRDefault="00B06035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BE3FED">
              <w:rPr>
                <w:rFonts w:cstheme="minorHAnsi"/>
                <w:color w:val="000000"/>
              </w:rPr>
              <w:lastRenderedPageBreak/>
              <w:t xml:space="preserve">Parameter </w:t>
            </w:r>
            <w:r>
              <w:rPr>
                <w:rFonts w:cstheme="minorHAnsi"/>
                <w:color w:val="000000"/>
              </w:rPr>
              <w:t>R</w:t>
            </w:r>
            <w:r w:rsidRPr="00BE3FED">
              <w:rPr>
                <w:rFonts w:cstheme="minorHAnsi"/>
                <w:color w:val="000000"/>
              </w:rPr>
              <w:t xml:space="preserve">elated </w:t>
            </w:r>
            <w:r>
              <w:rPr>
                <w:rFonts w:cstheme="minorHAnsi"/>
                <w:color w:val="000000"/>
              </w:rPr>
              <w:t>V</w:t>
            </w:r>
            <w:r w:rsidRPr="00BE3FED">
              <w:rPr>
                <w:rFonts w:cstheme="minorHAnsi"/>
                <w:color w:val="000000"/>
              </w:rPr>
              <w:t>ariables</w:t>
            </w:r>
          </w:p>
        </w:tc>
        <w:tc>
          <w:tcPr>
            <w:tcW w:w="7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8E2DF02" w14:textId="4186948B" w:rsidR="00B06035" w:rsidRPr="00BE3FED" w:rsidRDefault="00B06035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BE3FED">
              <w:rPr>
                <w:rFonts w:cstheme="minorHAnsi"/>
                <w:color w:val="000000"/>
              </w:rPr>
              <w:t>200-299</w:t>
            </w:r>
          </w:p>
        </w:tc>
        <w:tc>
          <w:tcPr>
            <w:tcW w:w="1696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08839DF" w14:textId="77777777" w:rsidR="00B06035" w:rsidRPr="00BE3FED" w:rsidRDefault="00B06035" w:rsidP="00714D4C">
            <w:pPr>
              <w:spacing w:after="0" w:line="240" w:lineRule="auto"/>
              <w:rPr>
                <w:rFonts w:eastAsia="Times New Roman" w:cstheme="minorHAnsi"/>
                <w:color w:val="000000"/>
                <w:u w:val="single"/>
              </w:rPr>
            </w:pPr>
            <w:r w:rsidRPr="00BE3FED">
              <w:rPr>
                <w:rFonts w:eastAsia="Times New Roman" w:cstheme="minorHAnsi"/>
                <w:color w:val="000000"/>
                <w:u w:val="single"/>
              </w:rPr>
              <w:t>TIER 1:</w:t>
            </w:r>
          </w:p>
          <w:p w14:paraId="7520F221" w14:textId="77777777" w:rsidR="00B06035" w:rsidRPr="00BE3FED" w:rsidRDefault="00B06035" w:rsidP="00714D4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  <w:r w:rsidRPr="00BE3FED">
              <w:rPr>
                <w:rFonts w:eastAsia="Times New Roman" w:cstheme="minorHAnsi"/>
                <w:color w:val="000000"/>
              </w:rPr>
              <w:t>00 = PARAM</w:t>
            </w:r>
          </w:p>
          <w:p w14:paraId="18E2DF03" w14:textId="0BF5DF31" w:rsidR="00B06035" w:rsidRPr="00BE3FED" w:rsidRDefault="00B06035" w:rsidP="00A20BC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  <w:r w:rsidRPr="00BE3FED">
              <w:rPr>
                <w:rFonts w:eastAsia="Times New Roman" w:cstheme="minorHAnsi"/>
                <w:color w:val="000000"/>
              </w:rPr>
              <w:t>01 = PARAMCD</w:t>
            </w:r>
          </w:p>
        </w:tc>
        <w:tc>
          <w:tcPr>
            <w:tcW w:w="1403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FB0FD1E" w14:textId="360107D8" w:rsidR="00B06035" w:rsidRPr="00BE3FED" w:rsidRDefault="00B06035" w:rsidP="00A20BC2">
            <w:pPr>
              <w:rPr>
                <w:rFonts w:eastAsia="Times New Roman" w:cstheme="minorHAnsi"/>
              </w:rPr>
            </w:pPr>
            <w:r w:rsidRPr="00BE3FED">
              <w:rPr>
                <w:rFonts w:cstheme="minorHAnsi"/>
              </w:rPr>
              <w:t>This section is fixed</w:t>
            </w:r>
            <w:r>
              <w:rPr>
                <w:rFonts w:cstheme="minorHAnsi"/>
              </w:rPr>
              <w:t>.  N</w:t>
            </w:r>
            <w:r w:rsidRPr="00BE3FED">
              <w:rPr>
                <w:rFonts w:cstheme="minorHAnsi"/>
              </w:rPr>
              <w:t>o changes are allowed</w:t>
            </w:r>
          </w:p>
        </w:tc>
      </w:tr>
      <w:tr w:rsidR="00B06035" w:rsidRPr="00BE3FED" w14:paraId="26413CF1" w14:textId="77777777" w:rsidTr="00B47041">
        <w:trPr>
          <w:trHeight w:val="1395"/>
        </w:trPr>
        <w:tc>
          <w:tcPr>
            <w:tcW w:w="1179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F1623AD" w14:textId="77777777" w:rsidR="00B06035" w:rsidRPr="00BE3FED" w:rsidRDefault="00B06035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722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7F636ACD" w14:textId="77777777" w:rsidR="00B06035" w:rsidRPr="00BE3FED" w:rsidRDefault="00B06035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1696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2B2C0AB" w14:textId="77777777" w:rsidR="00B06035" w:rsidRPr="00BE3FED" w:rsidRDefault="00B06035" w:rsidP="00714D4C">
            <w:pPr>
              <w:pStyle w:val="NoSpacing"/>
              <w:rPr>
                <w:rFonts w:eastAsia="Times New Roman" w:cstheme="minorHAnsi"/>
                <w:u w:val="single"/>
              </w:rPr>
            </w:pPr>
            <w:r w:rsidRPr="00BE3FED">
              <w:rPr>
                <w:rFonts w:eastAsia="Times New Roman" w:cstheme="minorHAnsi"/>
                <w:u w:val="single"/>
              </w:rPr>
              <w:t>TIER 2:</w:t>
            </w:r>
          </w:p>
          <w:p w14:paraId="6E9615FE" w14:textId="77777777" w:rsidR="00B06035" w:rsidRPr="00BE3FED" w:rsidRDefault="00B06035" w:rsidP="00714D4C">
            <w:pPr>
              <w:pStyle w:val="NoSpacing"/>
              <w:rPr>
                <w:rFonts w:eastAsia="Times New Roman" w:cstheme="minorHAnsi"/>
              </w:rPr>
            </w:pPr>
            <w:r w:rsidRPr="00BE3FED">
              <w:rPr>
                <w:rFonts w:eastAsia="Times New Roman" w:cstheme="minorHAnsi"/>
              </w:rPr>
              <w:t>PARAMN</w:t>
            </w:r>
          </w:p>
          <w:p w14:paraId="0ED6A21E" w14:textId="77777777" w:rsidR="00B06035" w:rsidRPr="00BE3FED" w:rsidRDefault="00B06035" w:rsidP="00714D4C">
            <w:pPr>
              <w:pStyle w:val="NoSpacing"/>
              <w:rPr>
                <w:rFonts w:eastAsia="Times New Roman" w:cstheme="minorHAnsi"/>
              </w:rPr>
            </w:pPr>
            <w:r w:rsidRPr="00BE3FED">
              <w:rPr>
                <w:rFonts w:eastAsia="Times New Roman" w:cstheme="minorHAnsi"/>
              </w:rPr>
              <w:t>PARAMTYP</w:t>
            </w:r>
          </w:p>
          <w:p w14:paraId="5B162181" w14:textId="77777777" w:rsidR="00B06035" w:rsidRPr="00BE3FED" w:rsidRDefault="00B06035" w:rsidP="00714D4C">
            <w:pPr>
              <w:pStyle w:val="NoSpacing"/>
              <w:rPr>
                <w:rFonts w:eastAsia="Times New Roman" w:cstheme="minorHAnsi"/>
              </w:rPr>
            </w:pPr>
            <w:proofErr w:type="spellStart"/>
            <w:r w:rsidRPr="00BE3FED">
              <w:rPr>
                <w:rFonts w:eastAsia="Times New Roman" w:cstheme="minorHAnsi"/>
              </w:rPr>
              <w:t>PARCATy</w:t>
            </w:r>
            <w:proofErr w:type="spellEnd"/>
          </w:p>
          <w:p w14:paraId="24053B34" w14:textId="7B102C13" w:rsidR="00B06035" w:rsidRPr="00BE3FED" w:rsidRDefault="00B06035" w:rsidP="005F6E63">
            <w:pPr>
              <w:pStyle w:val="NoSpacing"/>
              <w:rPr>
                <w:rFonts w:eastAsia="Times New Roman" w:cstheme="minorHAnsi"/>
              </w:rPr>
            </w:pPr>
            <w:proofErr w:type="spellStart"/>
            <w:r w:rsidRPr="00BE3FED">
              <w:rPr>
                <w:rFonts w:eastAsia="Times New Roman" w:cstheme="minorHAnsi"/>
              </w:rPr>
              <w:t>PARCATyN</w:t>
            </w:r>
            <w:proofErr w:type="spellEnd"/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7BCEF9C" w14:textId="2C76D2BB" w:rsidR="00B06035" w:rsidRPr="00BE3FED" w:rsidRDefault="00B06035" w:rsidP="00A20BC2">
            <w:pPr>
              <w:rPr>
                <w:rFonts w:cstheme="minorHAnsi"/>
              </w:rPr>
            </w:pPr>
            <w:r w:rsidRPr="00BE3FED">
              <w:rPr>
                <w:rFonts w:cstheme="minorHAnsi"/>
              </w:rPr>
              <w:t xml:space="preserve">Variables numbered </w:t>
            </w:r>
            <w:r>
              <w:rPr>
                <w:rFonts w:cstheme="minorHAnsi"/>
              </w:rPr>
              <w:t>(</w:t>
            </w:r>
            <w:r w:rsidRPr="00BE3FED">
              <w:rPr>
                <w:rFonts w:cstheme="minorHAnsi"/>
              </w:rPr>
              <w:t>as available</w:t>
            </w:r>
            <w:r>
              <w:rPr>
                <w:rFonts w:cstheme="minorHAnsi"/>
              </w:rPr>
              <w:t>).</w:t>
            </w:r>
          </w:p>
        </w:tc>
      </w:tr>
      <w:tr w:rsidR="00E44E53" w:rsidRPr="00BE3FED" w14:paraId="18E2DF0C" w14:textId="5F4F93B9" w:rsidTr="00B47041">
        <w:trPr>
          <w:trHeight w:val="581"/>
        </w:trPr>
        <w:tc>
          <w:tcPr>
            <w:tcW w:w="11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2DF09" w14:textId="77777777" w:rsidR="00E44E53" w:rsidRPr="00BE3FED" w:rsidRDefault="00E44E53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BE3FED">
              <w:rPr>
                <w:rFonts w:cstheme="minorHAnsi"/>
                <w:color w:val="000000"/>
              </w:rPr>
              <w:t>Analysis Values</w:t>
            </w:r>
          </w:p>
        </w:tc>
        <w:tc>
          <w:tcPr>
            <w:tcW w:w="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2DF0A" w14:textId="77777777" w:rsidR="00E44E53" w:rsidRPr="00BE3FED" w:rsidRDefault="00E44E53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BE3FED">
              <w:rPr>
                <w:rFonts w:cstheme="minorHAnsi"/>
                <w:color w:val="000000"/>
              </w:rPr>
              <w:t>300-399</w:t>
            </w:r>
          </w:p>
        </w:tc>
        <w:tc>
          <w:tcPr>
            <w:tcW w:w="16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FB4E272" w14:textId="52708266" w:rsidR="00E44E53" w:rsidRPr="00BE3FED" w:rsidRDefault="00E44E53" w:rsidP="00720F32">
            <w:pPr>
              <w:pStyle w:val="NoSpacing"/>
              <w:rPr>
                <w:rFonts w:eastAsia="Times New Roman" w:cstheme="minorHAnsi"/>
                <w:u w:val="single"/>
              </w:rPr>
            </w:pPr>
            <w:r w:rsidRPr="00BE3FED">
              <w:rPr>
                <w:rFonts w:eastAsia="Times New Roman" w:cstheme="minorHAnsi"/>
                <w:u w:val="single"/>
              </w:rPr>
              <w:t>TIER 1:</w:t>
            </w:r>
          </w:p>
          <w:p w14:paraId="5960329D" w14:textId="7BC3C95B" w:rsidR="00E44E53" w:rsidRPr="00BE3FED" w:rsidRDefault="00E44E53" w:rsidP="00720F32">
            <w:pPr>
              <w:pStyle w:val="NoSpacing"/>
              <w:rPr>
                <w:rFonts w:cstheme="minorHAnsi"/>
              </w:rPr>
            </w:pPr>
            <w:r w:rsidRPr="00BE3FED">
              <w:rPr>
                <w:rFonts w:eastAsia="Times New Roman" w:cstheme="minorHAnsi"/>
              </w:rPr>
              <w:t xml:space="preserve">AVAL, AVALC, </w:t>
            </w:r>
            <w:proofErr w:type="spellStart"/>
            <w:r w:rsidRPr="00BE3FED">
              <w:rPr>
                <w:rFonts w:cstheme="minorHAnsi"/>
              </w:rPr>
              <w:t>AVALCATy</w:t>
            </w:r>
            <w:proofErr w:type="spellEnd"/>
            <w:r w:rsidR="002C65FA" w:rsidRPr="00BE3FED">
              <w:rPr>
                <w:rFonts w:cstheme="minorHAnsi"/>
              </w:rPr>
              <w:t xml:space="preserve">, </w:t>
            </w:r>
            <w:proofErr w:type="spellStart"/>
            <w:r w:rsidR="002C65FA" w:rsidRPr="00BE3FED">
              <w:rPr>
                <w:rFonts w:cstheme="minorHAnsi"/>
              </w:rPr>
              <w:t>AVALCAyN</w:t>
            </w:r>
            <w:proofErr w:type="spellEnd"/>
            <w:r w:rsidRPr="00BE3FED">
              <w:rPr>
                <w:rFonts w:cstheme="minorHAnsi"/>
              </w:rPr>
              <w:t xml:space="preserve"> </w:t>
            </w:r>
          </w:p>
          <w:p w14:paraId="414767E9" w14:textId="6B6A1BDA" w:rsidR="00E44E53" w:rsidRPr="00BE3FED" w:rsidRDefault="00E44E53" w:rsidP="00720F32">
            <w:pPr>
              <w:pStyle w:val="NoSpacing"/>
              <w:rPr>
                <w:rFonts w:cstheme="minorHAnsi"/>
                <w:u w:val="single"/>
              </w:rPr>
            </w:pPr>
            <w:r w:rsidRPr="00BE3FED">
              <w:rPr>
                <w:rFonts w:cstheme="minorHAnsi"/>
                <w:u w:val="single"/>
              </w:rPr>
              <w:t>TIER 2:</w:t>
            </w:r>
          </w:p>
          <w:p w14:paraId="394BBEF3" w14:textId="0C0FB9F6" w:rsidR="00265176" w:rsidRPr="00BE3FED" w:rsidRDefault="00E44E53" w:rsidP="00265176">
            <w:pPr>
              <w:pStyle w:val="NoSpacing"/>
              <w:rPr>
                <w:rFonts w:cstheme="minorHAnsi"/>
              </w:rPr>
            </w:pPr>
            <w:r w:rsidRPr="00BE3FED">
              <w:rPr>
                <w:rFonts w:eastAsia="Times New Roman" w:cstheme="minorHAnsi"/>
              </w:rPr>
              <w:t xml:space="preserve">BASE, BASEC, </w:t>
            </w:r>
            <w:proofErr w:type="spellStart"/>
            <w:r w:rsidRPr="00BE3FED">
              <w:rPr>
                <w:rFonts w:eastAsia="Times New Roman" w:cstheme="minorHAnsi"/>
              </w:rPr>
              <w:t>BASECATy</w:t>
            </w:r>
            <w:proofErr w:type="spellEnd"/>
            <w:r w:rsidR="00265176" w:rsidRPr="00BE3FED">
              <w:rPr>
                <w:rFonts w:eastAsia="Times New Roman" w:cstheme="minorHAnsi"/>
              </w:rPr>
              <w:t>,</w:t>
            </w:r>
            <w:r w:rsidR="002C65FA" w:rsidRPr="00BE3FED">
              <w:rPr>
                <w:rFonts w:eastAsia="Times New Roman" w:cstheme="minorHAnsi"/>
              </w:rPr>
              <w:t xml:space="preserve"> </w:t>
            </w:r>
            <w:proofErr w:type="spellStart"/>
            <w:r w:rsidR="002C65FA" w:rsidRPr="00BE3FED">
              <w:rPr>
                <w:rFonts w:eastAsia="Times New Roman" w:cstheme="minorHAnsi"/>
              </w:rPr>
              <w:t>BASECAyN</w:t>
            </w:r>
            <w:proofErr w:type="spellEnd"/>
            <w:r w:rsidR="002C65FA" w:rsidRPr="00BE3FED">
              <w:rPr>
                <w:rFonts w:eastAsia="Times New Roman" w:cstheme="minorHAnsi"/>
              </w:rPr>
              <w:t>,</w:t>
            </w:r>
            <w:r w:rsidR="00265176" w:rsidRPr="00BE3FED">
              <w:rPr>
                <w:rFonts w:eastAsia="Times New Roman" w:cstheme="minorHAnsi"/>
              </w:rPr>
              <w:t xml:space="preserve"> </w:t>
            </w:r>
            <w:r w:rsidR="00265176" w:rsidRPr="00BE3FED">
              <w:rPr>
                <w:rFonts w:cstheme="minorHAnsi"/>
              </w:rPr>
              <w:t>BASETYPE</w:t>
            </w:r>
            <w:r w:rsidR="0036337A" w:rsidRPr="00BE3FED">
              <w:rPr>
                <w:rFonts w:cstheme="minorHAnsi"/>
              </w:rPr>
              <w:t xml:space="preserve">, BNRIND, </w:t>
            </w:r>
            <w:ins w:id="22" w:author="James P Hage" w:date="2015-03-09T15:16:00Z">
              <w:r w:rsidR="004728C3">
                <w:rPr>
                  <w:rFonts w:cstheme="minorHAnsi"/>
                </w:rPr>
                <w:t xml:space="preserve">BNRINDN </w:t>
              </w:r>
            </w:ins>
            <w:del w:id="23" w:author="James P Hage" w:date="2015-03-09T15:03:00Z">
              <w:r w:rsidR="0036337A" w:rsidRPr="00BE3FED" w:rsidDel="0031408F">
                <w:rPr>
                  <w:rFonts w:cstheme="minorHAnsi"/>
                </w:rPr>
                <w:delText>BTOXGR</w:delText>
              </w:r>
            </w:del>
          </w:p>
          <w:p w14:paraId="10AFF1F2" w14:textId="77777777" w:rsidR="00265176" w:rsidRPr="00BE3FED" w:rsidRDefault="00E44E53" w:rsidP="00265176">
            <w:pPr>
              <w:pStyle w:val="NoSpacing"/>
              <w:rPr>
                <w:rFonts w:eastAsia="Times New Roman" w:cstheme="minorHAnsi"/>
                <w:u w:val="single"/>
              </w:rPr>
            </w:pPr>
            <w:r w:rsidRPr="00BE3FED">
              <w:rPr>
                <w:rFonts w:eastAsia="Times New Roman" w:cstheme="minorHAnsi"/>
                <w:u w:val="single"/>
              </w:rPr>
              <w:t>TIER 3:</w:t>
            </w:r>
          </w:p>
          <w:p w14:paraId="4D7D6B11" w14:textId="48E17CD2" w:rsidR="00E44E53" w:rsidRPr="00BE3FED" w:rsidRDefault="00E44E53" w:rsidP="00265176">
            <w:pPr>
              <w:pStyle w:val="NoSpacing"/>
              <w:rPr>
                <w:rFonts w:eastAsia="Times New Roman" w:cstheme="minorHAnsi"/>
              </w:rPr>
            </w:pPr>
            <w:r w:rsidRPr="00BE3FED">
              <w:rPr>
                <w:rFonts w:eastAsia="Times New Roman" w:cstheme="minorHAnsi"/>
              </w:rPr>
              <w:t xml:space="preserve">CHG, </w:t>
            </w:r>
            <w:proofErr w:type="spellStart"/>
            <w:r w:rsidRPr="00BE3FED">
              <w:rPr>
                <w:rFonts w:eastAsia="Times New Roman" w:cstheme="minorHAnsi"/>
              </w:rPr>
              <w:t>CHGCATy</w:t>
            </w:r>
            <w:proofErr w:type="spellEnd"/>
            <w:r w:rsidR="00265176" w:rsidRPr="00BE3FED">
              <w:rPr>
                <w:rFonts w:eastAsia="Times New Roman" w:cstheme="minorHAnsi"/>
              </w:rPr>
              <w:t xml:space="preserve">, </w:t>
            </w:r>
            <w:r w:rsidRPr="00BE3FED">
              <w:rPr>
                <w:rFonts w:eastAsia="Times New Roman" w:cstheme="minorHAnsi"/>
              </w:rPr>
              <w:t xml:space="preserve">PCHG, </w:t>
            </w:r>
            <w:proofErr w:type="spellStart"/>
            <w:r w:rsidRPr="00BE3FED">
              <w:rPr>
                <w:rFonts w:eastAsia="Times New Roman" w:cstheme="minorHAnsi"/>
              </w:rPr>
              <w:t>PCHGCATy</w:t>
            </w:r>
            <w:proofErr w:type="spellEnd"/>
          </w:p>
          <w:p w14:paraId="0B0B0587" w14:textId="31744960" w:rsidR="00265176" w:rsidRPr="00BE3FED" w:rsidRDefault="00E44E53" w:rsidP="00265176">
            <w:pPr>
              <w:pStyle w:val="NoSpacing"/>
              <w:rPr>
                <w:rFonts w:cstheme="minorHAnsi"/>
              </w:rPr>
            </w:pPr>
            <w:r w:rsidRPr="00BE3FED">
              <w:rPr>
                <w:rFonts w:eastAsia="Times New Roman" w:cstheme="minorHAnsi"/>
              </w:rPr>
              <w:t xml:space="preserve">R2BASE, </w:t>
            </w:r>
            <w:r w:rsidR="00265176" w:rsidRPr="00BE3FED">
              <w:rPr>
                <w:rFonts w:cstheme="minorHAnsi"/>
              </w:rPr>
              <w:t xml:space="preserve">R2AyLO, R2AyHI, </w:t>
            </w:r>
            <w:proofErr w:type="spellStart"/>
            <w:r w:rsidR="00265176" w:rsidRPr="00BE3FED">
              <w:rPr>
                <w:rFonts w:cstheme="minorHAnsi"/>
              </w:rPr>
              <w:t>SHIFTy</w:t>
            </w:r>
            <w:proofErr w:type="spellEnd"/>
          </w:p>
          <w:p w14:paraId="42980CC0" w14:textId="525DD1D5" w:rsidR="00265176" w:rsidRDefault="00265176">
            <w:pPr>
              <w:pStyle w:val="NoSpacing"/>
              <w:rPr>
                <w:ins w:id="24" w:author="James P Hage" w:date="2015-03-09T14:55:00Z"/>
              </w:rPr>
              <w:pPrChange w:id="25" w:author="James P Hage" w:date="2015-03-09T14:56:00Z">
                <w:pPr/>
              </w:pPrChange>
            </w:pPr>
            <w:proofErr w:type="spellStart"/>
            <w:r w:rsidRPr="00BE3FED">
              <w:t>SHIFTyN</w:t>
            </w:r>
            <w:proofErr w:type="spellEnd"/>
            <w:r w:rsidRPr="00BE3FED">
              <w:t xml:space="preserve">, DTYPE, AWRANGE,  AWTARGET, AWTDIFF, AWLO, AWHI, AWU, STARTDT, CNSR, EVNTDESC, </w:t>
            </w:r>
            <w:del w:id="26" w:author="James P Hage" w:date="2015-03-09T15:02:00Z">
              <w:r w:rsidRPr="00BE3FED" w:rsidDel="0031408F">
                <w:delText xml:space="preserve">ATOXGR, </w:delText>
              </w:r>
            </w:del>
            <w:r w:rsidRPr="00BE3FED">
              <w:t xml:space="preserve">ANRIND,  </w:t>
            </w:r>
            <w:ins w:id="27" w:author="James P Hage" w:date="2015-03-09T15:17:00Z">
              <w:r w:rsidR="004728C3">
                <w:t xml:space="preserve">ANRINDN, </w:t>
              </w:r>
            </w:ins>
            <w:r w:rsidRPr="00BE3FED">
              <w:t xml:space="preserve">ANRLO, ANRHI, </w:t>
            </w:r>
            <w:proofErr w:type="spellStart"/>
            <w:r w:rsidRPr="00BE3FED">
              <w:t>AyLO</w:t>
            </w:r>
            <w:proofErr w:type="spellEnd"/>
            <w:r w:rsidRPr="00BE3FED">
              <w:t xml:space="preserve">, </w:t>
            </w:r>
            <w:proofErr w:type="spellStart"/>
            <w:r w:rsidRPr="00BE3FED">
              <w:t>AyHI</w:t>
            </w:r>
            <w:proofErr w:type="spellEnd"/>
          </w:p>
          <w:p w14:paraId="266FB224" w14:textId="77777777" w:rsidR="005F2A46" w:rsidRDefault="005F2A46">
            <w:pPr>
              <w:pStyle w:val="NoSpacing"/>
              <w:rPr>
                <w:ins w:id="28" w:author="James P Hage" w:date="2015-03-09T14:56:00Z"/>
                <w:rFonts w:eastAsia="Times New Roman"/>
              </w:rPr>
              <w:pPrChange w:id="29" w:author="James P Hage" w:date="2015-03-09T14:56:00Z">
                <w:pPr/>
              </w:pPrChange>
            </w:pPr>
            <w:ins w:id="30" w:author="James P Hage" w:date="2015-03-09T14:55:00Z">
              <w:r w:rsidRPr="005F2A46">
                <w:rPr>
                  <w:rFonts w:eastAsia="Times New Roman"/>
                  <w:u w:val="single"/>
                  <w:rPrChange w:id="31" w:author="James P Hage" w:date="2015-03-09T14:56:00Z">
                    <w:rPr>
                      <w:rFonts w:eastAsia="Times New Roman" w:cstheme="minorHAnsi"/>
                    </w:rPr>
                  </w:rPrChange>
                </w:rPr>
                <w:t>TIER4</w:t>
              </w:r>
              <w:r>
                <w:rPr>
                  <w:rFonts w:eastAsia="Times New Roman"/>
                </w:rPr>
                <w:t>:</w:t>
              </w:r>
            </w:ins>
          </w:p>
          <w:p w14:paraId="18E2DF0B" w14:textId="627EF271" w:rsidR="005F2A46" w:rsidRPr="00BE3FED" w:rsidRDefault="0031408F">
            <w:pPr>
              <w:pStyle w:val="NoSpacing"/>
              <w:rPr>
                <w:rFonts w:eastAsia="Times New Roman"/>
              </w:rPr>
              <w:pPrChange w:id="32" w:author="James P Hage" w:date="2015-03-09T20:11:00Z">
                <w:pPr/>
              </w:pPrChange>
            </w:pPr>
            <w:ins w:id="33" w:author="James P Hage" w:date="2015-03-09T15:02:00Z">
              <w:r>
                <w:rPr>
                  <w:rFonts w:eastAsia="Times New Roman"/>
                </w:rPr>
                <w:t xml:space="preserve">BTOXGR, BTOXGRN, </w:t>
              </w:r>
            </w:ins>
            <w:ins w:id="34" w:author="James P Hage" w:date="2015-03-09T15:04:00Z">
              <w:r>
                <w:rPr>
                  <w:rFonts w:eastAsia="Times New Roman"/>
                </w:rPr>
                <w:t xml:space="preserve">BTOXLO, BTOXHI, </w:t>
              </w:r>
            </w:ins>
            <w:ins w:id="35" w:author="James P Hage" w:date="2015-03-09T15:02:00Z">
              <w:r>
                <w:rPr>
                  <w:rFonts w:eastAsia="Times New Roman"/>
                </w:rPr>
                <w:t xml:space="preserve">ATOXGR, ATOXGRN, </w:t>
              </w:r>
            </w:ins>
            <w:ins w:id="36" w:author="James P Hage" w:date="2015-03-09T15:03:00Z">
              <w:r>
                <w:rPr>
                  <w:rFonts w:eastAsia="Times New Roman"/>
                </w:rPr>
                <w:t>TOXDIRLO, TOXDIRHI,</w:t>
              </w:r>
            </w:ins>
            <w:ins w:id="37" w:author="James P Hage" w:date="2015-03-09T15:17:00Z">
              <w:r w:rsidR="007B17B9">
                <w:rPr>
                  <w:rFonts w:eastAsia="Times New Roman"/>
                </w:rPr>
                <w:t xml:space="preserve"> </w:t>
              </w:r>
            </w:ins>
            <w:ins w:id="38" w:author="James P Hage" w:date="2015-03-09T14:56:00Z">
              <w:r w:rsidR="005F2A46">
                <w:rPr>
                  <w:rFonts w:eastAsia="Times New Roman"/>
                </w:rPr>
                <w:t xml:space="preserve">CTCTERM, </w:t>
              </w:r>
            </w:ins>
            <w:ins w:id="39" w:author="James P Hage" w:date="2015-03-09T20:11:00Z">
              <w:r w:rsidR="00393DFC">
                <w:rPr>
                  <w:rFonts w:eastAsia="Times New Roman"/>
                </w:rPr>
                <w:t xml:space="preserve">CTCAESOC, </w:t>
              </w:r>
            </w:ins>
            <w:ins w:id="40" w:author="James P Hage" w:date="2015-03-09T14:56:00Z">
              <w:r w:rsidR="005F2A46">
                <w:rPr>
                  <w:rFonts w:eastAsia="Times New Roman"/>
                </w:rPr>
                <w:t>CTCTRMLO, CTCTRMHI</w:t>
              </w:r>
            </w:ins>
          </w:p>
        </w:tc>
        <w:tc>
          <w:tcPr>
            <w:tcW w:w="140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AE30A16" w14:textId="7FAEBECA" w:rsidR="00E44E53" w:rsidRPr="00BE3FED" w:rsidRDefault="00E44E53" w:rsidP="00A20BC2">
            <w:pPr>
              <w:rPr>
                <w:rFonts w:eastAsia="Times New Roman" w:cstheme="minorHAnsi"/>
              </w:rPr>
            </w:pPr>
            <w:r w:rsidRPr="00BE3FED">
              <w:rPr>
                <w:rFonts w:cstheme="minorHAnsi"/>
              </w:rPr>
              <w:t>AVAL variables comes first, followed by BASE, Change</w:t>
            </w:r>
            <w:r w:rsidR="003207A5" w:rsidRPr="00BE3FED">
              <w:rPr>
                <w:rFonts w:cstheme="minorHAnsi"/>
              </w:rPr>
              <w:t xml:space="preserve"> and Percent Change, Ratio and other variables as listed</w:t>
            </w:r>
          </w:p>
        </w:tc>
      </w:tr>
      <w:tr w:rsidR="00E44E53" w:rsidRPr="00BE3FED" w14:paraId="18E2DF10" w14:textId="26C23018" w:rsidTr="00B47041">
        <w:trPr>
          <w:trHeight w:val="290"/>
        </w:trPr>
        <w:tc>
          <w:tcPr>
            <w:tcW w:w="11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2DF0D" w14:textId="77777777" w:rsidR="00E44E53" w:rsidRPr="00BE3FED" w:rsidRDefault="00E44E53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BE3FED">
              <w:rPr>
                <w:rFonts w:cstheme="minorHAnsi"/>
                <w:color w:val="000000"/>
              </w:rPr>
              <w:t>Flags</w:t>
            </w:r>
          </w:p>
        </w:tc>
        <w:tc>
          <w:tcPr>
            <w:tcW w:w="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2DF0E" w14:textId="77777777" w:rsidR="00E44E53" w:rsidRPr="00BE3FED" w:rsidRDefault="00E44E53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BE3FED">
              <w:rPr>
                <w:rFonts w:cstheme="minorHAnsi"/>
                <w:color w:val="000000"/>
              </w:rPr>
              <w:t>400-499</w:t>
            </w:r>
          </w:p>
        </w:tc>
        <w:tc>
          <w:tcPr>
            <w:tcW w:w="16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8E2DF0F" w14:textId="08CDC204" w:rsidR="00E44E53" w:rsidRPr="00BE3FED" w:rsidRDefault="00A83628" w:rsidP="006E6031">
            <w:pPr>
              <w:rPr>
                <w:rFonts w:eastAsia="Times New Roman" w:cstheme="minorHAnsi"/>
              </w:rPr>
            </w:pPr>
            <w:del w:id="41" w:author="James P Hage" w:date="2015-03-09T14:53:00Z">
              <w:r w:rsidRPr="00BE3FED" w:rsidDel="005F2A46">
                <w:rPr>
                  <w:rFonts w:eastAsia="Times New Roman" w:cstheme="minorHAnsi"/>
                </w:rPr>
                <w:delText xml:space="preserve">BASETYPE, DTYPE, </w:delText>
              </w:r>
            </w:del>
            <w:r w:rsidRPr="00BE3FED">
              <w:rPr>
                <w:rFonts w:eastAsia="Times New Roman" w:cstheme="minorHAnsi"/>
              </w:rPr>
              <w:t xml:space="preserve">ANL01FL, ANL02FL, ANL03FL, PREFL, </w:t>
            </w:r>
            <w:r w:rsidRPr="00BE3FED">
              <w:rPr>
                <w:rFonts w:cstheme="minorHAnsi"/>
              </w:rPr>
              <w:t xml:space="preserve">ONTRTFL, </w:t>
            </w:r>
            <w:r w:rsidR="006E6031" w:rsidRPr="00BE3FED">
              <w:rPr>
                <w:rFonts w:cstheme="minorHAnsi"/>
              </w:rPr>
              <w:t>ABLFL, ABLF</w:t>
            </w:r>
            <w:ins w:id="42" w:author="James P Hage" w:date="2015-03-10T08:33:00Z">
              <w:r w:rsidR="00855518">
                <w:rPr>
                  <w:rFonts w:cstheme="minorHAnsi"/>
                </w:rPr>
                <w:t>L</w:t>
              </w:r>
            </w:ins>
            <w:r w:rsidR="006E6031" w:rsidRPr="00BE3FED">
              <w:rPr>
                <w:rFonts w:cstheme="minorHAnsi"/>
              </w:rPr>
              <w:t xml:space="preserve">N, </w:t>
            </w:r>
            <w:proofErr w:type="spellStart"/>
            <w:r w:rsidR="006E6031" w:rsidRPr="00BE3FED">
              <w:rPr>
                <w:rFonts w:cstheme="minorHAnsi"/>
              </w:rPr>
              <w:t>ANLzzFL</w:t>
            </w:r>
            <w:proofErr w:type="spellEnd"/>
            <w:r w:rsidR="006E6031" w:rsidRPr="00BE3FED">
              <w:rPr>
                <w:rFonts w:cstheme="minorHAnsi"/>
              </w:rPr>
              <w:t xml:space="preserve">, </w:t>
            </w:r>
            <w:proofErr w:type="spellStart"/>
            <w:r w:rsidR="006E6031" w:rsidRPr="00BE3FED">
              <w:rPr>
                <w:rFonts w:cstheme="minorHAnsi"/>
              </w:rPr>
              <w:t>ANLzzFN</w:t>
            </w:r>
            <w:proofErr w:type="spellEnd"/>
            <w:r w:rsidR="006E6031" w:rsidRPr="00BE3FED">
              <w:rPr>
                <w:rFonts w:cstheme="minorHAnsi"/>
              </w:rPr>
              <w:t>, ONTRTFL, ONTRTFN, LVOTFL, LVOTFN, ITTRFL, ITTRFN, ITTPFL, ITTPFN, SAFRFL, SAFRFN, SAFPFL, SAFPFN, FASRFL, FASRFN, FASPFL, FASPFN, PPROTRFL, PPROTRFN, PPROTPFL, PPROTPFN, COMPRFL, COMPRFN, COMPPFL, COMPPFN,</w:t>
            </w:r>
            <w:ins w:id="43" w:author="James P Hage" w:date="2015-03-10T10:05:00Z">
              <w:r w:rsidR="00DD6D41">
                <w:rPr>
                  <w:rFonts w:cstheme="minorHAnsi"/>
                </w:rPr>
                <w:t xml:space="preserve"> ENRLFL, RANDFL,</w:t>
              </w:r>
            </w:ins>
            <w:r w:rsidR="006E6031" w:rsidRPr="00BE3FED">
              <w:rPr>
                <w:rFonts w:cstheme="minorHAnsi"/>
              </w:rPr>
              <w:t xml:space="preserve"> </w:t>
            </w:r>
            <w:proofErr w:type="spellStart"/>
            <w:r w:rsidR="007D2586" w:rsidRPr="00BE3FED">
              <w:rPr>
                <w:rFonts w:cstheme="minorHAnsi"/>
              </w:rPr>
              <w:t>CRITy</w:t>
            </w:r>
            <w:proofErr w:type="spellEnd"/>
            <w:r w:rsidR="007D2586" w:rsidRPr="00BE3FED">
              <w:rPr>
                <w:rFonts w:cstheme="minorHAnsi"/>
              </w:rPr>
              <w:t>,</w:t>
            </w:r>
            <w:r w:rsidR="007D2586">
              <w:rPr>
                <w:rFonts w:cstheme="minorHAnsi"/>
              </w:rPr>
              <w:t xml:space="preserve"> </w:t>
            </w:r>
            <w:proofErr w:type="spellStart"/>
            <w:r w:rsidR="006E6031" w:rsidRPr="00BE3FED">
              <w:rPr>
                <w:rFonts w:cstheme="minorHAnsi"/>
              </w:rPr>
              <w:t>CRITyFL</w:t>
            </w:r>
            <w:proofErr w:type="spellEnd"/>
            <w:r w:rsidR="006E6031" w:rsidRPr="00BE3FED">
              <w:rPr>
                <w:rFonts w:cstheme="minorHAnsi"/>
              </w:rPr>
              <w:t xml:space="preserve">, </w:t>
            </w:r>
            <w:proofErr w:type="spellStart"/>
            <w:r w:rsidR="006E6031" w:rsidRPr="00BE3FED">
              <w:rPr>
                <w:rFonts w:cstheme="minorHAnsi"/>
              </w:rPr>
              <w:t>CRITyFN</w:t>
            </w:r>
            <w:proofErr w:type="spellEnd"/>
          </w:p>
        </w:tc>
        <w:tc>
          <w:tcPr>
            <w:tcW w:w="140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2BBD47A" w14:textId="463D746D" w:rsidR="00E44E53" w:rsidRPr="00BE3FED" w:rsidRDefault="00A83628" w:rsidP="00A20BC2">
            <w:pPr>
              <w:rPr>
                <w:rFonts w:eastAsia="Times New Roman" w:cstheme="minorHAnsi"/>
              </w:rPr>
            </w:pPr>
            <w:r w:rsidRPr="00BE3FED">
              <w:rPr>
                <w:rFonts w:eastAsia="Times New Roman" w:cstheme="minorHAnsi"/>
              </w:rPr>
              <w:t xml:space="preserve">Baseline related flag variables, followed by analysis </w:t>
            </w:r>
            <w:r w:rsidR="00C63700">
              <w:rPr>
                <w:rFonts w:eastAsia="Times New Roman" w:cstheme="minorHAnsi"/>
              </w:rPr>
              <w:t xml:space="preserve">flag </w:t>
            </w:r>
            <w:r w:rsidRPr="00BE3FED">
              <w:rPr>
                <w:rFonts w:eastAsia="Times New Roman" w:cstheme="minorHAnsi"/>
              </w:rPr>
              <w:t>variables</w:t>
            </w:r>
            <w:r w:rsidR="00C63700">
              <w:rPr>
                <w:rFonts w:eastAsia="Times New Roman" w:cstheme="minorHAnsi"/>
              </w:rPr>
              <w:t xml:space="preserve">. CRIT related variables are added to this section to keep </w:t>
            </w:r>
            <w:proofErr w:type="spellStart"/>
            <w:r w:rsidR="00C63700">
              <w:rPr>
                <w:rFonts w:eastAsia="Times New Roman" w:cstheme="minorHAnsi"/>
              </w:rPr>
              <w:t>CRITy</w:t>
            </w:r>
            <w:proofErr w:type="spellEnd"/>
            <w:r w:rsidR="00C63700">
              <w:rPr>
                <w:rFonts w:eastAsia="Times New Roman" w:cstheme="minorHAnsi"/>
              </w:rPr>
              <w:t xml:space="preserve"> and </w:t>
            </w:r>
            <w:proofErr w:type="spellStart"/>
            <w:r w:rsidR="00C63700">
              <w:rPr>
                <w:rFonts w:eastAsia="Times New Roman" w:cstheme="minorHAnsi"/>
              </w:rPr>
              <w:t>CRITyFL</w:t>
            </w:r>
            <w:proofErr w:type="spellEnd"/>
            <w:r w:rsidR="00C63700">
              <w:rPr>
                <w:rFonts w:eastAsia="Times New Roman" w:cstheme="minorHAnsi"/>
              </w:rPr>
              <w:t xml:space="preserve"> variables together</w:t>
            </w:r>
          </w:p>
        </w:tc>
      </w:tr>
      <w:tr w:rsidR="00E44E53" w:rsidRPr="00BE3FED" w14:paraId="18E2DF14" w14:textId="3F37916A" w:rsidTr="00B47041">
        <w:trPr>
          <w:trHeight w:val="290"/>
        </w:trPr>
        <w:tc>
          <w:tcPr>
            <w:tcW w:w="11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2DF11" w14:textId="38396BB8" w:rsidR="00E44E53" w:rsidRPr="00BE3FED" w:rsidRDefault="00B06035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Treatment V</w:t>
            </w:r>
            <w:r w:rsidR="00E44E53" w:rsidRPr="00BE3FED">
              <w:rPr>
                <w:rFonts w:cstheme="minorHAnsi"/>
                <w:color w:val="000000"/>
              </w:rPr>
              <w:t>ariables</w:t>
            </w:r>
          </w:p>
        </w:tc>
        <w:tc>
          <w:tcPr>
            <w:tcW w:w="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2DF12" w14:textId="77777777" w:rsidR="00E44E53" w:rsidRPr="00BE3FED" w:rsidRDefault="00E44E53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BE3FED">
              <w:rPr>
                <w:rFonts w:cstheme="minorHAnsi"/>
                <w:color w:val="000000"/>
              </w:rPr>
              <w:t>500-599</w:t>
            </w:r>
          </w:p>
        </w:tc>
        <w:tc>
          <w:tcPr>
            <w:tcW w:w="16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8E2DF13" w14:textId="7D8D1E39" w:rsidR="00E44E53" w:rsidRPr="00BE3FED" w:rsidRDefault="0074603D" w:rsidP="00A20BC2">
            <w:pPr>
              <w:rPr>
                <w:rFonts w:cstheme="minorHAnsi"/>
              </w:rPr>
            </w:pPr>
            <w:r w:rsidRPr="00BE3FED">
              <w:rPr>
                <w:rFonts w:eastAsia="Times New Roman" w:cstheme="minorHAnsi"/>
              </w:rPr>
              <w:t>TRTP, TRTPN, TRTA, TRTAN</w:t>
            </w:r>
          </w:p>
        </w:tc>
        <w:tc>
          <w:tcPr>
            <w:tcW w:w="140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1D2696C" w14:textId="77777777" w:rsidR="00E44E53" w:rsidRPr="00BE3FED" w:rsidRDefault="00E44E53" w:rsidP="00A20BC2">
            <w:pPr>
              <w:rPr>
                <w:rFonts w:cstheme="minorHAnsi"/>
              </w:rPr>
            </w:pPr>
          </w:p>
        </w:tc>
      </w:tr>
      <w:tr w:rsidR="00E44E53" w:rsidRPr="00BE3FED" w14:paraId="18E2DF18" w14:textId="1E691B4F" w:rsidTr="00B47041">
        <w:trPr>
          <w:trHeight w:val="290"/>
        </w:trPr>
        <w:tc>
          <w:tcPr>
            <w:tcW w:w="11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2DF15" w14:textId="2218162D" w:rsidR="00E44E53" w:rsidRPr="00BE3FED" w:rsidRDefault="00B06035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BE3FED">
              <w:rPr>
                <w:rFonts w:cstheme="minorHAnsi"/>
                <w:color w:val="000000"/>
              </w:rPr>
              <w:t>Other</w:t>
            </w:r>
            <w:r>
              <w:rPr>
                <w:rFonts w:cstheme="minorHAnsi"/>
                <w:color w:val="000000"/>
              </w:rPr>
              <w:t xml:space="preserve"> (Study-Need) </w:t>
            </w:r>
            <w:r>
              <w:rPr>
                <w:rFonts w:cstheme="minorHAnsi"/>
                <w:color w:val="000000"/>
              </w:rPr>
              <w:lastRenderedPageBreak/>
              <w:t>Variables</w:t>
            </w:r>
          </w:p>
        </w:tc>
        <w:tc>
          <w:tcPr>
            <w:tcW w:w="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2DF16" w14:textId="6B5EB922" w:rsidR="00E44E53" w:rsidRPr="00BE3FED" w:rsidRDefault="007D2586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lastRenderedPageBreak/>
              <w:t>8</w:t>
            </w:r>
            <w:r w:rsidR="00E44E53" w:rsidRPr="00BE3FED">
              <w:rPr>
                <w:rFonts w:cstheme="minorHAnsi"/>
                <w:color w:val="000000"/>
              </w:rPr>
              <w:t>00-899</w:t>
            </w:r>
          </w:p>
        </w:tc>
        <w:tc>
          <w:tcPr>
            <w:tcW w:w="16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8E2DF17" w14:textId="335A8F7F" w:rsidR="00E44E53" w:rsidRPr="00BE3FED" w:rsidRDefault="00E44E53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140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496217" w14:textId="29CDAA10" w:rsidR="00E44E53" w:rsidRPr="00BE3FED" w:rsidRDefault="00B06035" w:rsidP="007D258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BE3FED">
              <w:rPr>
                <w:rFonts w:cs="Calibri"/>
                <w:color w:val="000000"/>
              </w:rPr>
              <w:t xml:space="preserve">Additional analysis or Data </w:t>
            </w:r>
            <w:r w:rsidRPr="00BE3FED">
              <w:rPr>
                <w:rFonts w:cs="Calibri"/>
                <w:color w:val="000000"/>
              </w:rPr>
              <w:lastRenderedPageBreak/>
              <w:t>Point Traceability variables required for analysis may</w:t>
            </w:r>
            <w:r>
              <w:rPr>
                <w:rFonts w:cs="Calibri"/>
                <w:color w:val="000000"/>
              </w:rPr>
              <w:t xml:space="preserve"> be included in this section.</w:t>
            </w:r>
          </w:p>
        </w:tc>
      </w:tr>
    </w:tbl>
    <w:p w14:paraId="418E96F8" w14:textId="77777777" w:rsidR="00A83628" w:rsidRPr="00BE3FED" w:rsidRDefault="00A83628" w:rsidP="00A83628">
      <w:pPr>
        <w:pStyle w:val="Heading2"/>
        <w:rPr>
          <w:rFonts w:asciiTheme="minorHAnsi" w:hAnsiTheme="minorHAnsi" w:cstheme="minorHAnsi"/>
        </w:rPr>
      </w:pPr>
      <w:bookmarkStart w:id="44" w:name="_Occurrence_structure"/>
      <w:bookmarkStart w:id="45" w:name="_Toc410724440"/>
      <w:bookmarkStart w:id="46" w:name="OLE_LINK50"/>
      <w:bookmarkStart w:id="47" w:name="OLE_LINK51"/>
      <w:bookmarkEnd w:id="15"/>
      <w:bookmarkEnd w:id="16"/>
      <w:bookmarkEnd w:id="44"/>
      <w:r w:rsidRPr="00BE3FED">
        <w:rPr>
          <w:rFonts w:asciiTheme="minorHAnsi" w:hAnsiTheme="minorHAnsi" w:cstheme="minorHAnsi"/>
        </w:rPr>
        <w:lastRenderedPageBreak/>
        <w:t>Occurrence structure</w:t>
      </w:r>
      <w:bookmarkEnd w:id="45"/>
      <w:r w:rsidRPr="00BE3FED">
        <w:rPr>
          <w:rFonts w:asciiTheme="minorHAnsi" w:hAnsiTheme="minorHAnsi" w:cstheme="minorHAnsi"/>
        </w:rPr>
        <w:t xml:space="preserve"> </w:t>
      </w:r>
    </w:p>
    <w:p w14:paraId="18BCF2DD" w14:textId="77777777" w:rsidR="00A209CE" w:rsidRPr="00BE3FED" w:rsidRDefault="00A209CE" w:rsidP="00A209CE">
      <w:pPr>
        <w:rPr>
          <w:rFonts w:cstheme="minorHAnsi"/>
        </w:rPr>
      </w:pPr>
    </w:p>
    <w:tbl>
      <w:tblPr>
        <w:tblW w:w="4521" w:type="pct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731"/>
        <w:gridCol w:w="1452"/>
        <w:gridCol w:w="2819"/>
        <w:gridCol w:w="2818"/>
      </w:tblGrid>
      <w:tr w:rsidR="00A209CE" w:rsidRPr="00BE3FED" w14:paraId="397476C2" w14:textId="77777777" w:rsidTr="003D2ACA">
        <w:trPr>
          <w:trHeight w:val="290"/>
        </w:trPr>
        <w:tc>
          <w:tcPr>
            <w:tcW w:w="1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3CA17A1" w14:textId="77777777" w:rsidR="00A209CE" w:rsidRPr="00BE3FED" w:rsidRDefault="00A209CE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color w:val="000000"/>
              </w:rPr>
            </w:pPr>
            <w:r w:rsidRPr="00BE3FED">
              <w:rPr>
                <w:rFonts w:cstheme="minorHAnsi"/>
                <w:b/>
                <w:color w:val="000000"/>
              </w:rPr>
              <w:t>Variable Type</w:t>
            </w:r>
          </w:p>
        </w:tc>
        <w:tc>
          <w:tcPr>
            <w:tcW w:w="7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AF94F55" w14:textId="77777777" w:rsidR="00A209CE" w:rsidRPr="00BE3FED" w:rsidRDefault="00A209CE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color w:val="000000"/>
              </w:rPr>
            </w:pPr>
            <w:r w:rsidRPr="00BE3FED">
              <w:rPr>
                <w:rFonts w:cstheme="minorHAnsi"/>
                <w:b/>
                <w:color w:val="000000"/>
              </w:rPr>
              <w:t>Numbering</w:t>
            </w:r>
          </w:p>
          <w:p w14:paraId="0965538A" w14:textId="77777777" w:rsidR="00A209CE" w:rsidRPr="00BE3FED" w:rsidRDefault="00A209CE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color w:val="000000"/>
              </w:rPr>
            </w:pPr>
            <w:r w:rsidRPr="00BE3FED">
              <w:rPr>
                <w:rFonts w:cstheme="minorHAnsi"/>
                <w:b/>
                <w:color w:val="000000"/>
              </w:rPr>
              <w:t xml:space="preserve"> Convention</w:t>
            </w:r>
          </w:p>
        </w:tc>
        <w:tc>
          <w:tcPr>
            <w:tcW w:w="1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F427894" w14:textId="77777777" w:rsidR="00A209CE" w:rsidRPr="00BE3FED" w:rsidRDefault="00A209CE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color w:val="000000"/>
              </w:rPr>
            </w:pPr>
            <w:r w:rsidRPr="00BE3FED">
              <w:rPr>
                <w:rFonts w:cstheme="minorHAnsi"/>
                <w:b/>
                <w:color w:val="000000"/>
              </w:rPr>
              <w:t xml:space="preserve"> Standard Ordering</w:t>
            </w:r>
          </w:p>
        </w:tc>
        <w:tc>
          <w:tcPr>
            <w:tcW w:w="1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4187606" w14:textId="77777777" w:rsidR="00A209CE" w:rsidRPr="00BE3FED" w:rsidRDefault="00A209CE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color w:val="000000"/>
              </w:rPr>
            </w:pPr>
            <w:r w:rsidRPr="00BE3FED">
              <w:rPr>
                <w:rFonts w:cstheme="minorHAnsi"/>
                <w:b/>
                <w:color w:val="000000"/>
              </w:rPr>
              <w:t>Guidance</w:t>
            </w:r>
          </w:p>
        </w:tc>
      </w:tr>
      <w:tr w:rsidR="00A209CE" w:rsidRPr="00BE3FED" w14:paraId="38AEBB1C" w14:textId="77777777" w:rsidTr="003D2ACA">
        <w:trPr>
          <w:trHeight w:val="765"/>
        </w:trPr>
        <w:tc>
          <w:tcPr>
            <w:tcW w:w="1390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3FCBB41" w14:textId="77777777" w:rsidR="00A209CE" w:rsidRPr="00BE3FED" w:rsidRDefault="00A209CE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BE3FED">
              <w:rPr>
                <w:rFonts w:cstheme="minorHAnsi"/>
                <w:color w:val="000000"/>
              </w:rPr>
              <w:t xml:space="preserve">Identifiers.  </w:t>
            </w:r>
          </w:p>
        </w:tc>
        <w:tc>
          <w:tcPr>
            <w:tcW w:w="73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1A89117" w14:textId="33A96CBE" w:rsidR="00A209CE" w:rsidRPr="00BE3FED" w:rsidRDefault="00A209CE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BE3FED">
              <w:rPr>
                <w:rFonts w:cstheme="minorHAnsi"/>
                <w:color w:val="000000"/>
              </w:rPr>
              <w:t>1</w:t>
            </w:r>
            <w:r w:rsidR="00F22220" w:rsidRPr="00BE3FED">
              <w:rPr>
                <w:rFonts w:cstheme="minorHAnsi"/>
                <w:color w:val="000000"/>
              </w:rPr>
              <w:t xml:space="preserve"> </w:t>
            </w:r>
            <w:r w:rsidRPr="00BE3FED">
              <w:rPr>
                <w:rFonts w:cstheme="minorHAnsi"/>
                <w:color w:val="000000"/>
              </w:rPr>
              <w:t>-</w:t>
            </w:r>
            <w:r w:rsidR="00F22220" w:rsidRPr="00BE3FED">
              <w:rPr>
                <w:rFonts w:cstheme="minorHAnsi"/>
                <w:color w:val="000000"/>
              </w:rPr>
              <w:t xml:space="preserve"> </w:t>
            </w:r>
            <w:r w:rsidRPr="00BE3FED">
              <w:rPr>
                <w:rFonts w:cstheme="minorHAnsi"/>
                <w:color w:val="000000"/>
              </w:rPr>
              <w:t>99</w:t>
            </w:r>
          </w:p>
        </w:tc>
        <w:tc>
          <w:tcPr>
            <w:tcW w:w="1435" w:type="pc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4AD30F73" w14:textId="77777777" w:rsidR="00A209CE" w:rsidRPr="00BE3FED" w:rsidRDefault="00A209CE" w:rsidP="00C63700">
            <w:pPr>
              <w:pStyle w:val="NoSpacing"/>
              <w:rPr>
                <w:rFonts w:eastAsia="Times New Roman"/>
              </w:rPr>
            </w:pPr>
            <w:r w:rsidRPr="00BE3FED">
              <w:rPr>
                <w:rFonts w:eastAsia="Times New Roman"/>
              </w:rPr>
              <w:t>TIER 1:</w:t>
            </w:r>
          </w:p>
          <w:p w14:paraId="1E047E6E" w14:textId="77777777" w:rsidR="00A209CE" w:rsidRPr="00BE3FED" w:rsidRDefault="00A209CE" w:rsidP="00C63700">
            <w:pPr>
              <w:pStyle w:val="NoSpacing"/>
              <w:rPr>
                <w:rFonts w:eastAsia="Times New Roman"/>
              </w:rPr>
            </w:pPr>
            <w:r w:rsidRPr="00BE3FED">
              <w:rPr>
                <w:rFonts w:eastAsia="Times New Roman"/>
              </w:rPr>
              <w:t>1 = STUDYID</w:t>
            </w:r>
          </w:p>
          <w:p w14:paraId="619701CA" w14:textId="77777777" w:rsidR="00A209CE" w:rsidRDefault="00A209CE" w:rsidP="00C63700">
            <w:pPr>
              <w:pStyle w:val="NoSpacing"/>
              <w:rPr>
                <w:rFonts w:eastAsia="Times New Roman"/>
              </w:rPr>
            </w:pPr>
            <w:r w:rsidRPr="00BE3FED">
              <w:rPr>
                <w:rFonts w:eastAsia="Times New Roman"/>
              </w:rPr>
              <w:t>2 = USUBJID</w:t>
            </w:r>
          </w:p>
          <w:p w14:paraId="3B755F11" w14:textId="77777777" w:rsidR="00C63700" w:rsidRPr="00C63700" w:rsidRDefault="00C63700" w:rsidP="00C63700">
            <w:pPr>
              <w:pStyle w:val="NoSpacing"/>
              <w:rPr>
                <w:rFonts w:eastAsia="Times New Roman"/>
              </w:rPr>
            </w:pPr>
            <w:r w:rsidRPr="00C63700">
              <w:rPr>
                <w:rFonts w:eastAsia="Times New Roman"/>
                <w:u w:val="single"/>
              </w:rPr>
              <w:t>TIER 2:</w:t>
            </w:r>
          </w:p>
          <w:p w14:paraId="2D72F8A9" w14:textId="20CCF2C2" w:rsidR="00C63700" w:rsidRPr="00C63700" w:rsidRDefault="00C63700" w:rsidP="00C63700">
            <w:pPr>
              <w:pStyle w:val="NoSpacing"/>
              <w:rPr>
                <w:u w:val="single"/>
              </w:rPr>
            </w:pPr>
            <w:r w:rsidRPr="00C63700">
              <w:rPr>
                <w:rFonts w:eastAsia="Times New Roman"/>
              </w:rPr>
              <w:t xml:space="preserve">SUBJID, SITID, </w:t>
            </w:r>
            <w:proofErr w:type="spellStart"/>
            <w:r w:rsidRPr="00C63700">
              <w:rPr>
                <w:rFonts w:eastAsia="Times New Roman"/>
              </w:rPr>
              <w:t>xxSEQ</w:t>
            </w:r>
            <w:proofErr w:type="spellEnd"/>
            <w:r w:rsidRPr="00C63700">
              <w:rPr>
                <w:rFonts w:eastAsia="Times New Roman"/>
              </w:rPr>
              <w:t>, SRCDOM</w:t>
            </w:r>
          </w:p>
        </w:tc>
        <w:tc>
          <w:tcPr>
            <w:tcW w:w="1435" w:type="pc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2EBA35CD" w14:textId="34EC72C2" w:rsidR="00A209CE" w:rsidRPr="00BE3FED" w:rsidRDefault="00B06035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BE3FED">
              <w:rPr>
                <w:rFonts w:cs="Calibri"/>
              </w:rPr>
              <w:t>This section is fixed</w:t>
            </w:r>
            <w:r>
              <w:rPr>
                <w:rFonts w:cs="Calibri"/>
              </w:rPr>
              <w:t>.  N</w:t>
            </w:r>
            <w:r w:rsidRPr="00BE3FED">
              <w:rPr>
                <w:rFonts w:cs="Calibri"/>
              </w:rPr>
              <w:t>o changes are allowed</w:t>
            </w:r>
            <w:r>
              <w:rPr>
                <w:rFonts w:cs="Calibri"/>
              </w:rPr>
              <w:t>.</w:t>
            </w:r>
          </w:p>
        </w:tc>
      </w:tr>
      <w:tr w:rsidR="00A209CE" w:rsidRPr="00BE3FED" w14:paraId="3A025502" w14:textId="77777777" w:rsidTr="00C63700">
        <w:trPr>
          <w:trHeight w:val="81"/>
        </w:trPr>
        <w:tc>
          <w:tcPr>
            <w:tcW w:w="1390" w:type="pct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24CFF82" w14:textId="77777777" w:rsidR="00A209CE" w:rsidRPr="00BE3FED" w:rsidRDefault="00A209CE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739" w:type="pct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EF2EC00" w14:textId="77777777" w:rsidR="00A209CE" w:rsidRPr="00BE3FED" w:rsidRDefault="00A209CE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1435" w:type="pct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1C0CB28" w14:textId="7189BF4F" w:rsidR="00A209CE" w:rsidRPr="00BE3FED" w:rsidRDefault="00A209CE" w:rsidP="00C63700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35" w:type="pct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C3EA30F" w14:textId="71F326E1" w:rsidR="00A209CE" w:rsidRPr="00BE3FED" w:rsidRDefault="00A209CE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121924" w:rsidRPr="00BE3FED" w14:paraId="4D897B49" w14:textId="77777777" w:rsidTr="003D2ACA">
        <w:trPr>
          <w:trHeight w:val="975"/>
        </w:trPr>
        <w:tc>
          <w:tcPr>
            <w:tcW w:w="1390" w:type="pct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1D028F7" w14:textId="2E4B8619" w:rsidR="00121924" w:rsidRPr="00BE3FED" w:rsidRDefault="00121924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BE3FED">
              <w:rPr>
                <w:rFonts w:cstheme="minorHAnsi"/>
                <w:color w:val="000000"/>
              </w:rPr>
              <w:t>Dictionary Coding Variables</w:t>
            </w:r>
          </w:p>
        </w:tc>
        <w:tc>
          <w:tcPr>
            <w:tcW w:w="739" w:type="pct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9C04965" w14:textId="6EEE6AB9" w:rsidR="00121924" w:rsidRPr="00BE3FED" w:rsidRDefault="00F22220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BE3FED">
              <w:rPr>
                <w:rFonts w:cstheme="minorHAnsi"/>
                <w:color w:val="000000"/>
              </w:rPr>
              <w:t>100 - 199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96168B4" w14:textId="4B0B2A1C" w:rsidR="007F2B18" w:rsidRPr="00BE3FED" w:rsidRDefault="007F2B18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u w:val="single"/>
              </w:rPr>
            </w:pPr>
            <w:r w:rsidRPr="00BE3FED">
              <w:rPr>
                <w:rFonts w:eastAsia="Times New Roman" w:cstheme="minorHAnsi"/>
                <w:color w:val="000000"/>
                <w:u w:val="single"/>
              </w:rPr>
              <w:t>TIER 1:</w:t>
            </w:r>
          </w:p>
          <w:p w14:paraId="065B4D44" w14:textId="7F3D97B6" w:rsidR="00121924" w:rsidRPr="00BE3FED" w:rsidRDefault="007F2B18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E3FED">
              <w:rPr>
                <w:rFonts w:eastAsia="Times New Roman" w:cstheme="minorHAnsi"/>
                <w:color w:val="000000"/>
              </w:rPr>
              <w:t>--TERM</w:t>
            </w:r>
          </w:p>
          <w:p w14:paraId="307F2E9C" w14:textId="489BF0DA" w:rsidR="007F2B18" w:rsidRPr="00BE3FED" w:rsidRDefault="007F2B18" w:rsidP="007F2B18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u w:val="single"/>
              </w:rPr>
            </w:pPr>
            <w:r w:rsidRPr="00BE3FED">
              <w:rPr>
                <w:rFonts w:eastAsia="Times New Roman" w:cstheme="minorHAnsi"/>
                <w:color w:val="000000"/>
                <w:u w:val="single"/>
              </w:rPr>
              <w:t>TIER 2:</w:t>
            </w:r>
          </w:p>
          <w:p w14:paraId="1A2BE533" w14:textId="57802AFA" w:rsidR="007F2B18" w:rsidRPr="00BE3FED" w:rsidRDefault="007F2B18" w:rsidP="007F2B18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E3FED">
              <w:rPr>
                <w:rFonts w:eastAsia="Times New Roman" w:cstheme="minorHAnsi"/>
                <w:color w:val="000000"/>
              </w:rPr>
              <w:t>--DECOD, --BODSYS, --BDYSYCD</w:t>
            </w:r>
            <w:ins w:id="48" w:author="James P Hage" w:date="2015-05-20T15:34:00Z">
              <w:r w:rsidR="00B500A1">
                <w:rPr>
                  <w:rFonts w:eastAsia="Times New Roman" w:cstheme="minorHAnsi"/>
                  <w:color w:val="000000"/>
                </w:rPr>
                <w:t>, --BASENM</w:t>
              </w:r>
            </w:ins>
          </w:p>
          <w:p w14:paraId="4BFD07B5" w14:textId="19A53F2F" w:rsidR="007F2B18" w:rsidRPr="00BE3FED" w:rsidRDefault="007F2B18" w:rsidP="007F2B18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u w:val="single"/>
              </w:rPr>
            </w:pPr>
            <w:r w:rsidRPr="00BE3FED">
              <w:rPr>
                <w:rFonts w:eastAsia="Times New Roman" w:cstheme="minorHAnsi"/>
                <w:color w:val="000000"/>
                <w:u w:val="single"/>
              </w:rPr>
              <w:t>TIER 3:</w:t>
            </w:r>
          </w:p>
          <w:p w14:paraId="3099E153" w14:textId="7375B8A0" w:rsidR="007F2B18" w:rsidRPr="00BE3FED" w:rsidRDefault="007F2B18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E3FED">
              <w:rPr>
                <w:rFonts w:eastAsia="Times New Roman" w:cstheme="minorHAnsi"/>
                <w:color w:val="000000"/>
              </w:rPr>
              <w:t>--LLT, --LLTCD, --PTCD</w:t>
            </w:r>
          </w:p>
          <w:p w14:paraId="0638C811" w14:textId="38B709CF" w:rsidR="007F2B18" w:rsidRPr="00BE3FED" w:rsidRDefault="007F2B18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u w:val="single"/>
              </w:rPr>
            </w:pPr>
            <w:r w:rsidRPr="00BE3FED">
              <w:rPr>
                <w:rFonts w:eastAsia="Times New Roman" w:cstheme="minorHAnsi"/>
                <w:color w:val="000000"/>
                <w:u w:val="single"/>
              </w:rPr>
              <w:t>TIER 4:</w:t>
            </w:r>
          </w:p>
          <w:p w14:paraId="59C48FB9" w14:textId="77777777" w:rsidR="007F2B18" w:rsidRPr="00BE3FED" w:rsidRDefault="007F2B18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E3FED">
              <w:rPr>
                <w:rFonts w:eastAsia="Times New Roman" w:cstheme="minorHAnsi"/>
                <w:color w:val="000000"/>
              </w:rPr>
              <w:t>--HLT, --HLTCD, --HLGTCD</w:t>
            </w:r>
          </w:p>
          <w:p w14:paraId="581DCFD5" w14:textId="77777777" w:rsidR="007F2B18" w:rsidRPr="00BE3FED" w:rsidRDefault="007F2B18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u w:val="single"/>
              </w:rPr>
            </w:pPr>
            <w:r w:rsidRPr="00BE3FED">
              <w:rPr>
                <w:rFonts w:eastAsia="Times New Roman" w:cstheme="minorHAnsi"/>
                <w:color w:val="000000"/>
                <w:u w:val="single"/>
              </w:rPr>
              <w:t>TIER 5:</w:t>
            </w:r>
          </w:p>
          <w:p w14:paraId="70CC9456" w14:textId="2F716ACD" w:rsidR="007F2B18" w:rsidRPr="00BE3FED" w:rsidRDefault="007F2B18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E3FED">
              <w:rPr>
                <w:rFonts w:eastAsia="Times New Roman" w:cstheme="minorHAnsi"/>
                <w:color w:val="000000"/>
              </w:rPr>
              <w:t>--SOC, --SOCCD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3638F9D" w14:textId="37651196" w:rsidR="00121924" w:rsidRPr="00BE3FED" w:rsidRDefault="00C63700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xxTERM</w:t>
            </w:r>
            <w:proofErr w:type="spellEnd"/>
            <w:r>
              <w:rPr>
                <w:rFonts w:cstheme="minorHAnsi"/>
                <w:color w:val="000000"/>
              </w:rPr>
              <w:t xml:space="preserve"> variables, followed by </w:t>
            </w:r>
            <w:proofErr w:type="spellStart"/>
            <w:r>
              <w:rPr>
                <w:rFonts w:cstheme="minorHAnsi"/>
                <w:color w:val="000000"/>
              </w:rPr>
              <w:t>xxDECOD</w:t>
            </w:r>
            <w:proofErr w:type="spellEnd"/>
            <w:r>
              <w:rPr>
                <w:rFonts w:cstheme="minorHAnsi"/>
                <w:color w:val="000000"/>
              </w:rPr>
              <w:t xml:space="preserve">, </w:t>
            </w:r>
            <w:proofErr w:type="spellStart"/>
            <w:r>
              <w:rPr>
                <w:rFonts w:cstheme="minorHAnsi"/>
                <w:color w:val="000000"/>
              </w:rPr>
              <w:t>xxBODSYS</w:t>
            </w:r>
            <w:proofErr w:type="spellEnd"/>
            <w:r>
              <w:rPr>
                <w:rFonts w:cstheme="minorHAnsi"/>
                <w:color w:val="000000"/>
              </w:rPr>
              <w:t>, etc., in the order presented</w:t>
            </w:r>
          </w:p>
        </w:tc>
      </w:tr>
      <w:tr w:rsidR="00A209CE" w:rsidRPr="00BE3FED" w14:paraId="4AC327A2" w14:textId="77777777" w:rsidTr="003D2ACA">
        <w:trPr>
          <w:trHeight w:val="585"/>
        </w:trPr>
        <w:tc>
          <w:tcPr>
            <w:tcW w:w="139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6841069" w14:textId="3AFDA360" w:rsidR="00A209CE" w:rsidRPr="00BE3FED" w:rsidRDefault="00A209CE" w:rsidP="00720F32">
            <w:pPr>
              <w:pStyle w:val="NoSpacing"/>
              <w:rPr>
                <w:rFonts w:cstheme="minorHAnsi"/>
              </w:rPr>
            </w:pPr>
            <w:r w:rsidRPr="00BE3FED">
              <w:rPr>
                <w:rFonts w:cstheme="minorHAnsi"/>
              </w:rPr>
              <w:t>Timing variables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3764817" w14:textId="7CB98757" w:rsidR="00A209CE" w:rsidRPr="00BE3FED" w:rsidRDefault="00F22220" w:rsidP="00F22220">
            <w:pPr>
              <w:pStyle w:val="NoSpacing"/>
              <w:rPr>
                <w:rFonts w:cstheme="minorHAnsi"/>
              </w:rPr>
            </w:pPr>
            <w:r w:rsidRPr="00BE3FED">
              <w:rPr>
                <w:rFonts w:cstheme="minorHAnsi"/>
              </w:rPr>
              <w:t>2</w:t>
            </w:r>
            <w:r w:rsidR="00A209CE" w:rsidRPr="00BE3FED">
              <w:rPr>
                <w:rFonts w:cstheme="minorHAnsi"/>
              </w:rPr>
              <w:t>00</w:t>
            </w:r>
            <w:r w:rsidRPr="00BE3FED">
              <w:rPr>
                <w:rFonts w:cstheme="minorHAnsi"/>
              </w:rPr>
              <w:t xml:space="preserve"> </w:t>
            </w:r>
            <w:r w:rsidR="00A209CE" w:rsidRPr="00BE3FED">
              <w:rPr>
                <w:rFonts w:cstheme="minorHAnsi"/>
              </w:rPr>
              <w:t>-</w:t>
            </w:r>
            <w:r w:rsidRPr="00BE3FED">
              <w:rPr>
                <w:rFonts w:cstheme="minorHAnsi"/>
              </w:rPr>
              <w:t xml:space="preserve"> 2</w:t>
            </w:r>
            <w:r w:rsidR="00A209CE" w:rsidRPr="00BE3FED">
              <w:rPr>
                <w:rFonts w:cstheme="minorHAnsi"/>
              </w:rPr>
              <w:t>99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BB859D2" w14:textId="77777777" w:rsidR="00A209CE" w:rsidRPr="00BE3FED" w:rsidRDefault="00A209CE" w:rsidP="00720F32">
            <w:pPr>
              <w:pStyle w:val="NoSpacing"/>
              <w:rPr>
                <w:rFonts w:eastAsia="Times New Roman" w:cstheme="minorHAnsi"/>
                <w:u w:val="single"/>
              </w:rPr>
            </w:pPr>
            <w:r w:rsidRPr="00BE3FED">
              <w:rPr>
                <w:rFonts w:eastAsia="Times New Roman" w:cstheme="minorHAnsi"/>
                <w:u w:val="single"/>
              </w:rPr>
              <w:t>TIER 1:</w:t>
            </w:r>
          </w:p>
          <w:p w14:paraId="5571FEA9" w14:textId="77777777" w:rsidR="00921769" w:rsidRPr="00BE3FED" w:rsidRDefault="00921769" w:rsidP="00720F32">
            <w:pPr>
              <w:pStyle w:val="NoSpacing"/>
              <w:rPr>
                <w:rFonts w:eastAsia="Times New Roman" w:cstheme="minorHAnsi"/>
              </w:rPr>
            </w:pPr>
            <w:r w:rsidRPr="00BE3FED">
              <w:rPr>
                <w:rFonts w:eastAsia="Times New Roman" w:cstheme="minorHAnsi"/>
              </w:rPr>
              <w:t>--</w:t>
            </w:r>
            <w:r w:rsidR="00A209CE" w:rsidRPr="00BE3FED">
              <w:rPr>
                <w:rFonts w:eastAsia="Times New Roman" w:cstheme="minorHAnsi"/>
              </w:rPr>
              <w:t>STDT</w:t>
            </w:r>
            <w:r w:rsidRPr="00BE3FED">
              <w:rPr>
                <w:rFonts w:eastAsia="Times New Roman" w:cstheme="minorHAnsi"/>
              </w:rPr>
              <w:t>C</w:t>
            </w:r>
            <w:r w:rsidR="00A209CE" w:rsidRPr="00BE3FED">
              <w:rPr>
                <w:rFonts w:eastAsia="Times New Roman" w:cstheme="minorHAnsi"/>
              </w:rPr>
              <w:t>,</w:t>
            </w:r>
          </w:p>
          <w:p w14:paraId="67D8C63A" w14:textId="02399C34" w:rsidR="00921769" w:rsidRPr="00BE3FED" w:rsidRDefault="00921769" w:rsidP="00720F32">
            <w:pPr>
              <w:pStyle w:val="NoSpacing"/>
              <w:rPr>
                <w:rFonts w:eastAsia="Times New Roman" w:cstheme="minorHAnsi"/>
                <w:u w:val="single"/>
              </w:rPr>
            </w:pPr>
            <w:r w:rsidRPr="00BE3FED">
              <w:rPr>
                <w:rFonts w:eastAsia="Times New Roman" w:cstheme="minorHAnsi"/>
                <w:u w:val="single"/>
              </w:rPr>
              <w:t>TIER 2:</w:t>
            </w:r>
          </w:p>
          <w:p w14:paraId="772A3767" w14:textId="108F9537" w:rsidR="00921769" w:rsidRPr="00BE3FED" w:rsidRDefault="00921769" w:rsidP="00720F32">
            <w:pPr>
              <w:pStyle w:val="NoSpacing"/>
              <w:rPr>
                <w:rFonts w:eastAsia="Times New Roman" w:cstheme="minorHAnsi"/>
              </w:rPr>
            </w:pPr>
            <w:r w:rsidRPr="00BE3FED">
              <w:rPr>
                <w:rFonts w:eastAsia="Times New Roman" w:cstheme="minorHAnsi"/>
              </w:rPr>
              <w:t>ASTDT, ASTDTM, ASTDTF, ASTTMF</w:t>
            </w:r>
          </w:p>
          <w:p w14:paraId="6F5C2B2E" w14:textId="3DF17980" w:rsidR="00921769" w:rsidRPr="00BE3FED" w:rsidRDefault="00921769" w:rsidP="00720F32">
            <w:pPr>
              <w:pStyle w:val="NoSpacing"/>
              <w:rPr>
                <w:rFonts w:eastAsia="Times New Roman" w:cstheme="minorHAnsi"/>
                <w:u w:val="single"/>
              </w:rPr>
            </w:pPr>
            <w:r w:rsidRPr="00BE3FED">
              <w:rPr>
                <w:rFonts w:eastAsia="Times New Roman" w:cstheme="minorHAnsi"/>
                <w:u w:val="single"/>
              </w:rPr>
              <w:t>TIER 3:</w:t>
            </w:r>
          </w:p>
          <w:p w14:paraId="222564B1" w14:textId="77777777" w:rsidR="00921769" w:rsidRPr="00BE3FED" w:rsidRDefault="00921769" w:rsidP="00720F32">
            <w:pPr>
              <w:pStyle w:val="NoSpacing"/>
              <w:rPr>
                <w:rFonts w:eastAsia="Times New Roman" w:cstheme="minorHAnsi"/>
              </w:rPr>
            </w:pPr>
            <w:r w:rsidRPr="00BE3FED">
              <w:rPr>
                <w:rFonts w:eastAsia="Times New Roman" w:cstheme="minorHAnsi"/>
              </w:rPr>
              <w:t>--ENDTC</w:t>
            </w:r>
          </w:p>
          <w:p w14:paraId="0F94A7DB" w14:textId="5054BB12" w:rsidR="00921769" w:rsidRPr="00BE3FED" w:rsidRDefault="00921769" w:rsidP="00720F32">
            <w:pPr>
              <w:pStyle w:val="NoSpacing"/>
              <w:rPr>
                <w:rFonts w:eastAsia="Times New Roman" w:cstheme="minorHAnsi"/>
                <w:u w:val="single"/>
              </w:rPr>
            </w:pPr>
            <w:r w:rsidRPr="00BE3FED">
              <w:rPr>
                <w:rFonts w:eastAsia="Times New Roman" w:cstheme="minorHAnsi"/>
                <w:u w:val="single"/>
              </w:rPr>
              <w:t>TIER 4:</w:t>
            </w:r>
          </w:p>
          <w:p w14:paraId="44AF48F8" w14:textId="77777777" w:rsidR="00A209CE" w:rsidRPr="00BE3FED" w:rsidRDefault="007128B6" w:rsidP="00921769">
            <w:pPr>
              <w:pStyle w:val="NoSpacing"/>
              <w:rPr>
                <w:rFonts w:eastAsia="Times New Roman" w:cstheme="minorHAnsi"/>
              </w:rPr>
            </w:pPr>
            <w:r w:rsidRPr="00BE3FED">
              <w:rPr>
                <w:rFonts w:eastAsia="Times New Roman" w:cstheme="minorHAnsi"/>
              </w:rPr>
              <w:t xml:space="preserve">AENDT, </w:t>
            </w:r>
            <w:r w:rsidR="00921769" w:rsidRPr="00BE3FED">
              <w:rPr>
                <w:rFonts w:eastAsia="Times New Roman" w:cstheme="minorHAnsi"/>
              </w:rPr>
              <w:t>AENDTM, AENDTF, AENTMF</w:t>
            </w:r>
          </w:p>
          <w:p w14:paraId="786CAC49" w14:textId="77777777" w:rsidR="00921769" w:rsidRPr="00BE3FED" w:rsidRDefault="00921769" w:rsidP="00921769">
            <w:pPr>
              <w:pStyle w:val="NoSpacing"/>
              <w:rPr>
                <w:rFonts w:eastAsia="Times New Roman" w:cstheme="minorHAnsi"/>
                <w:u w:val="single"/>
              </w:rPr>
            </w:pPr>
            <w:r w:rsidRPr="00BE3FED">
              <w:rPr>
                <w:rFonts w:eastAsia="Times New Roman" w:cstheme="minorHAnsi"/>
                <w:u w:val="single"/>
              </w:rPr>
              <w:t>TIER 5:</w:t>
            </w:r>
          </w:p>
          <w:p w14:paraId="71ED189E" w14:textId="359B4484" w:rsidR="00921769" w:rsidRPr="00BE3FED" w:rsidRDefault="00921769" w:rsidP="00921769">
            <w:pPr>
              <w:pStyle w:val="NoSpacing"/>
              <w:rPr>
                <w:rFonts w:eastAsia="Times New Roman" w:cstheme="minorHAnsi"/>
              </w:rPr>
            </w:pPr>
            <w:r w:rsidRPr="00BE3FED">
              <w:rPr>
                <w:rFonts w:eastAsia="Times New Roman" w:cstheme="minorHAnsi"/>
              </w:rPr>
              <w:t>ASTDY, --STDY,  AENDY,            --ENDY,  ADURN, ADURU, --DUR, APERIOD, APERIODC, APHASE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FD64934" w14:textId="017C3DFA" w:rsidR="00A209CE" w:rsidRPr="00BE3FED" w:rsidRDefault="00A209CE" w:rsidP="00C63700">
            <w:pPr>
              <w:pStyle w:val="NoSpacing"/>
              <w:rPr>
                <w:rFonts w:cstheme="minorHAnsi"/>
              </w:rPr>
            </w:pPr>
            <w:r w:rsidRPr="00BE3FED">
              <w:rPr>
                <w:rFonts w:cstheme="minorHAnsi"/>
              </w:rPr>
              <w:t>All the Start Dates (collection dates) and End dates</w:t>
            </w:r>
            <w:r w:rsidR="00DB1365" w:rsidRPr="00BE3FED">
              <w:rPr>
                <w:rFonts w:cstheme="minorHAnsi"/>
              </w:rPr>
              <w:t xml:space="preserve">. </w:t>
            </w:r>
            <w:r w:rsidR="00C63700">
              <w:rPr>
                <w:rFonts w:eastAsia="Times New Roman" w:cstheme="minorHAnsi"/>
              </w:rPr>
              <w:t>Always add the start date variables first, followed by end date variables</w:t>
            </w:r>
            <w:r w:rsidR="00F22220" w:rsidRPr="00BE3FED">
              <w:rPr>
                <w:rFonts w:eastAsia="Times New Roman" w:cstheme="minorHAnsi"/>
              </w:rPr>
              <w:t>.</w:t>
            </w:r>
          </w:p>
        </w:tc>
      </w:tr>
      <w:tr w:rsidR="00121924" w:rsidRPr="00BE3FED" w14:paraId="20F0FF6B" w14:textId="77777777" w:rsidTr="003D2ACA">
        <w:trPr>
          <w:trHeight w:val="1277"/>
        </w:trPr>
        <w:tc>
          <w:tcPr>
            <w:tcW w:w="139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B4D46" w14:textId="5883809D" w:rsidR="00121924" w:rsidRPr="00BE3FED" w:rsidRDefault="00121924" w:rsidP="00720F32">
            <w:pPr>
              <w:pStyle w:val="NoSpacing"/>
              <w:rPr>
                <w:rFonts w:cstheme="minorHAnsi"/>
              </w:rPr>
            </w:pPr>
            <w:r w:rsidRPr="00BE3FED">
              <w:rPr>
                <w:rFonts w:cstheme="minorHAnsi"/>
              </w:rPr>
              <w:t>Indicator variables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03C7D" w14:textId="56263EF5" w:rsidR="00121924" w:rsidRPr="00BE3FED" w:rsidRDefault="00F22220" w:rsidP="00720F32">
            <w:pPr>
              <w:pStyle w:val="NoSpacing"/>
              <w:rPr>
                <w:rFonts w:cstheme="minorHAnsi"/>
              </w:rPr>
            </w:pPr>
            <w:r w:rsidRPr="00BE3FED">
              <w:rPr>
                <w:rFonts w:cstheme="minorHAnsi"/>
              </w:rPr>
              <w:t>300 - 399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4AE563" w14:textId="77777777" w:rsidR="003C32F5" w:rsidRPr="00BE3FED" w:rsidRDefault="003C32F5" w:rsidP="003C32F5">
            <w:pPr>
              <w:pStyle w:val="NoSpacing"/>
              <w:rPr>
                <w:rFonts w:eastAsia="Times New Roman" w:cstheme="minorHAnsi"/>
                <w:u w:val="single"/>
              </w:rPr>
            </w:pPr>
            <w:r w:rsidRPr="00BE3FED">
              <w:rPr>
                <w:rFonts w:eastAsia="Times New Roman" w:cstheme="minorHAnsi"/>
                <w:u w:val="single"/>
              </w:rPr>
              <w:t>TIER 1:</w:t>
            </w:r>
          </w:p>
          <w:p w14:paraId="2CB714A6" w14:textId="77777777" w:rsidR="003C32F5" w:rsidRPr="00BE3FED" w:rsidRDefault="003C32F5" w:rsidP="003C32F5">
            <w:pPr>
              <w:pStyle w:val="NoSpacing"/>
              <w:rPr>
                <w:rFonts w:eastAsia="Times New Roman" w:cstheme="minorHAnsi"/>
              </w:rPr>
            </w:pPr>
            <w:r w:rsidRPr="00BE3FED">
              <w:rPr>
                <w:rFonts w:eastAsia="Times New Roman" w:cstheme="minorHAnsi"/>
              </w:rPr>
              <w:t>TRTEMFL, --TRTEM</w:t>
            </w:r>
          </w:p>
          <w:p w14:paraId="3F988923" w14:textId="77777777" w:rsidR="003C32F5" w:rsidRPr="00BE3FED" w:rsidRDefault="003C32F5" w:rsidP="003C32F5">
            <w:pPr>
              <w:pStyle w:val="NoSpacing"/>
              <w:rPr>
                <w:rFonts w:eastAsia="Times New Roman" w:cstheme="minorHAnsi"/>
                <w:u w:val="single"/>
              </w:rPr>
            </w:pPr>
            <w:r w:rsidRPr="00BE3FED">
              <w:rPr>
                <w:rFonts w:eastAsia="Times New Roman" w:cstheme="minorHAnsi"/>
                <w:u w:val="single"/>
              </w:rPr>
              <w:t>TIER 2:</w:t>
            </w:r>
          </w:p>
          <w:p w14:paraId="60B4FEB5" w14:textId="77777777" w:rsidR="003C32F5" w:rsidRPr="00BE3FED" w:rsidRDefault="003C32F5" w:rsidP="003C32F5">
            <w:pPr>
              <w:pStyle w:val="NoSpacing"/>
              <w:rPr>
                <w:rFonts w:eastAsia="Times New Roman" w:cstheme="minorHAnsi"/>
              </w:rPr>
            </w:pPr>
            <w:proofErr w:type="spellStart"/>
            <w:r w:rsidRPr="00BE3FED">
              <w:rPr>
                <w:rFonts w:eastAsia="Times New Roman" w:cstheme="minorHAnsi"/>
              </w:rPr>
              <w:t>ANLzzFL</w:t>
            </w:r>
            <w:proofErr w:type="spellEnd"/>
          </w:p>
          <w:p w14:paraId="7AD292C3" w14:textId="77777777" w:rsidR="003C32F5" w:rsidRPr="00BE3FED" w:rsidRDefault="003C32F5" w:rsidP="003C32F5">
            <w:pPr>
              <w:pStyle w:val="NoSpacing"/>
              <w:rPr>
                <w:rFonts w:eastAsia="Times New Roman" w:cstheme="minorHAnsi"/>
                <w:u w:val="single"/>
              </w:rPr>
            </w:pPr>
            <w:r w:rsidRPr="00BE3FED">
              <w:rPr>
                <w:rFonts w:eastAsia="Times New Roman" w:cstheme="minorHAnsi"/>
                <w:u w:val="single"/>
              </w:rPr>
              <w:t>TIER 3:</w:t>
            </w:r>
          </w:p>
          <w:p w14:paraId="32FD5AE2" w14:textId="6D56DABB" w:rsidR="003C32F5" w:rsidRPr="00BE3FED" w:rsidRDefault="003C32F5" w:rsidP="003C32F5">
            <w:pPr>
              <w:pStyle w:val="NoSpacing"/>
              <w:rPr>
                <w:rFonts w:eastAsia="Times New Roman" w:cstheme="minorHAnsi"/>
              </w:rPr>
            </w:pPr>
            <w:r w:rsidRPr="00BE3FED">
              <w:rPr>
                <w:rFonts w:eastAsia="Times New Roman" w:cstheme="minorHAnsi"/>
              </w:rPr>
              <w:t>PREFL, FUPFL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C9450EA" w14:textId="090B3785" w:rsidR="00121924" w:rsidRPr="00BE3FED" w:rsidRDefault="00F22220" w:rsidP="00720F32">
            <w:pPr>
              <w:pStyle w:val="NoSpacing"/>
              <w:rPr>
                <w:rFonts w:eastAsia="Times New Roman" w:cstheme="minorHAnsi"/>
              </w:rPr>
            </w:pPr>
            <w:r w:rsidRPr="00BE3FED">
              <w:rPr>
                <w:rFonts w:eastAsia="Times New Roman" w:cstheme="minorHAnsi"/>
              </w:rPr>
              <w:t xml:space="preserve">Include –TRTEM (e.g. AETRTEM from SUPPAE), if collected.  </w:t>
            </w:r>
            <w:proofErr w:type="spellStart"/>
            <w:r w:rsidRPr="00BE3FED">
              <w:rPr>
                <w:rFonts w:eastAsia="Times New Roman" w:cstheme="minorHAnsi"/>
              </w:rPr>
              <w:t>ANLzzFL</w:t>
            </w:r>
            <w:proofErr w:type="spellEnd"/>
            <w:r w:rsidRPr="00BE3FED">
              <w:rPr>
                <w:rFonts w:eastAsia="Times New Roman" w:cstheme="minorHAnsi"/>
              </w:rPr>
              <w:t xml:space="preserve">, PREFL, FUPFL may not be needed for all studies, so they should be included only if needed for </w:t>
            </w:r>
            <w:r w:rsidRPr="00BE3FED">
              <w:rPr>
                <w:rFonts w:eastAsia="Times New Roman" w:cstheme="minorHAnsi"/>
              </w:rPr>
              <w:lastRenderedPageBreak/>
              <w:t>analysis.</w:t>
            </w:r>
          </w:p>
        </w:tc>
      </w:tr>
      <w:tr w:rsidR="00121924" w:rsidRPr="00BE3FED" w14:paraId="04AA5E38" w14:textId="77777777" w:rsidTr="003D2ACA">
        <w:trPr>
          <w:trHeight w:val="1277"/>
        </w:trPr>
        <w:tc>
          <w:tcPr>
            <w:tcW w:w="1390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AA0DC" w14:textId="7248C913" w:rsidR="00121924" w:rsidRPr="00BE3FED" w:rsidRDefault="00121924" w:rsidP="00720F32">
            <w:pPr>
              <w:pStyle w:val="NoSpacing"/>
              <w:rPr>
                <w:rFonts w:cstheme="minorHAnsi"/>
              </w:rPr>
            </w:pPr>
            <w:r w:rsidRPr="00BE3FED">
              <w:rPr>
                <w:rFonts w:cstheme="minorHAnsi"/>
              </w:rPr>
              <w:lastRenderedPageBreak/>
              <w:t>Occurrence Flag variables</w:t>
            </w:r>
          </w:p>
        </w:tc>
        <w:tc>
          <w:tcPr>
            <w:tcW w:w="739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9EC83" w14:textId="38DAF513" w:rsidR="00121924" w:rsidRPr="00BE3FED" w:rsidRDefault="00F22220" w:rsidP="00720F32">
            <w:pPr>
              <w:pStyle w:val="NoSpacing"/>
              <w:rPr>
                <w:rFonts w:cstheme="minorHAnsi"/>
              </w:rPr>
            </w:pPr>
            <w:r w:rsidRPr="00BE3FED">
              <w:rPr>
                <w:rFonts w:cstheme="minorHAnsi"/>
              </w:rPr>
              <w:t>400 - 499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C8FF569" w14:textId="77777777" w:rsidR="00121924" w:rsidRPr="00BE3FED" w:rsidRDefault="003C32F5" w:rsidP="00720F32">
            <w:pPr>
              <w:pStyle w:val="NoSpacing"/>
              <w:rPr>
                <w:rFonts w:eastAsia="Times New Roman" w:cstheme="minorHAnsi"/>
                <w:u w:val="single"/>
              </w:rPr>
            </w:pPr>
            <w:r w:rsidRPr="00BE3FED">
              <w:rPr>
                <w:rFonts w:eastAsia="Times New Roman" w:cstheme="minorHAnsi"/>
                <w:u w:val="single"/>
              </w:rPr>
              <w:t>TIER 1:</w:t>
            </w:r>
          </w:p>
          <w:p w14:paraId="17BF9811" w14:textId="77777777" w:rsidR="003C32F5" w:rsidRPr="00BE3FED" w:rsidRDefault="003C32F5" w:rsidP="00720F32">
            <w:pPr>
              <w:pStyle w:val="NoSpacing"/>
              <w:rPr>
                <w:rFonts w:eastAsia="Times New Roman" w:cstheme="minorHAnsi"/>
              </w:rPr>
            </w:pPr>
            <w:r w:rsidRPr="00BE3FED">
              <w:rPr>
                <w:rFonts w:eastAsia="Times New Roman" w:cstheme="minorHAnsi"/>
              </w:rPr>
              <w:t>AOCCFL, AOCCSFL, AOCCPFL</w:t>
            </w:r>
          </w:p>
          <w:p w14:paraId="3384F548" w14:textId="77777777" w:rsidR="003C32F5" w:rsidRPr="00BE3FED" w:rsidRDefault="003C32F5" w:rsidP="00720F32">
            <w:pPr>
              <w:pStyle w:val="NoSpacing"/>
              <w:rPr>
                <w:rFonts w:eastAsia="Times New Roman" w:cstheme="minorHAnsi"/>
                <w:u w:val="single"/>
              </w:rPr>
            </w:pPr>
            <w:r w:rsidRPr="00BE3FED">
              <w:rPr>
                <w:rFonts w:eastAsia="Times New Roman" w:cstheme="minorHAnsi"/>
                <w:u w:val="single"/>
              </w:rPr>
              <w:t>TIER 2:</w:t>
            </w:r>
          </w:p>
          <w:p w14:paraId="59F356D2" w14:textId="77777777" w:rsidR="003C32F5" w:rsidRPr="00BE3FED" w:rsidRDefault="003C32F5" w:rsidP="00720F32">
            <w:pPr>
              <w:pStyle w:val="NoSpacing"/>
              <w:rPr>
                <w:rFonts w:eastAsia="Times New Roman" w:cstheme="minorHAnsi"/>
              </w:rPr>
            </w:pPr>
            <w:r w:rsidRPr="00BE3FED">
              <w:rPr>
                <w:rFonts w:eastAsia="Times New Roman" w:cstheme="minorHAnsi"/>
              </w:rPr>
              <w:t>AOCCIFL, AOCCSIFL, AOCCPIFL</w:t>
            </w:r>
          </w:p>
          <w:p w14:paraId="7EF27303" w14:textId="77777777" w:rsidR="003C32F5" w:rsidRPr="00BE3FED" w:rsidRDefault="003C32F5" w:rsidP="00720F32">
            <w:pPr>
              <w:pStyle w:val="NoSpacing"/>
              <w:rPr>
                <w:rFonts w:eastAsia="Times New Roman" w:cstheme="minorHAnsi"/>
                <w:u w:val="single"/>
              </w:rPr>
            </w:pPr>
            <w:r w:rsidRPr="00BE3FED">
              <w:rPr>
                <w:rFonts w:eastAsia="Times New Roman" w:cstheme="minorHAnsi"/>
                <w:u w:val="single"/>
              </w:rPr>
              <w:t>TIER 3:</w:t>
            </w:r>
          </w:p>
          <w:p w14:paraId="43D36091" w14:textId="3A82B2BF" w:rsidR="003C32F5" w:rsidRPr="00BE3FED" w:rsidRDefault="003C32F5" w:rsidP="00720F32">
            <w:pPr>
              <w:pStyle w:val="NoSpacing"/>
              <w:rPr>
                <w:rFonts w:eastAsia="Times New Roman" w:cstheme="minorHAnsi"/>
              </w:rPr>
            </w:pPr>
            <w:proofErr w:type="spellStart"/>
            <w:r w:rsidRPr="00BE3FED">
              <w:rPr>
                <w:rFonts w:eastAsia="Times New Roman" w:cstheme="minorHAnsi"/>
              </w:rPr>
              <w:t>AOCCzzFL</w:t>
            </w:r>
            <w:proofErr w:type="spellEnd"/>
            <w:ins w:id="49" w:author="James P Hage" w:date="2015-03-10T09:18:00Z">
              <w:r w:rsidR="001626D8">
                <w:rPr>
                  <w:rFonts w:eastAsia="Times New Roman" w:cstheme="minorHAnsi"/>
                </w:rPr>
                <w:t>, CMATC1FL, CMATC2FL, CMATC3FL, CMATC4FL</w:t>
              </w:r>
            </w:ins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F2C61A3" w14:textId="367593FA" w:rsidR="00121924" w:rsidRPr="00BE3FED" w:rsidRDefault="000D007D" w:rsidP="00720F32">
            <w:pPr>
              <w:pStyle w:val="NoSpacing"/>
              <w:rPr>
                <w:rFonts w:eastAsia="Times New Roman" w:cstheme="minorHAnsi"/>
              </w:rPr>
            </w:pPr>
            <w:r w:rsidRPr="00BE3FED">
              <w:rPr>
                <w:rFonts w:eastAsia="Times New Roman" w:cstheme="minorHAnsi"/>
              </w:rPr>
              <w:t>The other occurrence flags should be defined only following the first occurrence and 1</w:t>
            </w:r>
            <w:r w:rsidRPr="00BE3FED">
              <w:rPr>
                <w:rFonts w:eastAsia="Times New Roman" w:cstheme="minorHAnsi"/>
                <w:vertAlign w:val="superscript"/>
              </w:rPr>
              <w:t>st</w:t>
            </w:r>
            <w:r w:rsidRPr="00BE3FED">
              <w:rPr>
                <w:rFonts w:eastAsia="Times New Roman" w:cstheme="minorHAnsi"/>
              </w:rPr>
              <w:t xml:space="preserve"> maximum severity flags.</w:t>
            </w:r>
          </w:p>
        </w:tc>
      </w:tr>
      <w:tr w:rsidR="00A209CE" w:rsidRPr="00BE3FED" w14:paraId="322A0A2B" w14:textId="77777777" w:rsidTr="003D2ACA">
        <w:trPr>
          <w:trHeight w:val="465"/>
        </w:trPr>
        <w:tc>
          <w:tcPr>
            <w:tcW w:w="139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DC4E522" w14:textId="3633253D" w:rsidR="00A209CE" w:rsidRPr="00BE3FED" w:rsidRDefault="00A209CE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BE3FED">
              <w:rPr>
                <w:rFonts w:cstheme="minorHAnsi"/>
                <w:color w:val="000000"/>
              </w:rPr>
              <w:t>Treatment variables</w:t>
            </w:r>
          </w:p>
        </w:tc>
        <w:tc>
          <w:tcPr>
            <w:tcW w:w="73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5975732" w14:textId="70CC469F" w:rsidR="00A209CE" w:rsidRPr="00BE3FED" w:rsidRDefault="00F22220" w:rsidP="00883FE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BE3FED">
              <w:rPr>
                <w:rFonts w:cstheme="minorHAnsi"/>
                <w:color w:val="000000"/>
              </w:rPr>
              <w:t>500 – 599</w:t>
            </w:r>
          </w:p>
        </w:tc>
        <w:tc>
          <w:tcPr>
            <w:tcW w:w="1435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BC4EE16" w14:textId="6A26B1DF" w:rsidR="00395C20" w:rsidRPr="00BE3FED" w:rsidRDefault="003C32F5" w:rsidP="003C32F5">
            <w:pPr>
              <w:pStyle w:val="NoSpacing"/>
              <w:rPr>
                <w:rFonts w:eastAsia="Times New Roman" w:cstheme="minorHAnsi"/>
              </w:rPr>
            </w:pPr>
            <w:r w:rsidRPr="00BE3FED">
              <w:rPr>
                <w:rFonts w:eastAsia="Times New Roman" w:cstheme="minorHAnsi"/>
              </w:rPr>
              <w:t>DOSE--ON, DOSE--ONU</w:t>
            </w:r>
          </w:p>
          <w:p w14:paraId="19F8C6CC" w14:textId="5B528FBA" w:rsidR="003C32F5" w:rsidRPr="00BE3FED" w:rsidRDefault="003C32F5" w:rsidP="003C32F5">
            <w:pPr>
              <w:pStyle w:val="NoSpacing"/>
              <w:rPr>
                <w:rFonts w:cstheme="minorHAnsi"/>
              </w:rPr>
            </w:pPr>
            <w:r w:rsidRPr="00BE3FED">
              <w:rPr>
                <w:rFonts w:eastAsia="Times New Roman" w:cstheme="minorHAnsi"/>
              </w:rPr>
              <w:t>DOSECUM, DOSECUMU</w:t>
            </w:r>
          </w:p>
        </w:tc>
        <w:tc>
          <w:tcPr>
            <w:tcW w:w="1435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7EF4B56" w14:textId="584A3B24" w:rsidR="00A209CE" w:rsidRPr="00BE3FED" w:rsidRDefault="000D007D" w:rsidP="007D2586">
            <w:pPr>
              <w:rPr>
                <w:rFonts w:cstheme="minorHAnsi"/>
              </w:rPr>
            </w:pPr>
            <w:r w:rsidRPr="00BE3FED">
              <w:rPr>
                <w:rFonts w:cstheme="minorHAnsi"/>
              </w:rPr>
              <w:t>These variables should be used only if required for analysis purposes.</w:t>
            </w:r>
            <w:r w:rsidR="00576E6E" w:rsidRPr="00BE3FED">
              <w:rPr>
                <w:rFonts w:cstheme="minorHAnsi"/>
              </w:rPr>
              <w:t xml:space="preserve"> </w:t>
            </w:r>
          </w:p>
        </w:tc>
      </w:tr>
      <w:tr w:rsidR="00121924" w:rsidRPr="00BE3FED" w14:paraId="37F22A7A" w14:textId="77777777" w:rsidTr="003D2ACA">
        <w:trPr>
          <w:trHeight w:val="465"/>
        </w:trPr>
        <w:tc>
          <w:tcPr>
            <w:tcW w:w="139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31C3F9D" w14:textId="2CEEAC3E" w:rsidR="00121924" w:rsidRPr="00BE3FED" w:rsidRDefault="00121924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BE3FED">
              <w:rPr>
                <w:rFonts w:cstheme="minorHAnsi"/>
                <w:color w:val="000000"/>
              </w:rPr>
              <w:t>Descriptive variables</w:t>
            </w:r>
          </w:p>
        </w:tc>
        <w:tc>
          <w:tcPr>
            <w:tcW w:w="73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DC13664" w14:textId="3F4FC5DE" w:rsidR="00121924" w:rsidRPr="00BE3FED" w:rsidRDefault="00F22220" w:rsidP="00883FE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BE3FED">
              <w:rPr>
                <w:rFonts w:cstheme="minorHAnsi"/>
                <w:color w:val="000000"/>
              </w:rPr>
              <w:t>600 – 699</w:t>
            </w:r>
          </w:p>
        </w:tc>
        <w:tc>
          <w:tcPr>
            <w:tcW w:w="1435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E6F4CC1" w14:textId="77777777" w:rsidR="003C32F5" w:rsidRPr="00BE3FED" w:rsidRDefault="003C32F5" w:rsidP="003C32F5">
            <w:pPr>
              <w:pStyle w:val="NoSpacing"/>
              <w:rPr>
                <w:rFonts w:eastAsia="Times New Roman" w:cstheme="minorHAnsi"/>
                <w:u w:val="single"/>
              </w:rPr>
            </w:pPr>
            <w:r w:rsidRPr="00BE3FED">
              <w:rPr>
                <w:rFonts w:eastAsia="Times New Roman" w:cstheme="minorHAnsi"/>
                <w:u w:val="single"/>
              </w:rPr>
              <w:t>TIER 1:</w:t>
            </w:r>
          </w:p>
          <w:p w14:paraId="12738FCC" w14:textId="77777777" w:rsidR="003C32F5" w:rsidRPr="00BE3FED" w:rsidRDefault="003C32F5" w:rsidP="003C32F5">
            <w:pPr>
              <w:pStyle w:val="NoSpacing"/>
              <w:rPr>
                <w:rFonts w:eastAsia="Times New Roman" w:cstheme="minorHAnsi"/>
              </w:rPr>
            </w:pPr>
            <w:r w:rsidRPr="00BE3FED">
              <w:rPr>
                <w:rFonts w:eastAsia="Times New Roman" w:cstheme="minorHAnsi"/>
              </w:rPr>
              <w:t xml:space="preserve">--SER, </w:t>
            </w:r>
          </w:p>
          <w:p w14:paraId="64F75DB2" w14:textId="77777777" w:rsidR="003C32F5" w:rsidRPr="00BE3FED" w:rsidRDefault="003C32F5" w:rsidP="003C32F5">
            <w:pPr>
              <w:pStyle w:val="NoSpacing"/>
              <w:rPr>
                <w:rFonts w:eastAsia="Times New Roman" w:cstheme="minorHAnsi"/>
                <w:u w:val="single"/>
              </w:rPr>
            </w:pPr>
            <w:r w:rsidRPr="00BE3FED">
              <w:rPr>
                <w:rFonts w:eastAsia="Times New Roman" w:cstheme="minorHAnsi"/>
                <w:u w:val="single"/>
              </w:rPr>
              <w:t xml:space="preserve">TIER 2: </w:t>
            </w:r>
          </w:p>
          <w:p w14:paraId="4DEB9CB2" w14:textId="77777777" w:rsidR="003C32F5" w:rsidRPr="00BE3FED" w:rsidRDefault="003C32F5" w:rsidP="003C32F5">
            <w:pPr>
              <w:pStyle w:val="NoSpacing"/>
              <w:rPr>
                <w:rFonts w:eastAsia="Times New Roman" w:cstheme="minorHAnsi"/>
              </w:rPr>
            </w:pPr>
            <w:r w:rsidRPr="00BE3FED">
              <w:rPr>
                <w:rFonts w:eastAsia="Times New Roman" w:cstheme="minorHAnsi"/>
              </w:rPr>
              <w:t xml:space="preserve">--SEV, --SEVN, ASEV, </w:t>
            </w:r>
            <w:proofErr w:type="spellStart"/>
            <w:r w:rsidRPr="00BE3FED">
              <w:rPr>
                <w:rFonts w:eastAsia="Times New Roman" w:cstheme="minorHAnsi"/>
              </w:rPr>
              <w:t>SEVGRy</w:t>
            </w:r>
            <w:proofErr w:type="spellEnd"/>
            <w:r w:rsidRPr="00BE3FED">
              <w:rPr>
                <w:rFonts w:eastAsia="Times New Roman" w:cstheme="minorHAnsi"/>
              </w:rPr>
              <w:t xml:space="preserve">, </w:t>
            </w:r>
            <w:proofErr w:type="spellStart"/>
            <w:r w:rsidRPr="00BE3FED">
              <w:rPr>
                <w:rFonts w:eastAsia="Times New Roman" w:cstheme="minorHAnsi"/>
              </w:rPr>
              <w:t>SEVGRy</w:t>
            </w:r>
            <w:proofErr w:type="spellEnd"/>
          </w:p>
          <w:p w14:paraId="5A93601E" w14:textId="3D3E5E4C" w:rsidR="003C32F5" w:rsidRPr="00BE3FED" w:rsidRDefault="003C32F5" w:rsidP="003C32F5">
            <w:pPr>
              <w:pStyle w:val="NoSpacing"/>
              <w:rPr>
                <w:rFonts w:eastAsia="Times New Roman" w:cstheme="minorHAnsi"/>
                <w:u w:val="single"/>
              </w:rPr>
            </w:pPr>
            <w:r w:rsidRPr="00BE3FED">
              <w:rPr>
                <w:rFonts w:eastAsia="Times New Roman" w:cstheme="minorHAnsi"/>
                <w:u w:val="single"/>
              </w:rPr>
              <w:t>TIER 3:</w:t>
            </w:r>
          </w:p>
          <w:p w14:paraId="13274DC7" w14:textId="77777777" w:rsidR="003C32F5" w:rsidRPr="00BE3FED" w:rsidRDefault="003C32F5" w:rsidP="003C32F5">
            <w:pPr>
              <w:pStyle w:val="NoSpacing"/>
              <w:rPr>
                <w:rFonts w:eastAsia="Times New Roman" w:cstheme="minorHAnsi"/>
              </w:rPr>
            </w:pPr>
            <w:r w:rsidRPr="00BE3FED">
              <w:rPr>
                <w:rFonts w:eastAsia="Times New Roman" w:cstheme="minorHAnsi"/>
              </w:rPr>
              <w:t xml:space="preserve"> --REL, --RELN, AREL, ARELN, </w:t>
            </w:r>
            <w:proofErr w:type="spellStart"/>
            <w:r w:rsidRPr="00BE3FED">
              <w:rPr>
                <w:rFonts w:eastAsia="Times New Roman" w:cstheme="minorHAnsi"/>
              </w:rPr>
              <w:t>RELGRy</w:t>
            </w:r>
            <w:proofErr w:type="spellEnd"/>
            <w:r w:rsidRPr="00BE3FED">
              <w:rPr>
                <w:rFonts w:eastAsia="Times New Roman" w:cstheme="minorHAnsi"/>
              </w:rPr>
              <w:t xml:space="preserve">, </w:t>
            </w:r>
            <w:proofErr w:type="spellStart"/>
            <w:r w:rsidRPr="00BE3FED">
              <w:rPr>
                <w:rFonts w:eastAsia="Times New Roman" w:cstheme="minorHAnsi"/>
              </w:rPr>
              <w:t>RELGRyN</w:t>
            </w:r>
            <w:proofErr w:type="spellEnd"/>
            <w:r w:rsidRPr="00BE3FED">
              <w:rPr>
                <w:rFonts w:eastAsia="Times New Roman" w:cstheme="minorHAnsi"/>
              </w:rPr>
              <w:t>,</w:t>
            </w:r>
          </w:p>
          <w:p w14:paraId="4BE0C849" w14:textId="097088D7" w:rsidR="003C32F5" w:rsidRPr="00BE3FED" w:rsidRDefault="003C32F5" w:rsidP="003C32F5">
            <w:pPr>
              <w:pStyle w:val="NoSpacing"/>
              <w:rPr>
                <w:rFonts w:eastAsia="Times New Roman" w:cstheme="minorHAnsi"/>
                <w:u w:val="single"/>
              </w:rPr>
            </w:pPr>
            <w:r w:rsidRPr="00BE3FED">
              <w:rPr>
                <w:rFonts w:eastAsia="Times New Roman" w:cstheme="minorHAnsi"/>
                <w:u w:val="single"/>
              </w:rPr>
              <w:t>TIER 4:</w:t>
            </w:r>
          </w:p>
          <w:p w14:paraId="1CB45A4F" w14:textId="77777777" w:rsidR="003C32F5" w:rsidRPr="00BE3FED" w:rsidRDefault="003C32F5" w:rsidP="003C32F5">
            <w:pPr>
              <w:pStyle w:val="NoSpacing"/>
              <w:rPr>
                <w:rFonts w:eastAsia="Times New Roman" w:cstheme="minorHAnsi"/>
              </w:rPr>
            </w:pPr>
            <w:r w:rsidRPr="00BE3FED">
              <w:rPr>
                <w:rFonts w:eastAsia="Times New Roman" w:cstheme="minorHAnsi"/>
              </w:rPr>
              <w:t xml:space="preserve"> --TOXGR, --TOXGRN, ATOXGR, ATOXGRN, </w:t>
            </w:r>
            <w:proofErr w:type="spellStart"/>
            <w:r w:rsidRPr="00BE3FED">
              <w:rPr>
                <w:rFonts w:eastAsia="Times New Roman" w:cstheme="minorHAnsi"/>
              </w:rPr>
              <w:t>TOXGGRy</w:t>
            </w:r>
            <w:proofErr w:type="spellEnd"/>
            <w:r w:rsidRPr="00BE3FED">
              <w:rPr>
                <w:rFonts w:eastAsia="Times New Roman" w:cstheme="minorHAnsi"/>
              </w:rPr>
              <w:t xml:space="preserve">, </w:t>
            </w:r>
            <w:proofErr w:type="spellStart"/>
            <w:r w:rsidRPr="00BE3FED">
              <w:rPr>
                <w:rFonts w:eastAsia="Times New Roman" w:cstheme="minorHAnsi"/>
              </w:rPr>
              <w:t>TOXGGRyN</w:t>
            </w:r>
            <w:proofErr w:type="spellEnd"/>
            <w:r w:rsidRPr="00BE3FED">
              <w:rPr>
                <w:rFonts w:eastAsia="Times New Roman" w:cstheme="minorHAnsi"/>
              </w:rPr>
              <w:t xml:space="preserve">, </w:t>
            </w:r>
          </w:p>
          <w:p w14:paraId="71211281" w14:textId="1CCFCC1C" w:rsidR="003C32F5" w:rsidRPr="00BE3FED" w:rsidRDefault="003C32F5" w:rsidP="003C32F5">
            <w:pPr>
              <w:pStyle w:val="NoSpacing"/>
              <w:rPr>
                <w:rFonts w:eastAsia="Times New Roman" w:cstheme="minorHAnsi"/>
                <w:u w:val="single"/>
              </w:rPr>
            </w:pPr>
            <w:r w:rsidRPr="00BE3FED">
              <w:rPr>
                <w:rFonts w:eastAsia="Times New Roman" w:cstheme="minorHAnsi"/>
                <w:u w:val="single"/>
              </w:rPr>
              <w:t>TIER 5:</w:t>
            </w:r>
          </w:p>
          <w:p w14:paraId="48505153" w14:textId="4DF9543A" w:rsidR="00121924" w:rsidRPr="00BE3FED" w:rsidRDefault="003C32F5" w:rsidP="003C32F5">
            <w:pPr>
              <w:pStyle w:val="NoSpacing"/>
              <w:rPr>
                <w:rFonts w:eastAsia="Times New Roman" w:cstheme="minorHAnsi"/>
              </w:rPr>
            </w:pPr>
            <w:r w:rsidRPr="00BE3FED">
              <w:rPr>
                <w:rFonts w:eastAsia="Times New Roman" w:cstheme="minorHAnsi"/>
              </w:rPr>
              <w:t>--ACN</w:t>
            </w:r>
          </w:p>
        </w:tc>
        <w:tc>
          <w:tcPr>
            <w:tcW w:w="1435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CEB9A44" w14:textId="77777777" w:rsidR="00121924" w:rsidRPr="00BE3FED" w:rsidRDefault="000D007D" w:rsidP="000D007D">
            <w:pPr>
              <w:spacing w:after="0"/>
              <w:rPr>
                <w:rFonts w:cstheme="minorHAnsi"/>
              </w:rPr>
            </w:pPr>
            <w:r w:rsidRPr="00BE3FED">
              <w:rPr>
                <w:rFonts w:cstheme="minorHAnsi"/>
              </w:rPr>
              <w:t>The sequence of variables defined in the ADaM dataset should be as follows:</w:t>
            </w:r>
          </w:p>
          <w:p w14:paraId="61F4FB01" w14:textId="6B38CFBF" w:rsidR="000D007D" w:rsidRPr="00BE3FED" w:rsidRDefault="000D007D" w:rsidP="000D007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</w:rPr>
            </w:pPr>
            <w:r w:rsidRPr="00BE3FED">
              <w:rPr>
                <w:rFonts w:cstheme="minorHAnsi"/>
              </w:rPr>
              <w:t xml:space="preserve">Seriousness  </w:t>
            </w:r>
          </w:p>
          <w:p w14:paraId="7859E14C" w14:textId="0E4E41A3" w:rsidR="000D007D" w:rsidRPr="00BE3FED" w:rsidRDefault="000D007D" w:rsidP="000D007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</w:rPr>
            </w:pPr>
            <w:r w:rsidRPr="00BE3FED">
              <w:rPr>
                <w:rFonts w:cstheme="minorHAnsi"/>
              </w:rPr>
              <w:t>Severity</w:t>
            </w:r>
          </w:p>
          <w:p w14:paraId="504D6CE4" w14:textId="77777777" w:rsidR="000D007D" w:rsidRPr="00BE3FED" w:rsidRDefault="000D007D" w:rsidP="000D007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</w:rPr>
            </w:pPr>
            <w:r w:rsidRPr="00BE3FED">
              <w:rPr>
                <w:rFonts w:cstheme="minorHAnsi"/>
              </w:rPr>
              <w:t>Relationship</w:t>
            </w:r>
          </w:p>
          <w:p w14:paraId="3FE88254" w14:textId="77777777" w:rsidR="000D007D" w:rsidRPr="00BE3FED" w:rsidRDefault="000D007D" w:rsidP="000D007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</w:rPr>
            </w:pPr>
            <w:r w:rsidRPr="00BE3FED">
              <w:rPr>
                <w:rFonts w:cstheme="minorHAnsi"/>
              </w:rPr>
              <w:t>Toxicity</w:t>
            </w:r>
          </w:p>
          <w:p w14:paraId="5F78763B" w14:textId="77777777" w:rsidR="000D007D" w:rsidRPr="00BE3FED" w:rsidRDefault="000D007D" w:rsidP="000D007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</w:rPr>
            </w:pPr>
            <w:r w:rsidRPr="00BE3FED">
              <w:rPr>
                <w:rFonts w:cstheme="minorHAnsi"/>
              </w:rPr>
              <w:t>Action taken</w:t>
            </w:r>
            <w:r w:rsidRPr="00BE3FED">
              <w:rPr>
                <w:rFonts w:cstheme="minorHAnsi"/>
              </w:rPr>
              <w:br/>
            </w:r>
          </w:p>
          <w:p w14:paraId="4C4CC36E" w14:textId="1C90347F" w:rsidR="000D007D" w:rsidRPr="00BE3FED" w:rsidRDefault="000D007D" w:rsidP="000D007D">
            <w:pPr>
              <w:spacing w:after="0" w:line="240" w:lineRule="auto"/>
              <w:rPr>
                <w:rFonts w:cstheme="minorHAnsi"/>
              </w:rPr>
            </w:pPr>
            <w:r w:rsidRPr="00BE3FED">
              <w:rPr>
                <w:rFonts w:cstheme="minorHAnsi"/>
              </w:rPr>
              <w:t xml:space="preserve">Any other flags required for analysis should be defined either as </w:t>
            </w:r>
            <w:proofErr w:type="spellStart"/>
            <w:r w:rsidRPr="00BE3FED">
              <w:rPr>
                <w:rFonts w:cstheme="minorHAnsi"/>
              </w:rPr>
              <w:t>ANLzzFL</w:t>
            </w:r>
            <w:proofErr w:type="spellEnd"/>
            <w:r w:rsidRPr="00BE3FED">
              <w:rPr>
                <w:rFonts w:cstheme="minorHAnsi"/>
              </w:rPr>
              <w:t xml:space="preserve"> or </w:t>
            </w:r>
            <w:proofErr w:type="spellStart"/>
            <w:r w:rsidRPr="00BE3FED">
              <w:rPr>
                <w:rFonts w:cstheme="minorHAnsi"/>
              </w:rPr>
              <w:t>AOCCzzFL</w:t>
            </w:r>
            <w:proofErr w:type="spellEnd"/>
          </w:p>
        </w:tc>
      </w:tr>
      <w:tr w:rsidR="00121924" w:rsidRPr="00BE3FED" w14:paraId="379563F7" w14:textId="77777777" w:rsidTr="003D2ACA">
        <w:trPr>
          <w:trHeight w:val="465"/>
        </w:trPr>
        <w:tc>
          <w:tcPr>
            <w:tcW w:w="139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D763E7F" w14:textId="55DCB8F7" w:rsidR="00121924" w:rsidRPr="00BE3FED" w:rsidRDefault="00121924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proofErr w:type="spellStart"/>
            <w:r w:rsidRPr="00BE3FED">
              <w:rPr>
                <w:rFonts w:cstheme="minorHAnsi"/>
                <w:color w:val="000000"/>
              </w:rPr>
              <w:t>MedDRA</w:t>
            </w:r>
            <w:proofErr w:type="spellEnd"/>
            <w:r w:rsidRPr="00BE3FED">
              <w:rPr>
                <w:rFonts w:cstheme="minorHAnsi"/>
                <w:color w:val="000000"/>
              </w:rPr>
              <w:t xml:space="preserve"> Query variables</w:t>
            </w:r>
          </w:p>
        </w:tc>
        <w:tc>
          <w:tcPr>
            <w:tcW w:w="73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C485085" w14:textId="7F2D486F" w:rsidR="00121924" w:rsidRPr="00BE3FED" w:rsidRDefault="00F22220" w:rsidP="00F2222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BE3FED">
              <w:rPr>
                <w:rFonts w:cstheme="minorHAnsi"/>
                <w:color w:val="000000"/>
              </w:rPr>
              <w:t>700 – 799</w:t>
            </w:r>
          </w:p>
        </w:tc>
        <w:tc>
          <w:tcPr>
            <w:tcW w:w="1435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AD62191" w14:textId="77777777" w:rsidR="00121924" w:rsidRPr="00BE3FED" w:rsidRDefault="003C32F5" w:rsidP="003C32F5">
            <w:pPr>
              <w:pStyle w:val="NoSpacing"/>
              <w:rPr>
                <w:rFonts w:eastAsia="Times New Roman" w:cstheme="minorHAnsi"/>
                <w:u w:val="single"/>
              </w:rPr>
            </w:pPr>
            <w:r w:rsidRPr="00BE3FED">
              <w:rPr>
                <w:rFonts w:eastAsia="Times New Roman" w:cstheme="minorHAnsi"/>
                <w:u w:val="single"/>
              </w:rPr>
              <w:t>TIER 1:</w:t>
            </w:r>
          </w:p>
          <w:p w14:paraId="31199BA2" w14:textId="77777777" w:rsidR="003C32F5" w:rsidRPr="00BE3FED" w:rsidRDefault="003C32F5" w:rsidP="003C32F5">
            <w:pPr>
              <w:pStyle w:val="NoSpacing"/>
              <w:rPr>
                <w:rFonts w:eastAsia="Times New Roman" w:cstheme="minorHAnsi"/>
              </w:rPr>
            </w:pPr>
            <w:proofErr w:type="spellStart"/>
            <w:r w:rsidRPr="00BE3FED">
              <w:rPr>
                <w:rFonts w:eastAsia="Times New Roman" w:cstheme="minorHAnsi"/>
              </w:rPr>
              <w:t>SMQzzNAM</w:t>
            </w:r>
            <w:proofErr w:type="spellEnd"/>
          </w:p>
          <w:p w14:paraId="131BD46B" w14:textId="77777777" w:rsidR="003C32F5" w:rsidRPr="00BE3FED" w:rsidRDefault="003C32F5" w:rsidP="003C32F5">
            <w:pPr>
              <w:pStyle w:val="NoSpacing"/>
              <w:rPr>
                <w:rFonts w:eastAsia="Times New Roman" w:cstheme="minorHAnsi"/>
                <w:u w:val="single"/>
              </w:rPr>
            </w:pPr>
            <w:r w:rsidRPr="00BE3FED">
              <w:rPr>
                <w:rFonts w:eastAsia="Times New Roman" w:cstheme="minorHAnsi"/>
                <w:u w:val="single"/>
              </w:rPr>
              <w:t>TIER 2:</w:t>
            </w:r>
          </w:p>
          <w:p w14:paraId="6FD5D341" w14:textId="77777777" w:rsidR="003C32F5" w:rsidRPr="00BE3FED" w:rsidRDefault="003C32F5" w:rsidP="003C32F5">
            <w:pPr>
              <w:pStyle w:val="NoSpacing"/>
              <w:rPr>
                <w:rFonts w:eastAsia="Times New Roman" w:cstheme="minorHAnsi"/>
              </w:rPr>
            </w:pPr>
            <w:proofErr w:type="spellStart"/>
            <w:r w:rsidRPr="00BE3FED">
              <w:rPr>
                <w:rFonts w:eastAsia="Times New Roman" w:cstheme="minorHAnsi"/>
              </w:rPr>
              <w:t>SMQzzCD</w:t>
            </w:r>
            <w:proofErr w:type="spellEnd"/>
          </w:p>
          <w:p w14:paraId="32D43D64" w14:textId="77777777" w:rsidR="003C32F5" w:rsidRPr="00BE3FED" w:rsidRDefault="003C32F5" w:rsidP="003C32F5">
            <w:pPr>
              <w:pStyle w:val="NoSpacing"/>
              <w:rPr>
                <w:rFonts w:eastAsia="Times New Roman" w:cstheme="minorHAnsi"/>
                <w:u w:val="single"/>
              </w:rPr>
            </w:pPr>
            <w:r w:rsidRPr="00BE3FED">
              <w:rPr>
                <w:rFonts w:eastAsia="Times New Roman" w:cstheme="minorHAnsi"/>
                <w:u w:val="single"/>
              </w:rPr>
              <w:t>TIER 3:</w:t>
            </w:r>
          </w:p>
          <w:p w14:paraId="1343F79A" w14:textId="7EC7E085" w:rsidR="003C32F5" w:rsidRPr="00BE3FED" w:rsidRDefault="003C32F5" w:rsidP="003C32F5">
            <w:pPr>
              <w:pStyle w:val="NoSpacing"/>
              <w:rPr>
                <w:rFonts w:eastAsia="Times New Roman" w:cstheme="minorHAnsi"/>
              </w:rPr>
            </w:pPr>
            <w:proofErr w:type="spellStart"/>
            <w:r w:rsidRPr="00BE3FED">
              <w:rPr>
                <w:rFonts w:eastAsia="Times New Roman" w:cstheme="minorHAnsi"/>
              </w:rPr>
              <w:t>SMQzzSC</w:t>
            </w:r>
            <w:proofErr w:type="spellEnd"/>
            <w:r w:rsidRPr="00BE3FED">
              <w:rPr>
                <w:rFonts w:eastAsia="Times New Roman" w:cstheme="minorHAnsi"/>
              </w:rPr>
              <w:t xml:space="preserve">, </w:t>
            </w:r>
            <w:proofErr w:type="spellStart"/>
            <w:r w:rsidRPr="00BE3FED">
              <w:rPr>
                <w:rFonts w:eastAsia="Times New Roman" w:cstheme="minorHAnsi"/>
              </w:rPr>
              <w:t>SMQzzSCN</w:t>
            </w:r>
            <w:proofErr w:type="spellEnd"/>
          </w:p>
          <w:p w14:paraId="5FE7DDAD" w14:textId="77777777" w:rsidR="003C32F5" w:rsidRPr="00BE3FED" w:rsidRDefault="003C32F5" w:rsidP="003C32F5">
            <w:pPr>
              <w:pStyle w:val="NoSpacing"/>
              <w:rPr>
                <w:rFonts w:eastAsia="Times New Roman" w:cstheme="minorHAnsi"/>
                <w:u w:val="single"/>
              </w:rPr>
            </w:pPr>
            <w:r w:rsidRPr="00BE3FED">
              <w:rPr>
                <w:rFonts w:eastAsia="Times New Roman" w:cstheme="minorHAnsi"/>
                <w:u w:val="single"/>
              </w:rPr>
              <w:t>TIER 4:</w:t>
            </w:r>
          </w:p>
          <w:p w14:paraId="7D45FBF8" w14:textId="54FD3AA9" w:rsidR="003C32F5" w:rsidRPr="00BE3FED" w:rsidRDefault="003C32F5" w:rsidP="003C32F5">
            <w:pPr>
              <w:pStyle w:val="NoSpacing"/>
              <w:rPr>
                <w:rFonts w:eastAsia="Times New Roman" w:cstheme="minorHAnsi"/>
              </w:rPr>
            </w:pPr>
            <w:proofErr w:type="spellStart"/>
            <w:r w:rsidRPr="00BE3FED">
              <w:rPr>
                <w:rFonts w:eastAsia="Times New Roman" w:cstheme="minorHAnsi"/>
              </w:rPr>
              <w:t>CQzzNAM</w:t>
            </w:r>
            <w:proofErr w:type="spellEnd"/>
          </w:p>
        </w:tc>
        <w:tc>
          <w:tcPr>
            <w:tcW w:w="1435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0E04A77" w14:textId="0B6427DC" w:rsidR="00121924" w:rsidRPr="00BE3FED" w:rsidRDefault="000D007D" w:rsidP="000D007D">
            <w:pPr>
              <w:rPr>
                <w:rFonts w:cstheme="minorHAnsi"/>
              </w:rPr>
            </w:pPr>
            <w:r w:rsidRPr="00BE3FED">
              <w:rPr>
                <w:rFonts w:cstheme="minorHAnsi"/>
              </w:rPr>
              <w:t xml:space="preserve">Standard </w:t>
            </w:r>
            <w:proofErr w:type="spellStart"/>
            <w:r w:rsidRPr="00BE3FED">
              <w:rPr>
                <w:rFonts w:cstheme="minorHAnsi"/>
              </w:rPr>
              <w:t>MedDRA</w:t>
            </w:r>
            <w:proofErr w:type="spellEnd"/>
            <w:r w:rsidRPr="00BE3FED">
              <w:rPr>
                <w:rFonts w:cstheme="minorHAnsi"/>
              </w:rPr>
              <w:t xml:space="preserve"> Query and Sub-Query variables should precede any Customized Query (CQ) variables</w:t>
            </w:r>
          </w:p>
        </w:tc>
      </w:tr>
      <w:tr w:rsidR="00121924" w:rsidRPr="00BE3FED" w14:paraId="2F9E7981" w14:textId="77777777" w:rsidTr="003D2ACA">
        <w:trPr>
          <w:trHeight w:val="465"/>
        </w:trPr>
        <w:tc>
          <w:tcPr>
            <w:tcW w:w="139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696A8B2" w14:textId="11642C1A" w:rsidR="00121924" w:rsidRPr="00BE3FED" w:rsidRDefault="00B06035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BE3FED">
              <w:rPr>
                <w:rFonts w:cstheme="minorHAnsi"/>
                <w:color w:val="000000"/>
              </w:rPr>
              <w:t xml:space="preserve">Original or Prior Coding </w:t>
            </w:r>
            <w:r>
              <w:rPr>
                <w:rFonts w:cstheme="minorHAnsi"/>
                <w:color w:val="000000"/>
              </w:rPr>
              <w:t>V</w:t>
            </w:r>
            <w:r w:rsidRPr="00BE3FED">
              <w:rPr>
                <w:rFonts w:cstheme="minorHAnsi"/>
                <w:color w:val="000000"/>
              </w:rPr>
              <w:t>ariables</w:t>
            </w:r>
          </w:p>
        </w:tc>
        <w:tc>
          <w:tcPr>
            <w:tcW w:w="73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CD29373" w14:textId="0CEA30A8" w:rsidR="00121924" w:rsidRPr="00BE3FED" w:rsidRDefault="00F22220" w:rsidP="00883FE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BE3FED">
              <w:rPr>
                <w:rFonts w:cstheme="minorHAnsi"/>
                <w:color w:val="000000"/>
              </w:rPr>
              <w:t>800 – 899</w:t>
            </w:r>
          </w:p>
        </w:tc>
        <w:tc>
          <w:tcPr>
            <w:tcW w:w="1435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56F7400" w14:textId="11C05843" w:rsidR="00121924" w:rsidRPr="00BE3FED" w:rsidRDefault="003C32F5" w:rsidP="00720F32">
            <w:pPr>
              <w:rPr>
                <w:rFonts w:eastAsia="Times New Roman" w:cstheme="minorHAnsi"/>
              </w:rPr>
            </w:pPr>
            <w:proofErr w:type="spellStart"/>
            <w:r w:rsidRPr="00BE3FED">
              <w:rPr>
                <w:rFonts w:eastAsia="Times New Roman" w:cstheme="minorHAnsi"/>
              </w:rPr>
              <w:t>DECDORGy</w:t>
            </w:r>
            <w:proofErr w:type="spellEnd"/>
            <w:r w:rsidRPr="00BE3FED">
              <w:rPr>
                <w:rFonts w:eastAsia="Times New Roman" w:cstheme="minorHAnsi"/>
              </w:rPr>
              <w:t xml:space="preserve">, </w:t>
            </w:r>
            <w:proofErr w:type="spellStart"/>
            <w:r w:rsidRPr="00BE3FED">
              <w:rPr>
                <w:rFonts w:eastAsia="Times New Roman" w:cstheme="minorHAnsi"/>
              </w:rPr>
              <w:t>BDSYORGy</w:t>
            </w:r>
            <w:proofErr w:type="spellEnd"/>
            <w:r w:rsidRPr="00BE3FED">
              <w:rPr>
                <w:rFonts w:eastAsia="Times New Roman" w:cstheme="minorHAnsi"/>
              </w:rPr>
              <w:t xml:space="preserve">, </w:t>
            </w:r>
            <w:proofErr w:type="spellStart"/>
            <w:r w:rsidRPr="00BE3FED">
              <w:rPr>
                <w:rFonts w:eastAsia="Times New Roman" w:cstheme="minorHAnsi"/>
              </w:rPr>
              <w:t>HLGTORGy</w:t>
            </w:r>
            <w:proofErr w:type="spellEnd"/>
            <w:r w:rsidRPr="00BE3FED">
              <w:rPr>
                <w:rFonts w:eastAsia="Times New Roman" w:cstheme="minorHAnsi"/>
              </w:rPr>
              <w:t xml:space="preserve">, </w:t>
            </w:r>
            <w:proofErr w:type="spellStart"/>
            <w:r w:rsidRPr="00BE3FED">
              <w:rPr>
                <w:rFonts w:eastAsia="Times New Roman" w:cstheme="minorHAnsi"/>
              </w:rPr>
              <w:t>HLTORGy</w:t>
            </w:r>
            <w:proofErr w:type="spellEnd"/>
            <w:r w:rsidRPr="00BE3FED">
              <w:rPr>
                <w:rFonts w:eastAsia="Times New Roman" w:cstheme="minorHAnsi"/>
              </w:rPr>
              <w:t xml:space="preserve">, </w:t>
            </w:r>
            <w:proofErr w:type="spellStart"/>
            <w:r w:rsidRPr="00BE3FED">
              <w:rPr>
                <w:rFonts w:eastAsia="Times New Roman" w:cstheme="minorHAnsi"/>
              </w:rPr>
              <w:t>LLTORGy</w:t>
            </w:r>
            <w:proofErr w:type="spellEnd"/>
            <w:r w:rsidRPr="00BE3FED">
              <w:rPr>
                <w:rFonts w:eastAsia="Times New Roman" w:cstheme="minorHAnsi"/>
              </w:rPr>
              <w:t xml:space="preserve">, </w:t>
            </w:r>
            <w:proofErr w:type="spellStart"/>
            <w:r w:rsidRPr="00BE3FED">
              <w:rPr>
                <w:rFonts w:eastAsia="Times New Roman" w:cstheme="minorHAnsi"/>
              </w:rPr>
              <w:t>LLTNORGy</w:t>
            </w:r>
            <w:proofErr w:type="spellEnd"/>
          </w:p>
        </w:tc>
        <w:tc>
          <w:tcPr>
            <w:tcW w:w="1435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FC1F9F1" w14:textId="7666940A" w:rsidR="00121924" w:rsidRPr="00BE3FED" w:rsidRDefault="00121924" w:rsidP="000D007D">
            <w:pPr>
              <w:rPr>
                <w:rFonts w:cstheme="minorHAnsi"/>
              </w:rPr>
            </w:pPr>
          </w:p>
        </w:tc>
      </w:tr>
      <w:tr w:rsidR="00395C20" w:rsidRPr="00BE3FED" w14:paraId="0059BA3B" w14:textId="77777777" w:rsidTr="003D2ACA">
        <w:trPr>
          <w:trHeight w:val="290"/>
        </w:trPr>
        <w:tc>
          <w:tcPr>
            <w:tcW w:w="1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4EB11" w14:textId="77E22534" w:rsidR="00395C20" w:rsidRPr="00BE3FED" w:rsidRDefault="00B06035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BE3FED">
              <w:rPr>
                <w:rFonts w:cs="Calibri"/>
                <w:color w:val="000000"/>
              </w:rPr>
              <w:t>Other</w:t>
            </w:r>
            <w:r>
              <w:rPr>
                <w:rFonts w:cs="Calibri"/>
                <w:color w:val="000000"/>
              </w:rPr>
              <w:t xml:space="preserve"> (Study-Need) Variables</w:t>
            </w:r>
          </w:p>
        </w:tc>
        <w:tc>
          <w:tcPr>
            <w:tcW w:w="7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A9DAE" w14:textId="4933D033" w:rsidR="00395C20" w:rsidRPr="00BE3FED" w:rsidRDefault="00F22220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BE3FED">
              <w:rPr>
                <w:rFonts w:cstheme="minorHAnsi"/>
                <w:color w:val="000000"/>
              </w:rPr>
              <w:t>900 – 999</w:t>
            </w:r>
          </w:p>
        </w:tc>
        <w:tc>
          <w:tcPr>
            <w:tcW w:w="1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98FE006" w14:textId="1D4EE090" w:rsidR="00395C20" w:rsidRPr="00BE3FED" w:rsidRDefault="000D007D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BE3FED">
              <w:rPr>
                <w:rFonts w:cstheme="minorHAnsi"/>
                <w:color w:val="000000"/>
              </w:rPr>
              <w:t>Other</w:t>
            </w:r>
          </w:p>
        </w:tc>
        <w:tc>
          <w:tcPr>
            <w:tcW w:w="143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F92086A" w14:textId="269BAA3F" w:rsidR="00395C20" w:rsidRPr="00BE3FED" w:rsidRDefault="00395C20" w:rsidP="000D007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bookmarkStart w:id="50" w:name="OLE_LINK3"/>
            <w:bookmarkStart w:id="51" w:name="OLE_LINK4"/>
            <w:r w:rsidRPr="00BE3FED">
              <w:rPr>
                <w:rFonts w:cstheme="minorHAnsi"/>
                <w:color w:val="000000"/>
              </w:rPr>
              <w:t>Data Point Traceability variables</w:t>
            </w:r>
            <w:r w:rsidR="000D007D" w:rsidRPr="00BE3FED">
              <w:rPr>
                <w:rFonts w:cstheme="minorHAnsi"/>
                <w:color w:val="000000"/>
              </w:rPr>
              <w:t xml:space="preserve"> required for analysis may be included in this section.</w:t>
            </w:r>
            <w:bookmarkEnd w:id="50"/>
            <w:bookmarkEnd w:id="51"/>
          </w:p>
        </w:tc>
      </w:tr>
      <w:bookmarkEnd w:id="46"/>
      <w:bookmarkEnd w:id="47"/>
    </w:tbl>
    <w:p w14:paraId="73E3B260" w14:textId="77777777" w:rsidR="008356BF" w:rsidRPr="00BE3FED" w:rsidRDefault="008356BF" w:rsidP="001B2354">
      <w:pPr>
        <w:rPr>
          <w:rFonts w:cstheme="minorHAnsi"/>
        </w:rPr>
      </w:pPr>
    </w:p>
    <w:p w14:paraId="0B4D0A43" w14:textId="61D4F685" w:rsidR="0012259C" w:rsidRPr="00BE3FED" w:rsidRDefault="0012259C" w:rsidP="0012259C">
      <w:pPr>
        <w:pStyle w:val="Heading2"/>
        <w:rPr>
          <w:rFonts w:asciiTheme="minorHAnsi" w:hAnsiTheme="minorHAnsi" w:cstheme="minorHAnsi"/>
        </w:rPr>
      </w:pPr>
      <w:bookmarkStart w:id="52" w:name="_Toc410724441"/>
      <w:r w:rsidRPr="00BE3FED">
        <w:rPr>
          <w:rFonts w:asciiTheme="minorHAnsi" w:hAnsiTheme="minorHAnsi" w:cstheme="minorHAnsi"/>
        </w:rPr>
        <w:t>Other</w:t>
      </w:r>
      <w:r w:rsidR="00B06035">
        <w:rPr>
          <w:rFonts w:asciiTheme="minorHAnsi" w:hAnsiTheme="minorHAnsi" w:cstheme="minorHAnsi"/>
        </w:rPr>
        <w:t xml:space="preserve"> (AX----)</w:t>
      </w:r>
      <w:r w:rsidRPr="00BE3FED">
        <w:rPr>
          <w:rFonts w:asciiTheme="minorHAnsi" w:hAnsiTheme="minorHAnsi" w:cstheme="minorHAnsi"/>
        </w:rPr>
        <w:t xml:space="preserve"> structure</w:t>
      </w:r>
      <w:bookmarkEnd w:id="52"/>
      <w:r w:rsidRPr="00BE3FED">
        <w:rPr>
          <w:rFonts w:asciiTheme="minorHAnsi" w:hAnsiTheme="minorHAnsi" w:cstheme="minorHAnsi"/>
        </w:rPr>
        <w:t xml:space="preserve"> </w:t>
      </w:r>
    </w:p>
    <w:p w14:paraId="258F6C41" w14:textId="77777777" w:rsidR="0012259C" w:rsidRPr="00BE3FED" w:rsidRDefault="0012259C" w:rsidP="0012259C">
      <w:pPr>
        <w:rPr>
          <w:rFonts w:cstheme="minorHAnsi"/>
        </w:rPr>
      </w:pPr>
    </w:p>
    <w:tbl>
      <w:tblPr>
        <w:tblW w:w="5000" w:type="pct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71"/>
        <w:gridCol w:w="1451"/>
        <w:gridCol w:w="2819"/>
        <w:gridCol w:w="2819"/>
      </w:tblGrid>
      <w:tr w:rsidR="0012259C" w:rsidRPr="00BE3FED" w14:paraId="77B9AD2A" w14:textId="77777777" w:rsidTr="00720F32">
        <w:trPr>
          <w:trHeight w:val="290"/>
        </w:trPr>
        <w:tc>
          <w:tcPr>
            <w:tcW w:w="17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A38D122" w14:textId="77777777" w:rsidR="0012259C" w:rsidRPr="00BE3FED" w:rsidRDefault="0012259C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color w:val="000000"/>
              </w:rPr>
            </w:pPr>
            <w:r w:rsidRPr="00BE3FED">
              <w:rPr>
                <w:rFonts w:cstheme="minorHAnsi"/>
                <w:b/>
                <w:color w:val="000000"/>
              </w:rPr>
              <w:t>Variable Type</w:t>
            </w:r>
          </w:p>
        </w:tc>
        <w:tc>
          <w:tcPr>
            <w:tcW w:w="6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0BBBED2" w14:textId="77777777" w:rsidR="0012259C" w:rsidRPr="00BE3FED" w:rsidRDefault="0012259C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color w:val="000000"/>
              </w:rPr>
            </w:pPr>
            <w:r w:rsidRPr="00BE3FED">
              <w:rPr>
                <w:rFonts w:cstheme="minorHAnsi"/>
                <w:b/>
                <w:color w:val="000000"/>
              </w:rPr>
              <w:t>Numbering</w:t>
            </w:r>
          </w:p>
          <w:p w14:paraId="7D946457" w14:textId="77777777" w:rsidR="0012259C" w:rsidRPr="00BE3FED" w:rsidRDefault="0012259C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color w:val="000000"/>
              </w:rPr>
            </w:pPr>
            <w:r w:rsidRPr="00BE3FED">
              <w:rPr>
                <w:rFonts w:cstheme="minorHAnsi"/>
                <w:b/>
                <w:color w:val="000000"/>
              </w:rPr>
              <w:t xml:space="preserve"> Convention</w:t>
            </w:r>
          </w:p>
        </w:tc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0DA4695" w14:textId="77777777" w:rsidR="0012259C" w:rsidRPr="00BE3FED" w:rsidRDefault="0012259C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color w:val="000000"/>
              </w:rPr>
            </w:pPr>
            <w:r w:rsidRPr="00BE3FED">
              <w:rPr>
                <w:rFonts w:cstheme="minorHAnsi"/>
                <w:b/>
                <w:color w:val="000000"/>
              </w:rPr>
              <w:t xml:space="preserve"> Standard Ordering</w:t>
            </w:r>
          </w:p>
        </w:tc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0D2880A" w14:textId="77777777" w:rsidR="0012259C" w:rsidRPr="00BE3FED" w:rsidRDefault="0012259C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color w:val="000000"/>
              </w:rPr>
            </w:pPr>
            <w:r w:rsidRPr="00BE3FED">
              <w:rPr>
                <w:rFonts w:cstheme="minorHAnsi"/>
                <w:b/>
                <w:color w:val="000000"/>
              </w:rPr>
              <w:t>Guidance</w:t>
            </w:r>
          </w:p>
        </w:tc>
      </w:tr>
      <w:tr w:rsidR="00B06035" w:rsidRPr="00BE3FED" w14:paraId="5D7601F7" w14:textId="77777777" w:rsidTr="00720F32">
        <w:trPr>
          <w:trHeight w:val="765"/>
        </w:trPr>
        <w:tc>
          <w:tcPr>
            <w:tcW w:w="1736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93513AE" w14:textId="4A4A2DFE" w:rsidR="00B06035" w:rsidRPr="00BE3FED" w:rsidRDefault="00B06035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BE3FED">
              <w:rPr>
                <w:rFonts w:cs="Calibri"/>
                <w:color w:val="000000"/>
              </w:rPr>
              <w:t>Identifiers</w:t>
            </w:r>
          </w:p>
        </w:tc>
        <w:tc>
          <w:tcPr>
            <w:tcW w:w="668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440B195" w14:textId="38604313" w:rsidR="00B06035" w:rsidRPr="00BE3FED" w:rsidRDefault="00B06035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BE3FED">
              <w:rPr>
                <w:rFonts w:cs="Calibri"/>
                <w:color w:val="000000"/>
              </w:rPr>
              <w:t>1-99</w:t>
            </w:r>
          </w:p>
        </w:tc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618326A" w14:textId="77777777" w:rsidR="00B06035" w:rsidRPr="00BE3FED" w:rsidRDefault="00B06035" w:rsidP="00EF69DF">
            <w:pPr>
              <w:spacing w:after="0" w:line="240" w:lineRule="auto"/>
              <w:rPr>
                <w:rFonts w:eastAsia="Times New Roman" w:cs="Calibri"/>
                <w:color w:val="000000"/>
                <w:u w:val="single"/>
              </w:rPr>
            </w:pPr>
            <w:r w:rsidRPr="00BE3FED">
              <w:rPr>
                <w:rFonts w:eastAsia="Times New Roman" w:cs="Calibri"/>
                <w:color w:val="000000"/>
                <w:u w:val="single"/>
              </w:rPr>
              <w:t>TIER 1:</w:t>
            </w:r>
          </w:p>
          <w:p w14:paraId="3952C95A" w14:textId="77777777" w:rsidR="00B06035" w:rsidRPr="00BE3FED" w:rsidRDefault="00B06035" w:rsidP="00EF69D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E3FED">
              <w:rPr>
                <w:rFonts w:eastAsia="Times New Roman" w:cs="Calibri"/>
                <w:color w:val="000000"/>
              </w:rPr>
              <w:t>1 = STUDYID</w:t>
            </w:r>
          </w:p>
          <w:p w14:paraId="36B26AA8" w14:textId="3803480E" w:rsidR="00B06035" w:rsidRPr="00BE3FED" w:rsidRDefault="00B06035" w:rsidP="00720F3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BE3FED">
              <w:rPr>
                <w:rFonts w:eastAsia="Times New Roman" w:cs="Calibri"/>
                <w:color w:val="000000"/>
              </w:rPr>
              <w:t>2 = USUBJID</w:t>
            </w:r>
          </w:p>
        </w:tc>
        <w:tc>
          <w:tcPr>
            <w:tcW w:w="1298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5B28A71" w14:textId="6117C35D" w:rsidR="00B06035" w:rsidRPr="00BE3FED" w:rsidRDefault="00B06035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BE3FED">
              <w:rPr>
                <w:rFonts w:cs="Calibri"/>
              </w:rPr>
              <w:t>This section is fixed</w:t>
            </w:r>
            <w:r>
              <w:rPr>
                <w:rFonts w:cs="Calibri"/>
              </w:rPr>
              <w:t>.  N</w:t>
            </w:r>
            <w:r w:rsidRPr="00BE3FED">
              <w:rPr>
                <w:rFonts w:cs="Calibri"/>
              </w:rPr>
              <w:t>o changes are allowed</w:t>
            </w:r>
            <w:r>
              <w:rPr>
                <w:rFonts w:cs="Calibri"/>
              </w:rPr>
              <w:t>.</w:t>
            </w:r>
          </w:p>
        </w:tc>
      </w:tr>
      <w:tr w:rsidR="00B06035" w:rsidRPr="00BE3FED" w14:paraId="28099A95" w14:textId="77777777" w:rsidTr="00720F32">
        <w:trPr>
          <w:trHeight w:val="975"/>
        </w:trPr>
        <w:tc>
          <w:tcPr>
            <w:tcW w:w="1736" w:type="pct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33656BF" w14:textId="77777777" w:rsidR="00B06035" w:rsidRPr="00BE3FED" w:rsidRDefault="00B06035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668" w:type="pct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6AA9416" w14:textId="77777777" w:rsidR="00B06035" w:rsidRPr="00BE3FED" w:rsidRDefault="00B06035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1298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0F00A10" w14:textId="77777777" w:rsidR="00B06035" w:rsidRPr="00BE3FED" w:rsidRDefault="00B06035" w:rsidP="00EF69DF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color w:val="000000"/>
                <w:u w:val="single"/>
              </w:rPr>
            </w:pPr>
            <w:r w:rsidRPr="00BE3FED">
              <w:rPr>
                <w:rFonts w:eastAsia="Times New Roman" w:cs="Calibri"/>
                <w:color w:val="000000"/>
                <w:u w:val="single"/>
              </w:rPr>
              <w:t>TIER 2:</w:t>
            </w:r>
          </w:p>
          <w:p w14:paraId="43BF04DE" w14:textId="77777777" w:rsidR="00B06035" w:rsidRPr="00BE3FED" w:rsidRDefault="00B06035" w:rsidP="00EF69DF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E3FED">
              <w:rPr>
                <w:rFonts w:eastAsia="Times New Roman" w:cs="Calibri"/>
                <w:color w:val="000000"/>
              </w:rPr>
              <w:t xml:space="preserve">SUBJID, SITEID, </w:t>
            </w:r>
            <w:proofErr w:type="spellStart"/>
            <w:r w:rsidRPr="00BE3FED">
              <w:rPr>
                <w:rFonts w:eastAsia="Times New Roman" w:cs="Calibri"/>
                <w:color w:val="000000"/>
              </w:rPr>
              <w:t>xxSEQ</w:t>
            </w:r>
            <w:proofErr w:type="spellEnd"/>
            <w:r w:rsidRPr="00BE3FED">
              <w:rPr>
                <w:rFonts w:eastAsia="Times New Roman" w:cs="Calibri"/>
                <w:color w:val="000000"/>
              </w:rPr>
              <w:t xml:space="preserve">, </w:t>
            </w:r>
            <w:proofErr w:type="spellStart"/>
            <w:r w:rsidRPr="00BE3FED">
              <w:rPr>
                <w:rFonts w:eastAsia="Times New Roman" w:cs="Calibri"/>
                <w:color w:val="000000"/>
              </w:rPr>
              <w:t>xxCAT</w:t>
            </w:r>
            <w:proofErr w:type="spellEnd"/>
            <w:r w:rsidRPr="00BE3FED">
              <w:rPr>
                <w:rFonts w:eastAsia="Times New Roman" w:cs="Calibri"/>
                <w:color w:val="000000"/>
              </w:rPr>
              <w:t xml:space="preserve">, </w:t>
            </w:r>
          </w:p>
          <w:p w14:paraId="28A730A3" w14:textId="77777777" w:rsidR="00B06035" w:rsidRPr="00BE3FED" w:rsidRDefault="00B06035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101AAFE" w14:textId="339F516A" w:rsidR="00B06035" w:rsidRPr="00BE3FED" w:rsidRDefault="00B06035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BE3FED">
              <w:rPr>
                <w:rFonts w:cs="Calibri"/>
                <w:color w:val="000000"/>
              </w:rPr>
              <w:t>If the source dataset is an SDTM Events class domain, then also put SDTM source variables here.</w:t>
            </w:r>
          </w:p>
        </w:tc>
      </w:tr>
      <w:tr w:rsidR="00B06035" w:rsidRPr="00BE3FED" w14:paraId="36042EC8" w14:textId="77777777" w:rsidTr="00720F32">
        <w:trPr>
          <w:trHeight w:val="585"/>
        </w:trPr>
        <w:tc>
          <w:tcPr>
            <w:tcW w:w="1736" w:type="pct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137C0479" w14:textId="072E4C7B" w:rsidR="00B06035" w:rsidRPr="00BE3FED" w:rsidRDefault="00B06035" w:rsidP="00720F32">
            <w:pPr>
              <w:pStyle w:val="NoSpacing"/>
              <w:rPr>
                <w:rFonts w:cstheme="minorHAnsi"/>
              </w:rPr>
            </w:pPr>
            <w:r w:rsidRPr="00BE3FED">
              <w:rPr>
                <w:rFonts w:cs="Calibri"/>
              </w:rPr>
              <w:t xml:space="preserve">Timing </w:t>
            </w:r>
            <w:r>
              <w:rPr>
                <w:rFonts w:cs="Calibri"/>
              </w:rPr>
              <w:t>V</w:t>
            </w:r>
            <w:r w:rsidRPr="00BE3FED">
              <w:rPr>
                <w:rFonts w:cs="Calibri"/>
              </w:rPr>
              <w:t>ariables</w:t>
            </w:r>
          </w:p>
        </w:tc>
        <w:tc>
          <w:tcPr>
            <w:tcW w:w="668" w:type="pct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17C44E3B" w14:textId="1AEC70AC" w:rsidR="00B06035" w:rsidRPr="00BE3FED" w:rsidRDefault="00B06035" w:rsidP="00720F32">
            <w:pPr>
              <w:pStyle w:val="NoSpacing"/>
              <w:rPr>
                <w:rFonts w:cstheme="minorHAnsi"/>
              </w:rPr>
            </w:pPr>
            <w:r w:rsidRPr="00BE3FED">
              <w:rPr>
                <w:rFonts w:cs="Calibri"/>
              </w:rPr>
              <w:t>100-199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BAB2E01" w14:textId="77777777" w:rsidR="00B06035" w:rsidRPr="00BE3FED" w:rsidRDefault="00B06035" w:rsidP="00EF69DF">
            <w:pPr>
              <w:pStyle w:val="NoSpacing"/>
              <w:rPr>
                <w:rFonts w:eastAsia="Times New Roman" w:cs="Calibri"/>
                <w:u w:val="single"/>
              </w:rPr>
            </w:pPr>
            <w:r w:rsidRPr="00BE3FED">
              <w:rPr>
                <w:rFonts w:eastAsia="Times New Roman" w:cs="Calibri"/>
                <w:u w:val="single"/>
              </w:rPr>
              <w:t>TIER 1:</w:t>
            </w:r>
          </w:p>
          <w:p w14:paraId="7110CD0E" w14:textId="77777777" w:rsidR="00B06035" w:rsidRPr="00BE3FED" w:rsidRDefault="00B06035" w:rsidP="00EF69DF">
            <w:pPr>
              <w:pStyle w:val="NoSpacing"/>
              <w:rPr>
                <w:rFonts w:eastAsia="Times New Roman" w:cs="Calibri"/>
              </w:rPr>
            </w:pPr>
            <w:r w:rsidRPr="00BE3FED">
              <w:rPr>
                <w:rFonts w:eastAsia="Times New Roman" w:cs="Calibri"/>
              </w:rPr>
              <w:t>ASTDT, AENDT, etc.,</w:t>
            </w:r>
          </w:p>
          <w:p w14:paraId="33F26FBF" w14:textId="77777777" w:rsidR="00B06035" w:rsidRPr="00BE3FED" w:rsidRDefault="00B06035" w:rsidP="00720F32">
            <w:pPr>
              <w:pStyle w:val="NoSpacing"/>
              <w:rPr>
                <w:rFonts w:eastAsia="Times New Roman" w:cstheme="minorHAnsi"/>
              </w:rPr>
            </w:pP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6B5C2EE" w14:textId="4EC34817" w:rsidR="00B06035" w:rsidRPr="00BE3FED" w:rsidRDefault="00B06035" w:rsidP="00720F32">
            <w:pPr>
              <w:pStyle w:val="NoSpacing"/>
              <w:rPr>
                <w:rFonts w:cstheme="minorHAnsi"/>
              </w:rPr>
            </w:pPr>
            <w:r w:rsidRPr="00BE3FED">
              <w:rPr>
                <w:rFonts w:cs="Calibri"/>
              </w:rPr>
              <w:t>All the Start Dates (collection dates) and End dates</w:t>
            </w:r>
            <w:r>
              <w:rPr>
                <w:rFonts w:cs="Calibri"/>
              </w:rPr>
              <w:t xml:space="preserve"> (with start dates/times preceding end dates/times).</w:t>
            </w:r>
          </w:p>
        </w:tc>
      </w:tr>
      <w:tr w:rsidR="00B06035" w:rsidRPr="00BE3FED" w14:paraId="3C4811B3" w14:textId="77777777" w:rsidTr="00720F32">
        <w:trPr>
          <w:trHeight w:val="1277"/>
        </w:trPr>
        <w:tc>
          <w:tcPr>
            <w:tcW w:w="1736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36DF8" w14:textId="77777777" w:rsidR="00B06035" w:rsidRPr="00BE3FED" w:rsidRDefault="00B06035" w:rsidP="00720F32">
            <w:pPr>
              <w:pStyle w:val="NoSpacing"/>
              <w:rPr>
                <w:rFonts w:cstheme="minorHAnsi"/>
              </w:rPr>
            </w:pPr>
          </w:p>
        </w:tc>
        <w:tc>
          <w:tcPr>
            <w:tcW w:w="668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EAF98" w14:textId="77777777" w:rsidR="00B06035" w:rsidRPr="00BE3FED" w:rsidRDefault="00B06035" w:rsidP="00720F32">
            <w:pPr>
              <w:pStyle w:val="NoSpacing"/>
              <w:rPr>
                <w:rFonts w:cstheme="minorHAnsi"/>
              </w:rPr>
            </w:pPr>
          </w:p>
        </w:tc>
        <w:tc>
          <w:tcPr>
            <w:tcW w:w="129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928286E" w14:textId="77777777" w:rsidR="00B06035" w:rsidRPr="00BE3FED" w:rsidRDefault="00B06035" w:rsidP="00EF69DF">
            <w:pPr>
              <w:pStyle w:val="NoSpacing"/>
              <w:rPr>
                <w:rFonts w:eastAsia="Times New Roman" w:cs="Calibri"/>
                <w:u w:val="single"/>
              </w:rPr>
            </w:pPr>
            <w:r w:rsidRPr="00BE3FED">
              <w:rPr>
                <w:rFonts w:eastAsia="Times New Roman" w:cs="Calibri"/>
                <w:u w:val="single"/>
              </w:rPr>
              <w:t>TIER 2:</w:t>
            </w:r>
          </w:p>
          <w:p w14:paraId="3D88364D" w14:textId="24A3D855" w:rsidR="00B06035" w:rsidRPr="00BE3FED" w:rsidRDefault="00B06035" w:rsidP="00720F32">
            <w:pPr>
              <w:pStyle w:val="NoSpacing"/>
              <w:rPr>
                <w:rFonts w:eastAsia="Times New Roman" w:cstheme="minorHAnsi"/>
              </w:rPr>
            </w:pPr>
            <w:r w:rsidRPr="00BE3FED">
              <w:rPr>
                <w:rFonts w:eastAsia="Times New Roman" w:cs="Calibri"/>
              </w:rPr>
              <w:t>APERIOD, APERIODC, APHASE, etc.,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D9806C2" w14:textId="1639910D" w:rsidR="00B06035" w:rsidRPr="00BE3FED" w:rsidRDefault="00B06035" w:rsidP="00720F32">
            <w:pPr>
              <w:pStyle w:val="NoSpacing"/>
              <w:rPr>
                <w:rFonts w:cstheme="minorHAnsi"/>
              </w:rPr>
            </w:pPr>
            <w:r w:rsidRPr="00BE3FED">
              <w:rPr>
                <w:rFonts w:eastAsia="Times New Roman" w:cs="Calibri"/>
              </w:rPr>
              <w:t>Additional timing variables if included such as start date, end date, start relative days, end relative days</w:t>
            </w:r>
            <w:r>
              <w:rPr>
                <w:rFonts w:eastAsia="Times New Roman" w:cs="Calibri"/>
              </w:rPr>
              <w:t xml:space="preserve"> (with start dates/times preceding end dates/times).</w:t>
            </w:r>
          </w:p>
        </w:tc>
      </w:tr>
      <w:tr w:rsidR="00B06035" w:rsidRPr="00BE3FED" w14:paraId="0D8DBFC1" w14:textId="77777777" w:rsidTr="00720F32">
        <w:trPr>
          <w:trHeight w:val="465"/>
        </w:trPr>
        <w:tc>
          <w:tcPr>
            <w:tcW w:w="1736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3DBD5F9" w14:textId="201CD9D1" w:rsidR="00B06035" w:rsidRPr="00BE3FED" w:rsidRDefault="00B06035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BE3FED">
              <w:rPr>
                <w:rFonts w:cs="Calibri"/>
                <w:color w:val="000000"/>
              </w:rPr>
              <w:t xml:space="preserve">Treatment </w:t>
            </w:r>
            <w:r>
              <w:rPr>
                <w:rFonts w:cs="Calibri"/>
                <w:color w:val="000000"/>
              </w:rPr>
              <w:t>V</w:t>
            </w:r>
            <w:r w:rsidRPr="00BE3FED">
              <w:rPr>
                <w:rFonts w:cs="Calibri"/>
                <w:color w:val="000000"/>
              </w:rPr>
              <w:t>ariables</w:t>
            </w:r>
          </w:p>
        </w:tc>
        <w:tc>
          <w:tcPr>
            <w:tcW w:w="668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3AC720C" w14:textId="6C9C741F" w:rsidR="00B06035" w:rsidRPr="00BE3FED" w:rsidRDefault="00B06035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BE3FED">
              <w:rPr>
                <w:rFonts w:cs="Calibri"/>
                <w:color w:val="000000"/>
              </w:rPr>
              <w:t>200-299</w:t>
            </w:r>
          </w:p>
        </w:tc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99FFFDD" w14:textId="62A07610" w:rsidR="00B06035" w:rsidRPr="00BE3FED" w:rsidRDefault="00B06035" w:rsidP="00720F32">
            <w:pPr>
              <w:rPr>
                <w:rFonts w:cstheme="minorHAnsi"/>
              </w:rPr>
            </w:pPr>
            <w:r w:rsidRPr="00BE3FED">
              <w:rPr>
                <w:rFonts w:eastAsia="Times New Roman" w:cs="Calibri"/>
              </w:rPr>
              <w:t>TRTP, TRTPN, TRTA, TRTAN</w:t>
            </w:r>
          </w:p>
        </w:tc>
        <w:tc>
          <w:tcPr>
            <w:tcW w:w="1298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A27A264" w14:textId="77777777" w:rsidR="00B06035" w:rsidRPr="00BE3FED" w:rsidRDefault="00B06035" w:rsidP="00720F32">
            <w:pPr>
              <w:rPr>
                <w:rFonts w:cstheme="minorHAnsi"/>
              </w:rPr>
            </w:pPr>
          </w:p>
        </w:tc>
      </w:tr>
      <w:tr w:rsidR="00B06035" w:rsidRPr="00BE3FED" w14:paraId="68FF4C92" w14:textId="77777777" w:rsidTr="00720F32">
        <w:trPr>
          <w:trHeight w:val="1050"/>
        </w:trPr>
        <w:tc>
          <w:tcPr>
            <w:tcW w:w="173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21865" w14:textId="274C1D00" w:rsidR="00B06035" w:rsidRPr="00BE3FED" w:rsidRDefault="00B06035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BE3FED">
              <w:rPr>
                <w:rFonts w:cs="Calibri"/>
                <w:color w:val="000000"/>
              </w:rPr>
              <w:t>Flags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EA6E4" w14:textId="051750D8" w:rsidR="00B06035" w:rsidRPr="00BE3FED" w:rsidRDefault="00B06035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BE3FED">
              <w:rPr>
                <w:rFonts w:cs="Calibri"/>
                <w:color w:val="000000"/>
              </w:rPr>
              <w:t>300-399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8716B8E" w14:textId="0F857D53" w:rsidR="00B06035" w:rsidRPr="00BE3FED" w:rsidRDefault="00B06035" w:rsidP="00B50647">
            <w:pPr>
              <w:rPr>
                <w:rFonts w:eastAsia="Times New Roman" w:cstheme="minorHAnsi"/>
              </w:rPr>
            </w:pPr>
            <w:r w:rsidRPr="00BE3FED">
              <w:rPr>
                <w:rFonts w:eastAsia="Times New Roman" w:cs="Calibri"/>
              </w:rPr>
              <w:t xml:space="preserve">ABLFL, BASETYPE, DTYPE, ANL01FL, ANL02FL, ANL03FL, PREFL, </w:t>
            </w:r>
            <w:r w:rsidRPr="00BE3FED">
              <w:rPr>
                <w:rFonts w:cs="Calibri"/>
              </w:rPr>
              <w:t>ONTRTFL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237FD5A" w14:textId="3DC38347" w:rsidR="00B06035" w:rsidRPr="00BE3FED" w:rsidRDefault="00B06035" w:rsidP="00720F32">
            <w:pPr>
              <w:rPr>
                <w:rFonts w:cstheme="minorHAnsi"/>
              </w:rPr>
            </w:pPr>
            <w:r w:rsidRPr="00BE3FED">
              <w:rPr>
                <w:rFonts w:eastAsia="Times New Roman" w:cs="Calibri"/>
              </w:rPr>
              <w:t>Baseline related flag variables</w:t>
            </w:r>
            <w:r>
              <w:rPr>
                <w:rFonts w:eastAsia="Times New Roman" w:cs="Calibri"/>
              </w:rPr>
              <w:t xml:space="preserve"> followed by analysis variable flag variables.</w:t>
            </w:r>
          </w:p>
        </w:tc>
      </w:tr>
      <w:tr w:rsidR="00B06035" w:rsidRPr="00BE3FED" w14:paraId="3892B3ED" w14:textId="77777777" w:rsidTr="00720F32">
        <w:trPr>
          <w:trHeight w:val="290"/>
        </w:trPr>
        <w:tc>
          <w:tcPr>
            <w:tcW w:w="17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96604" w14:textId="2E03F480" w:rsidR="00B06035" w:rsidRPr="00BE3FED" w:rsidRDefault="00B06035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BE3FED">
              <w:rPr>
                <w:rFonts w:cs="Calibri"/>
                <w:color w:val="000000"/>
              </w:rPr>
              <w:t>Other</w:t>
            </w:r>
            <w:r>
              <w:rPr>
                <w:rFonts w:cs="Calibri"/>
                <w:color w:val="000000"/>
              </w:rPr>
              <w:t xml:space="preserve"> (Study-Need) Variables</w:t>
            </w:r>
          </w:p>
        </w:tc>
        <w:tc>
          <w:tcPr>
            <w:tcW w:w="6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B6D49" w14:textId="4ADE68CF" w:rsidR="00B06035" w:rsidRPr="00BE3FED" w:rsidRDefault="00B06035" w:rsidP="007D258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="Calibri"/>
                <w:color w:val="000000"/>
              </w:rPr>
              <w:t>8</w:t>
            </w:r>
            <w:r w:rsidRPr="00BE3FED">
              <w:rPr>
                <w:rFonts w:cs="Calibri"/>
                <w:color w:val="000000"/>
              </w:rPr>
              <w:t>00-</w:t>
            </w:r>
            <w:r>
              <w:rPr>
                <w:rFonts w:cs="Calibri"/>
                <w:color w:val="000000"/>
              </w:rPr>
              <w:t>8</w:t>
            </w:r>
            <w:r w:rsidRPr="00BE3FED">
              <w:rPr>
                <w:rFonts w:cs="Calibri"/>
                <w:color w:val="000000"/>
              </w:rPr>
              <w:t>99</w:t>
            </w:r>
          </w:p>
        </w:tc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DC6E73" w14:textId="77777777" w:rsidR="00B06035" w:rsidRPr="00BE3FED" w:rsidRDefault="00B06035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129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D85FEF5" w14:textId="02AAFA12" w:rsidR="00B06035" w:rsidRPr="00BE3FED" w:rsidRDefault="00B06035" w:rsidP="00720F3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BE3FED">
              <w:rPr>
                <w:rFonts w:cs="Calibri"/>
                <w:color w:val="000000"/>
              </w:rPr>
              <w:t xml:space="preserve">e.g., </w:t>
            </w:r>
            <w:r>
              <w:rPr>
                <w:rFonts w:cs="Calibri"/>
                <w:color w:val="000000"/>
              </w:rPr>
              <w:t xml:space="preserve">Analysis variables, </w:t>
            </w:r>
            <w:r w:rsidRPr="00BE3FED">
              <w:rPr>
                <w:rFonts w:cs="Calibri"/>
                <w:color w:val="000000"/>
              </w:rPr>
              <w:t>Data Point Traceability variables</w:t>
            </w:r>
            <w:r>
              <w:rPr>
                <w:rFonts w:cs="Calibri"/>
                <w:color w:val="000000"/>
              </w:rPr>
              <w:t>, etc.</w:t>
            </w:r>
          </w:p>
        </w:tc>
      </w:tr>
    </w:tbl>
    <w:p w14:paraId="2D09DEFF" w14:textId="77777777" w:rsidR="00790686" w:rsidRPr="00BE3FED" w:rsidRDefault="00790686">
      <w:pPr>
        <w:rPr>
          <w:rFonts w:cstheme="minorHAnsi"/>
        </w:rPr>
      </w:pPr>
    </w:p>
    <w:p w14:paraId="6EBCB1FA" w14:textId="77777777" w:rsidR="00790686" w:rsidRPr="00BE3FED" w:rsidRDefault="00790686">
      <w:pPr>
        <w:rPr>
          <w:rFonts w:cstheme="minorHAnsi"/>
        </w:rPr>
      </w:pPr>
    </w:p>
    <w:p w14:paraId="37A62493" w14:textId="77777777" w:rsidR="008E7877" w:rsidRPr="00BE3FED" w:rsidRDefault="008E7877">
      <w:pPr>
        <w:rPr>
          <w:rFonts w:cstheme="minorHAnsi"/>
        </w:rPr>
      </w:pPr>
    </w:p>
    <w:p w14:paraId="18E2DF3B" w14:textId="77777777" w:rsidR="006A081D" w:rsidRPr="00BE3FED" w:rsidRDefault="006A081D">
      <w:pPr>
        <w:rPr>
          <w:rFonts w:cstheme="minorHAnsi"/>
        </w:rPr>
      </w:pPr>
    </w:p>
    <w:sectPr w:rsidR="006A081D" w:rsidRPr="00BE3FED" w:rsidSect="0012259C">
      <w:headerReference w:type="default" r:id="rId14"/>
      <w:footerReference w:type="default" r:id="rId15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DEAD75" w14:textId="77777777" w:rsidR="00D30F8A" w:rsidRDefault="00D30F8A" w:rsidP="00CF350D">
      <w:pPr>
        <w:spacing w:after="0" w:line="240" w:lineRule="auto"/>
      </w:pPr>
      <w:r>
        <w:separator/>
      </w:r>
    </w:p>
  </w:endnote>
  <w:endnote w:type="continuationSeparator" w:id="0">
    <w:p w14:paraId="149503C9" w14:textId="77777777" w:rsidR="00D30F8A" w:rsidRDefault="00D30F8A" w:rsidP="00CF3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2DF43" w14:textId="77777777" w:rsidR="00005139" w:rsidRPr="001A377B" w:rsidRDefault="00005139" w:rsidP="00005139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8E2DF47" wp14:editId="18E2DF48">
          <wp:simplePos x="0" y="0"/>
          <wp:positionH relativeFrom="column">
            <wp:posOffset>5105400</wp:posOffset>
          </wp:positionH>
          <wp:positionV relativeFrom="paragraph">
            <wp:posOffset>86995</wp:posOffset>
          </wp:positionV>
          <wp:extent cx="1466850" cy="504825"/>
          <wp:effectExtent l="0" t="0" r="0" b="0"/>
          <wp:wrapNone/>
          <wp:docPr id="1" name="Picture 9" descr="lilly w black ty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illy w black ty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1A377B">
      <w:t>Eli Lilly and Company © 20</w:t>
    </w:r>
    <w:r>
      <w:t>10</w:t>
    </w:r>
    <w:r w:rsidRPr="001A377B">
      <w:tab/>
      <w:t>Confidential</w:t>
    </w:r>
    <w:r w:rsidRPr="001A377B">
      <w:tab/>
      <w:t xml:space="preserve">Page </w:t>
    </w:r>
    <w:r w:rsidR="00F973C5" w:rsidRPr="001A377B">
      <w:rPr>
        <w:rStyle w:val="PageNumber"/>
        <w:szCs w:val="18"/>
      </w:rPr>
      <w:fldChar w:fldCharType="begin"/>
    </w:r>
    <w:r w:rsidRPr="001A377B">
      <w:rPr>
        <w:rStyle w:val="PageNumber"/>
        <w:szCs w:val="18"/>
      </w:rPr>
      <w:instrText xml:space="preserve"> PAGE </w:instrText>
    </w:r>
    <w:r w:rsidR="00F973C5" w:rsidRPr="001A377B">
      <w:rPr>
        <w:rStyle w:val="PageNumber"/>
        <w:szCs w:val="18"/>
      </w:rPr>
      <w:fldChar w:fldCharType="separate"/>
    </w:r>
    <w:r w:rsidR="001B66F5">
      <w:rPr>
        <w:rStyle w:val="PageNumber"/>
        <w:noProof/>
        <w:szCs w:val="18"/>
      </w:rPr>
      <w:t>2</w:t>
    </w:r>
    <w:r w:rsidR="00F973C5" w:rsidRPr="001A377B">
      <w:rPr>
        <w:rStyle w:val="PageNumber"/>
        <w:szCs w:val="18"/>
      </w:rPr>
      <w:fldChar w:fldCharType="end"/>
    </w:r>
    <w:r w:rsidRPr="001A377B">
      <w:rPr>
        <w:rStyle w:val="PageNumber"/>
        <w:szCs w:val="18"/>
      </w:rPr>
      <w:t xml:space="preserve"> of </w:t>
    </w:r>
    <w:r w:rsidR="00F973C5" w:rsidRPr="001A377B">
      <w:rPr>
        <w:rStyle w:val="PageNumber"/>
        <w:szCs w:val="18"/>
      </w:rPr>
      <w:fldChar w:fldCharType="begin"/>
    </w:r>
    <w:r w:rsidRPr="001A377B">
      <w:rPr>
        <w:rStyle w:val="PageNumber"/>
        <w:szCs w:val="18"/>
      </w:rPr>
      <w:instrText xml:space="preserve"> NUMPAGES </w:instrText>
    </w:r>
    <w:r w:rsidR="00F973C5" w:rsidRPr="001A377B">
      <w:rPr>
        <w:rStyle w:val="PageNumber"/>
        <w:szCs w:val="18"/>
      </w:rPr>
      <w:fldChar w:fldCharType="separate"/>
    </w:r>
    <w:r w:rsidR="001B66F5">
      <w:rPr>
        <w:rStyle w:val="PageNumber"/>
        <w:noProof/>
        <w:szCs w:val="18"/>
      </w:rPr>
      <w:t>7</w:t>
    </w:r>
    <w:r w:rsidR="00F973C5" w:rsidRPr="001A377B">
      <w:rPr>
        <w:rStyle w:val="PageNumber"/>
        <w:szCs w:val="18"/>
      </w:rPr>
      <w:fldChar w:fldCharType="end"/>
    </w:r>
  </w:p>
  <w:p w14:paraId="18E2DF44" w14:textId="77777777" w:rsidR="00005139" w:rsidRPr="00005139" w:rsidRDefault="00005139" w:rsidP="000051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50427F" w14:textId="77777777" w:rsidR="00D30F8A" w:rsidRDefault="00D30F8A" w:rsidP="00CF350D">
      <w:pPr>
        <w:spacing w:after="0" w:line="240" w:lineRule="auto"/>
      </w:pPr>
      <w:r>
        <w:separator/>
      </w:r>
    </w:p>
  </w:footnote>
  <w:footnote w:type="continuationSeparator" w:id="0">
    <w:p w14:paraId="41ADA0A9" w14:textId="77777777" w:rsidR="00D30F8A" w:rsidRDefault="00D30F8A" w:rsidP="00CF3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2DF41" w14:textId="7C923CFC" w:rsidR="00CF350D" w:rsidRDefault="001B66F5" w:rsidP="00F259DA">
    <w:pPr>
      <w:pStyle w:val="Header"/>
      <w:ind w:left="0"/>
      <w:jc w:val="both"/>
    </w:pPr>
    <w:sdt>
      <w:sdtPr>
        <w:alias w:val="Title"/>
        <w:id w:val="7776160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C592A">
          <w:t>ADaM Variable Numbering</w:t>
        </w:r>
      </w:sdtContent>
    </w:sdt>
    <w:r w:rsidR="00A83628">
      <w:tab/>
      <w:t xml:space="preserve">                                                   </w:t>
    </w:r>
    <w:r w:rsidR="000A6A38">
      <w:t>2 FEB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A0BB1"/>
    <w:multiLevelType w:val="hybridMultilevel"/>
    <w:tmpl w:val="47D63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410BD"/>
    <w:multiLevelType w:val="hybridMultilevel"/>
    <w:tmpl w:val="329A87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F2418F"/>
    <w:multiLevelType w:val="hybridMultilevel"/>
    <w:tmpl w:val="EA0456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717205"/>
    <w:multiLevelType w:val="hybridMultilevel"/>
    <w:tmpl w:val="03A8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8E5"/>
    <w:rsid w:val="00005139"/>
    <w:rsid w:val="00054679"/>
    <w:rsid w:val="00061848"/>
    <w:rsid w:val="00062F66"/>
    <w:rsid w:val="000A141D"/>
    <w:rsid w:val="000A6A38"/>
    <w:rsid w:val="000B5E4D"/>
    <w:rsid w:val="000C25FB"/>
    <w:rsid w:val="000C54DF"/>
    <w:rsid w:val="000D007D"/>
    <w:rsid w:val="000D22B6"/>
    <w:rsid w:val="000D6005"/>
    <w:rsid w:val="000D78EA"/>
    <w:rsid w:val="000E1DB1"/>
    <w:rsid w:val="00110014"/>
    <w:rsid w:val="00115E8C"/>
    <w:rsid w:val="00121924"/>
    <w:rsid w:val="0012259C"/>
    <w:rsid w:val="001602A3"/>
    <w:rsid w:val="00160B8C"/>
    <w:rsid w:val="001626D8"/>
    <w:rsid w:val="00191CED"/>
    <w:rsid w:val="001A20F8"/>
    <w:rsid w:val="001A4E8E"/>
    <w:rsid w:val="001B2354"/>
    <w:rsid w:val="001B66F5"/>
    <w:rsid w:val="001C5224"/>
    <w:rsid w:val="001D3106"/>
    <w:rsid w:val="001E7F6C"/>
    <w:rsid w:val="001F063A"/>
    <w:rsid w:val="00205DD6"/>
    <w:rsid w:val="002238DA"/>
    <w:rsid w:val="00224130"/>
    <w:rsid w:val="002322F0"/>
    <w:rsid w:val="00241551"/>
    <w:rsid w:val="00243369"/>
    <w:rsid w:val="00260259"/>
    <w:rsid w:val="00265176"/>
    <w:rsid w:val="00276448"/>
    <w:rsid w:val="00283375"/>
    <w:rsid w:val="00284215"/>
    <w:rsid w:val="00284B7C"/>
    <w:rsid w:val="002B472C"/>
    <w:rsid w:val="002C65FA"/>
    <w:rsid w:val="002C799C"/>
    <w:rsid w:val="002E1796"/>
    <w:rsid w:val="002F4828"/>
    <w:rsid w:val="0031408F"/>
    <w:rsid w:val="003207A5"/>
    <w:rsid w:val="003224E9"/>
    <w:rsid w:val="00327A43"/>
    <w:rsid w:val="003329DA"/>
    <w:rsid w:val="00334B56"/>
    <w:rsid w:val="00343C7F"/>
    <w:rsid w:val="00357DC5"/>
    <w:rsid w:val="0036337A"/>
    <w:rsid w:val="00367738"/>
    <w:rsid w:val="00376ED0"/>
    <w:rsid w:val="00377DC5"/>
    <w:rsid w:val="0038574E"/>
    <w:rsid w:val="00393DFC"/>
    <w:rsid w:val="00395C20"/>
    <w:rsid w:val="003C32F5"/>
    <w:rsid w:val="003C6B39"/>
    <w:rsid w:val="003D2ACA"/>
    <w:rsid w:val="003D66D1"/>
    <w:rsid w:val="003D6DD8"/>
    <w:rsid w:val="003E3139"/>
    <w:rsid w:val="003F3085"/>
    <w:rsid w:val="0040766A"/>
    <w:rsid w:val="00414480"/>
    <w:rsid w:val="004377C6"/>
    <w:rsid w:val="00463243"/>
    <w:rsid w:val="00464013"/>
    <w:rsid w:val="004728C3"/>
    <w:rsid w:val="00472B40"/>
    <w:rsid w:val="00487A65"/>
    <w:rsid w:val="00495A91"/>
    <w:rsid w:val="004A3266"/>
    <w:rsid w:val="004A4E94"/>
    <w:rsid w:val="004E2258"/>
    <w:rsid w:val="00507672"/>
    <w:rsid w:val="0050795B"/>
    <w:rsid w:val="00510348"/>
    <w:rsid w:val="0051435F"/>
    <w:rsid w:val="00527F9B"/>
    <w:rsid w:val="00534EDF"/>
    <w:rsid w:val="00537F3E"/>
    <w:rsid w:val="00542003"/>
    <w:rsid w:val="00546F01"/>
    <w:rsid w:val="00547EE8"/>
    <w:rsid w:val="00567A47"/>
    <w:rsid w:val="00573911"/>
    <w:rsid w:val="00576E6E"/>
    <w:rsid w:val="005903A7"/>
    <w:rsid w:val="005A47D1"/>
    <w:rsid w:val="005B4C36"/>
    <w:rsid w:val="005C0DC5"/>
    <w:rsid w:val="005C1A39"/>
    <w:rsid w:val="005C6EA2"/>
    <w:rsid w:val="005E002E"/>
    <w:rsid w:val="005F107D"/>
    <w:rsid w:val="005F2A46"/>
    <w:rsid w:val="005F6E63"/>
    <w:rsid w:val="00620201"/>
    <w:rsid w:val="00622A80"/>
    <w:rsid w:val="006446C4"/>
    <w:rsid w:val="006527E1"/>
    <w:rsid w:val="00652E3E"/>
    <w:rsid w:val="00677784"/>
    <w:rsid w:val="00684519"/>
    <w:rsid w:val="00686B5B"/>
    <w:rsid w:val="00687CFE"/>
    <w:rsid w:val="00696A3C"/>
    <w:rsid w:val="006A081D"/>
    <w:rsid w:val="006A4A78"/>
    <w:rsid w:val="006E6031"/>
    <w:rsid w:val="0070742B"/>
    <w:rsid w:val="007128B6"/>
    <w:rsid w:val="00712F95"/>
    <w:rsid w:val="00715F85"/>
    <w:rsid w:val="00720F32"/>
    <w:rsid w:val="007318E5"/>
    <w:rsid w:val="0074603D"/>
    <w:rsid w:val="00754A87"/>
    <w:rsid w:val="00772F6B"/>
    <w:rsid w:val="00777B8A"/>
    <w:rsid w:val="00790686"/>
    <w:rsid w:val="007B111D"/>
    <w:rsid w:val="007B17B9"/>
    <w:rsid w:val="007B1814"/>
    <w:rsid w:val="007D2586"/>
    <w:rsid w:val="007D46C6"/>
    <w:rsid w:val="007F2B18"/>
    <w:rsid w:val="008010C2"/>
    <w:rsid w:val="00806FFF"/>
    <w:rsid w:val="0081031E"/>
    <w:rsid w:val="008356BF"/>
    <w:rsid w:val="008357C1"/>
    <w:rsid w:val="00837B26"/>
    <w:rsid w:val="00842D6B"/>
    <w:rsid w:val="00855518"/>
    <w:rsid w:val="00873D7F"/>
    <w:rsid w:val="008818B1"/>
    <w:rsid w:val="00883FEE"/>
    <w:rsid w:val="00890184"/>
    <w:rsid w:val="008B0477"/>
    <w:rsid w:val="008C3A6C"/>
    <w:rsid w:val="008E6613"/>
    <w:rsid w:val="008E7877"/>
    <w:rsid w:val="009021F2"/>
    <w:rsid w:val="00915B29"/>
    <w:rsid w:val="00921769"/>
    <w:rsid w:val="00974A52"/>
    <w:rsid w:val="00981910"/>
    <w:rsid w:val="0099671A"/>
    <w:rsid w:val="00A130AD"/>
    <w:rsid w:val="00A14619"/>
    <w:rsid w:val="00A209CE"/>
    <w:rsid w:val="00A20BC2"/>
    <w:rsid w:val="00A45F72"/>
    <w:rsid w:val="00A51E87"/>
    <w:rsid w:val="00A57A3D"/>
    <w:rsid w:val="00A73C0F"/>
    <w:rsid w:val="00A808B4"/>
    <w:rsid w:val="00A83628"/>
    <w:rsid w:val="00AB758B"/>
    <w:rsid w:val="00AC3916"/>
    <w:rsid w:val="00AC7D82"/>
    <w:rsid w:val="00AE0386"/>
    <w:rsid w:val="00AE14C7"/>
    <w:rsid w:val="00AE372F"/>
    <w:rsid w:val="00AE39F3"/>
    <w:rsid w:val="00B06035"/>
    <w:rsid w:val="00B22AC3"/>
    <w:rsid w:val="00B26B15"/>
    <w:rsid w:val="00B36F75"/>
    <w:rsid w:val="00B47041"/>
    <w:rsid w:val="00B500A1"/>
    <w:rsid w:val="00B50647"/>
    <w:rsid w:val="00B51566"/>
    <w:rsid w:val="00B76503"/>
    <w:rsid w:val="00B7705C"/>
    <w:rsid w:val="00B82028"/>
    <w:rsid w:val="00B864BB"/>
    <w:rsid w:val="00BC5399"/>
    <w:rsid w:val="00BC592A"/>
    <w:rsid w:val="00BE3FED"/>
    <w:rsid w:val="00C1377B"/>
    <w:rsid w:val="00C143F6"/>
    <w:rsid w:val="00C15329"/>
    <w:rsid w:val="00C27D6B"/>
    <w:rsid w:val="00C3187F"/>
    <w:rsid w:val="00C33A26"/>
    <w:rsid w:val="00C41A39"/>
    <w:rsid w:val="00C53E1F"/>
    <w:rsid w:val="00C63700"/>
    <w:rsid w:val="00C63D03"/>
    <w:rsid w:val="00C71927"/>
    <w:rsid w:val="00C8793B"/>
    <w:rsid w:val="00C90A25"/>
    <w:rsid w:val="00CA48E1"/>
    <w:rsid w:val="00CC3D70"/>
    <w:rsid w:val="00CD75CC"/>
    <w:rsid w:val="00CE4B56"/>
    <w:rsid w:val="00CE4ED1"/>
    <w:rsid w:val="00CF350D"/>
    <w:rsid w:val="00D2731C"/>
    <w:rsid w:val="00D30F8A"/>
    <w:rsid w:val="00D40E6A"/>
    <w:rsid w:val="00D91B99"/>
    <w:rsid w:val="00DA4754"/>
    <w:rsid w:val="00DA65BD"/>
    <w:rsid w:val="00DA70CC"/>
    <w:rsid w:val="00DB1365"/>
    <w:rsid w:val="00DB2309"/>
    <w:rsid w:val="00DC2375"/>
    <w:rsid w:val="00DD07E8"/>
    <w:rsid w:val="00DD6D41"/>
    <w:rsid w:val="00DD7CD4"/>
    <w:rsid w:val="00DE2A51"/>
    <w:rsid w:val="00DE492C"/>
    <w:rsid w:val="00DE73B7"/>
    <w:rsid w:val="00E11402"/>
    <w:rsid w:val="00E22352"/>
    <w:rsid w:val="00E22488"/>
    <w:rsid w:val="00E44E53"/>
    <w:rsid w:val="00E6169E"/>
    <w:rsid w:val="00E65669"/>
    <w:rsid w:val="00E7194C"/>
    <w:rsid w:val="00EB75F5"/>
    <w:rsid w:val="00EC3BAC"/>
    <w:rsid w:val="00EC6444"/>
    <w:rsid w:val="00F137EF"/>
    <w:rsid w:val="00F22220"/>
    <w:rsid w:val="00F237AA"/>
    <w:rsid w:val="00F259DA"/>
    <w:rsid w:val="00F43B6B"/>
    <w:rsid w:val="00F654CD"/>
    <w:rsid w:val="00F74810"/>
    <w:rsid w:val="00F9048B"/>
    <w:rsid w:val="00F973C5"/>
    <w:rsid w:val="00FA0313"/>
    <w:rsid w:val="00FB2864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8E2DE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9CE"/>
  </w:style>
  <w:style w:type="paragraph" w:styleId="Heading1">
    <w:name w:val="heading 1"/>
    <w:basedOn w:val="Normal"/>
    <w:next w:val="Normal"/>
    <w:link w:val="Heading1Char"/>
    <w:uiPriority w:val="9"/>
    <w:qFormat/>
    <w:rsid w:val="00E114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4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3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23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46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114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14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259DA"/>
    <w:pPr>
      <w:tabs>
        <w:tab w:val="center" w:pos="4680"/>
        <w:tab w:val="right" w:pos="9360"/>
      </w:tabs>
      <w:spacing w:after="0" w:line="240" w:lineRule="auto"/>
      <w:ind w:left="720"/>
    </w:pPr>
    <w:rPr>
      <w:rFonts w:asciiTheme="majorHAnsi" w:eastAsiaTheme="majorEastAsia" w:hAnsiTheme="majorHAnsi" w:cstheme="majorBidi"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F259DA"/>
    <w:rPr>
      <w:rFonts w:asciiTheme="majorHAnsi" w:eastAsiaTheme="majorEastAsia" w:hAnsiTheme="majorHAnsi" w:cstheme="majorBidi"/>
      <w:sz w:val="36"/>
      <w:szCs w:val="36"/>
    </w:rPr>
  </w:style>
  <w:style w:type="paragraph" w:styleId="Footer">
    <w:name w:val="footer"/>
    <w:basedOn w:val="Normal"/>
    <w:link w:val="FooterChar"/>
    <w:unhideWhenUsed/>
    <w:rsid w:val="00CF3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350D"/>
  </w:style>
  <w:style w:type="paragraph" w:styleId="NoSpacing">
    <w:name w:val="No Spacing"/>
    <w:link w:val="NoSpacingChar"/>
    <w:uiPriority w:val="1"/>
    <w:qFormat/>
    <w:rsid w:val="0000513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05139"/>
    <w:rPr>
      <w:rFonts w:eastAsiaTheme="minorEastAsia"/>
    </w:rPr>
  </w:style>
  <w:style w:type="character" w:styleId="PageNumber">
    <w:name w:val="page number"/>
    <w:basedOn w:val="DefaultParagraphFont"/>
    <w:rsid w:val="00005139"/>
  </w:style>
  <w:style w:type="paragraph" w:styleId="BalloonText">
    <w:name w:val="Balloon Text"/>
    <w:basedOn w:val="Normal"/>
    <w:link w:val="BalloonTextChar"/>
    <w:uiPriority w:val="99"/>
    <w:semiHidden/>
    <w:unhideWhenUsed/>
    <w:rsid w:val="00C41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A3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E787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787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D007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2354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1B2354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B23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B23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DE492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E492C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9CE"/>
  </w:style>
  <w:style w:type="paragraph" w:styleId="Heading1">
    <w:name w:val="heading 1"/>
    <w:basedOn w:val="Normal"/>
    <w:next w:val="Normal"/>
    <w:link w:val="Heading1Char"/>
    <w:uiPriority w:val="9"/>
    <w:qFormat/>
    <w:rsid w:val="00E114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4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3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23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46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114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14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259DA"/>
    <w:pPr>
      <w:tabs>
        <w:tab w:val="center" w:pos="4680"/>
        <w:tab w:val="right" w:pos="9360"/>
      </w:tabs>
      <w:spacing w:after="0" w:line="240" w:lineRule="auto"/>
      <w:ind w:left="720"/>
    </w:pPr>
    <w:rPr>
      <w:rFonts w:asciiTheme="majorHAnsi" w:eastAsiaTheme="majorEastAsia" w:hAnsiTheme="majorHAnsi" w:cstheme="majorBidi"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F259DA"/>
    <w:rPr>
      <w:rFonts w:asciiTheme="majorHAnsi" w:eastAsiaTheme="majorEastAsia" w:hAnsiTheme="majorHAnsi" w:cstheme="majorBidi"/>
      <w:sz w:val="36"/>
      <w:szCs w:val="36"/>
    </w:rPr>
  </w:style>
  <w:style w:type="paragraph" w:styleId="Footer">
    <w:name w:val="footer"/>
    <w:basedOn w:val="Normal"/>
    <w:link w:val="FooterChar"/>
    <w:unhideWhenUsed/>
    <w:rsid w:val="00CF3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350D"/>
  </w:style>
  <w:style w:type="paragraph" w:styleId="NoSpacing">
    <w:name w:val="No Spacing"/>
    <w:link w:val="NoSpacingChar"/>
    <w:uiPriority w:val="1"/>
    <w:qFormat/>
    <w:rsid w:val="0000513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05139"/>
    <w:rPr>
      <w:rFonts w:eastAsiaTheme="minorEastAsia"/>
    </w:rPr>
  </w:style>
  <w:style w:type="character" w:styleId="PageNumber">
    <w:name w:val="page number"/>
    <w:basedOn w:val="DefaultParagraphFont"/>
    <w:rsid w:val="00005139"/>
  </w:style>
  <w:style w:type="paragraph" w:styleId="BalloonText">
    <w:name w:val="Balloon Text"/>
    <w:basedOn w:val="Normal"/>
    <w:link w:val="BalloonTextChar"/>
    <w:uiPriority w:val="99"/>
    <w:semiHidden/>
    <w:unhideWhenUsed/>
    <w:rsid w:val="00C41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A3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E787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787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D007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2354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1B2354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B23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B23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DE492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E492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7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2012-07-05T00:00:00</PublishDate>
  <Abstract/>
  <CompanyAddress/>
  <CompanyPhone/>
  <CompanyFax/>
  <CompanyEmail/>
</CoverPage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FBE31390F0C648A360F80ECB8D22B5" ma:contentTypeVersion="6" ma:contentTypeDescription="Create a new document." ma:contentTypeScope="" ma:versionID="ebeda0c7280e4b0f33070c6e4161a539">
  <xsd:schema xmlns:xsd="http://www.w3.org/2001/XMLSchema" xmlns:xs="http://www.w3.org/2001/XMLSchema" xmlns:p="http://schemas.microsoft.com/office/2006/metadata/properties" xmlns:ns2="33648e8c-5399-4ce0-994e-2f4ddb1c4614" xmlns:ns3="467766b2-5b09-49cc-864a-86a421e0dfc7" targetNamespace="http://schemas.microsoft.com/office/2006/metadata/properties" ma:root="true" ma:fieldsID="500bed168e6d3f98aad0f158594a4de4" ns2:_="" ns3:_="">
    <xsd:import namespace="33648e8c-5399-4ce0-994e-2f4ddb1c4614"/>
    <xsd:import namespace="467766b2-5b09-49cc-864a-86a421e0dfc7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3:Material_x0020_Category" minOccurs="0"/>
                <xsd:element ref="ns3:Draft_x003f_" minOccurs="0"/>
                <xsd:element ref="ns3:Modu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9e2544b8-8d1d-46e8-9928-48fb20a64101}" ma:internalName="TaxCatchAll" ma:showField="CatchAllData" ma:web="98184e42-8508-4a03-b6bc-f984b22282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9e2544b8-8d1d-46e8-9928-48fb20a64101}" ma:internalName="TaxCatchAllLabel" ma:readOnly="true" ma:showField="CatchAllDataLabel" ma:web="98184e42-8508-4a03-b6bc-f984b22282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766b2-5b09-49cc-864a-86a421e0dfc7" elementFormDefault="qualified">
    <xsd:import namespace="http://schemas.microsoft.com/office/2006/documentManagement/types"/>
    <xsd:import namespace="http://schemas.microsoft.com/office/infopath/2007/PartnerControls"/>
    <xsd:element name="Material_x0020_Category" ma:index="14" nillable="true" ma:displayName="Category" ma:default="Day 1 Draft Training Content" ma:format="RadioButtons" ma:internalName="Material_x0020_Category">
      <xsd:simpleType>
        <xsd:restriction base="dms:Choice">
          <xsd:enumeration value="Day 1 Draft Training Content"/>
          <xsd:enumeration value="Day 1 Final Presentation Content"/>
          <xsd:enumeration value="Day 1 Participants' Content for Exercises"/>
        </xsd:restriction>
      </xsd:simpleType>
    </xsd:element>
    <xsd:element name="Draft_x003f_" ma:index="15" nillable="true" ma:displayName="Draft?" ma:default="0" ma:internalName="Draft_x003f_">
      <xsd:simpleType>
        <xsd:restriction base="dms:Boolean"/>
      </xsd:simpleType>
    </xsd:element>
    <xsd:element name="Module" ma:index="16" nillable="true" ma:displayName="Module" ma:default="Choose a Module" ma:format="Dropdown" ma:internalName="Module">
      <xsd:simpleType>
        <xsd:restriction base="dms:Choice">
          <xsd:enumeration value="Choose a Module"/>
          <xsd:enumeration value="Mod 1"/>
          <xsd:enumeration value="Mod 2"/>
          <xsd:enumeration value="Mod 3"/>
          <xsd:enumeration value="Mod 4"/>
          <xsd:enumeration value="Mod 5"/>
          <xsd:enumeration value="Mod 6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>
  <documentManagement>
    <TaxCatchAll xmlns="33648e8c-5399-4ce0-994e-2f4ddb1c4614">
      <Value>7</Value>
      <Value>2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ICO160</TermName>
          <TermId xmlns="http://schemas.microsoft.com/office/infopath/2007/PartnerControls">c3c6d099-f33e-4476-906e-b6b22fd275fa</TermId>
        </TermInfo>
      </Terms>
    </EnterpriseRecordSeriesCodeTaxHTField0>
    <Module xmlns="467766b2-5b09-49cc-864a-86a421e0dfc7">Mod 3</Module>
    <Material_x0020_Category xmlns="467766b2-5b09-49cc-864a-86a421e0dfc7">Day 1 Participants' Content for Exercises</Material_x0020_Category>
    <Draft_x003f_ xmlns="467766b2-5b09-49cc-864a-86a421e0dfc7">false</Draft_x003f_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/>
</file>

<file path=customXml/itemProps2.xml><?xml version="1.0" encoding="utf-8"?>
<ds:datastoreItem xmlns:ds="http://schemas.openxmlformats.org/officeDocument/2006/customXml" ds:itemID="{C4442111-A68B-456D-B49A-ACB9848B53B6}"/>
</file>

<file path=customXml/itemProps3.xml><?xml version="1.0" encoding="utf-8"?>
<ds:datastoreItem xmlns:ds="http://schemas.openxmlformats.org/officeDocument/2006/customXml" ds:itemID="{0E09BD56-EE4D-40E7-9345-454DC180A2C1}"/>
</file>

<file path=customXml/itemProps4.xml><?xml version="1.0" encoding="utf-8"?>
<ds:datastoreItem xmlns:ds="http://schemas.openxmlformats.org/officeDocument/2006/customXml" ds:itemID="{AF05D9E7-2E42-49A0-A128-C44563209F8D}"/>
</file>

<file path=customXml/itemProps5.xml><?xml version="1.0" encoding="utf-8"?>
<ds:datastoreItem xmlns:ds="http://schemas.openxmlformats.org/officeDocument/2006/customXml" ds:itemID="{1D0937CE-4930-4752-9188-A4D36DD9E338}"/>
</file>

<file path=customXml/itemProps6.xml><?xml version="1.0" encoding="utf-8"?>
<ds:datastoreItem xmlns:ds="http://schemas.openxmlformats.org/officeDocument/2006/customXml" ds:itemID="{8B68F66B-7D54-4B3C-9285-F771758F90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1375</Words>
  <Characters>7842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ADaM Variable Numbering</vt:lpstr>
    </vt:vector>
  </TitlesOfParts>
  <Company>Eli Lilly and Company</Company>
  <LinksUpToDate>false</LinksUpToDate>
  <CharactersWithSpaces>9199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ADaM Variable Numbering</dc:title>
  <dc:creator>Michelle A. Barrick</dc:creator>
  <cp:lastModifiedBy>Shelley Dunn</cp:lastModifiedBy>
  <cp:revision>2</cp:revision>
  <dcterms:created xsi:type="dcterms:W3CDTF">2015-09-30T23:04:00Z</dcterms:created>
  <dcterms:modified xsi:type="dcterms:W3CDTF">2015-09-30T23:04:00Z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0x0101008CFBE31390F0C648A360F80ECB8D22B5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7;#ICO160|c3c6d099-f33e-4476-906e-b6b22fd275fa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148600</vt:r8>
  </property>
  <property fmtid="{D5CDD505-2E9C-101B-9397-08002B2CF9AE}" pid="7" name="EnterpriseSensitivityClassificationTaxHTField0">
    <vt:lpwstr>GREEN|ec74153f-63be-46a4-ae5f-1b86c809897d</vt:lpwstr>
  </property>
</Properties>
</file>