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FCF9B" w14:textId="77777777" w:rsidR="007E0B75" w:rsidRDefault="00D85AB6" w:rsidP="00297EA2">
      <w:pPr>
        <w:pStyle w:val="TopicTitle"/>
        <w:jc w:val="center"/>
        <w:rPr>
          <w:rFonts w:asciiTheme="minorHAnsi" w:hAnsiTheme="minorHAnsi" w:cs="Arial"/>
          <w:szCs w:val="32"/>
        </w:rPr>
      </w:pPr>
      <w:bookmarkStart w:id="0" w:name="_GoBack"/>
      <w:bookmarkEnd w:id="0"/>
      <w:r w:rsidRPr="00207800">
        <w:rPr>
          <w:rFonts w:asciiTheme="minorHAnsi" w:hAnsiTheme="minorHAnsi" w:cs="Arial"/>
          <w:szCs w:val="32"/>
        </w:rPr>
        <w:t xml:space="preserve">Step by Step: </w:t>
      </w:r>
      <w:r w:rsidR="00F85442" w:rsidRPr="00207800">
        <w:rPr>
          <w:rFonts w:asciiTheme="minorHAnsi" w:hAnsiTheme="minorHAnsi" w:cs="Arial"/>
          <w:szCs w:val="32"/>
        </w:rPr>
        <w:t xml:space="preserve">Creating </w:t>
      </w:r>
      <w:r w:rsidR="00EC2236" w:rsidRPr="00207800">
        <w:rPr>
          <w:rFonts w:asciiTheme="minorHAnsi" w:hAnsiTheme="minorHAnsi" w:cs="Arial"/>
          <w:szCs w:val="32"/>
        </w:rPr>
        <w:t>SDTM Annotated CRF</w:t>
      </w:r>
      <w:r w:rsidR="00E163A8" w:rsidRPr="00207800">
        <w:rPr>
          <w:rFonts w:asciiTheme="minorHAnsi" w:hAnsiTheme="minorHAnsi" w:cs="Arial"/>
          <w:szCs w:val="32"/>
        </w:rPr>
        <w:t>s</w:t>
      </w:r>
    </w:p>
    <w:p w14:paraId="5A9C548F" w14:textId="77777777" w:rsidR="007E0B75" w:rsidRPr="001F66C1" w:rsidRDefault="007E0B75">
      <w:pPr>
        <w:pStyle w:val="separator"/>
        <w:rPr>
          <w:rFonts w:ascii="Arial" w:hAnsi="Arial" w:cs="Arial"/>
          <w:sz w:val="24"/>
          <w:szCs w:val="24"/>
        </w:rPr>
      </w:pPr>
    </w:p>
    <w:tbl>
      <w:tblPr>
        <w:tblW w:w="0" w:type="auto"/>
        <w:tblLayout w:type="fixed"/>
        <w:tblLook w:val="0000" w:firstRow="0" w:lastRow="0" w:firstColumn="0" w:lastColumn="0" w:noHBand="0" w:noVBand="0"/>
      </w:tblPr>
      <w:tblGrid>
        <w:gridCol w:w="1728"/>
        <w:gridCol w:w="7740"/>
      </w:tblGrid>
      <w:tr w:rsidR="00EB5086" w:rsidRPr="00207800" w14:paraId="04397A8B" w14:textId="77777777" w:rsidTr="00CD28B3">
        <w:tc>
          <w:tcPr>
            <w:tcW w:w="1728" w:type="dxa"/>
          </w:tcPr>
          <w:p w14:paraId="3A64D754" w14:textId="77777777" w:rsidR="00CD28B3" w:rsidRPr="00207800" w:rsidRDefault="00CD28B3" w:rsidP="00D215D8">
            <w:pPr>
              <w:pStyle w:val="Heading1"/>
              <w:rPr>
                <w:rFonts w:asciiTheme="minorHAnsi" w:hAnsiTheme="minorHAnsi" w:cs="Arial"/>
                <w:sz w:val="22"/>
                <w:szCs w:val="22"/>
              </w:rPr>
            </w:pPr>
            <w:bookmarkStart w:id="1" w:name="_Toc326238864"/>
            <w:bookmarkStart w:id="2" w:name="_Toc327790916"/>
          </w:p>
          <w:p w14:paraId="49A58223" w14:textId="77777777" w:rsidR="00CD28B3" w:rsidRPr="00207800" w:rsidRDefault="00CD28B3" w:rsidP="00D215D8">
            <w:pPr>
              <w:pStyle w:val="Heading1"/>
              <w:rPr>
                <w:rFonts w:asciiTheme="minorHAnsi" w:hAnsiTheme="minorHAnsi" w:cs="Arial"/>
                <w:sz w:val="22"/>
                <w:szCs w:val="22"/>
              </w:rPr>
            </w:pPr>
          </w:p>
          <w:p w14:paraId="6D7E63A3" w14:textId="77777777" w:rsidR="00EB5086" w:rsidRPr="00D0563C" w:rsidRDefault="00755B56" w:rsidP="00D215D8">
            <w:pPr>
              <w:pStyle w:val="Heading1"/>
              <w:rPr>
                <w:rFonts w:asciiTheme="minorHAnsi" w:hAnsiTheme="minorHAnsi" w:cs="Arial"/>
              </w:rPr>
            </w:pPr>
            <w:bookmarkStart w:id="3" w:name="_Toc436767080"/>
            <w:r w:rsidRPr="00D0563C">
              <w:rPr>
                <w:rFonts w:asciiTheme="minorHAnsi" w:hAnsiTheme="minorHAnsi" w:cs="Arial"/>
              </w:rPr>
              <w:t>Glossary</w:t>
            </w:r>
            <w:bookmarkEnd w:id="1"/>
            <w:bookmarkEnd w:id="2"/>
            <w:bookmarkEnd w:id="3"/>
          </w:p>
        </w:tc>
        <w:tc>
          <w:tcPr>
            <w:tcW w:w="7740" w:type="dxa"/>
          </w:tcPr>
          <w:p w14:paraId="24C145C6" w14:textId="77777777" w:rsidR="00CD28B3" w:rsidRPr="00207800" w:rsidRDefault="00CD28B3" w:rsidP="00082FC6">
            <w:pPr>
              <w:rPr>
                <w:rFonts w:asciiTheme="minorHAnsi" w:hAnsiTheme="minorHAnsi" w:cs="Arial"/>
                <w:sz w:val="22"/>
                <w:szCs w:val="22"/>
              </w:rPr>
            </w:pPr>
            <w:r w:rsidRPr="00207800">
              <w:rPr>
                <w:rFonts w:asciiTheme="minorHAnsi" w:hAnsiTheme="minorHAnsi" w:cs="Arial"/>
                <w:sz w:val="22"/>
                <w:szCs w:val="22"/>
              </w:rPr>
              <w:t xml:space="preserve"> </w:t>
            </w:r>
          </w:p>
          <w:p w14:paraId="259E8397" w14:textId="77777777" w:rsidR="00CD28B3" w:rsidRPr="00207800" w:rsidRDefault="00CD28B3" w:rsidP="00082FC6">
            <w:pPr>
              <w:rPr>
                <w:rFonts w:asciiTheme="minorHAnsi" w:hAnsiTheme="minorHAnsi" w:cs="Arial"/>
                <w:sz w:val="22"/>
                <w:szCs w:val="22"/>
              </w:rPr>
            </w:pPr>
          </w:p>
          <w:p w14:paraId="4D2AF658" w14:textId="77777777" w:rsidR="00EB5086" w:rsidRPr="00207800" w:rsidRDefault="00A409EB" w:rsidP="00A409EB">
            <w:pPr>
              <w:rPr>
                <w:rFonts w:asciiTheme="minorHAnsi" w:hAnsiTheme="minorHAnsi" w:cs="Arial"/>
                <w:sz w:val="22"/>
                <w:szCs w:val="22"/>
              </w:rPr>
            </w:pPr>
            <w:r w:rsidRPr="00207800">
              <w:rPr>
                <w:rFonts w:asciiTheme="minorHAnsi" w:hAnsiTheme="minorHAnsi" w:cs="Arial"/>
                <w:sz w:val="22"/>
                <w:szCs w:val="22"/>
              </w:rPr>
              <w:t>The f</w:t>
            </w:r>
            <w:r w:rsidR="00EB5086" w:rsidRPr="00207800">
              <w:rPr>
                <w:rFonts w:asciiTheme="minorHAnsi" w:hAnsiTheme="minorHAnsi" w:cs="Arial"/>
                <w:sz w:val="22"/>
                <w:szCs w:val="22"/>
              </w:rPr>
              <w:t>ollowing are</w:t>
            </w:r>
            <w:r w:rsidRPr="00207800">
              <w:rPr>
                <w:rFonts w:asciiTheme="minorHAnsi" w:hAnsiTheme="minorHAnsi" w:cs="Arial"/>
                <w:sz w:val="22"/>
                <w:szCs w:val="22"/>
              </w:rPr>
              <w:t xml:space="preserve"> </w:t>
            </w:r>
            <w:r w:rsidR="00EB5086" w:rsidRPr="00207800">
              <w:rPr>
                <w:rFonts w:asciiTheme="minorHAnsi" w:hAnsiTheme="minorHAnsi" w:cs="Arial"/>
                <w:sz w:val="22"/>
                <w:szCs w:val="22"/>
              </w:rPr>
              <w:t>definitions used in th</w:t>
            </w:r>
            <w:r w:rsidR="008952A1" w:rsidRPr="00207800">
              <w:rPr>
                <w:rFonts w:asciiTheme="minorHAnsi" w:hAnsiTheme="minorHAnsi" w:cs="Arial"/>
                <w:sz w:val="22"/>
                <w:szCs w:val="22"/>
              </w:rPr>
              <w:t>is document</w:t>
            </w:r>
            <w:r w:rsidR="00EB5086" w:rsidRPr="00207800">
              <w:rPr>
                <w:rFonts w:asciiTheme="minorHAnsi" w:hAnsiTheme="minorHAnsi" w:cs="Arial"/>
                <w:sz w:val="22"/>
                <w:szCs w:val="22"/>
              </w:rPr>
              <w:t>.</w:t>
            </w:r>
          </w:p>
        </w:tc>
      </w:tr>
    </w:tbl>
    <w:p w14:paraId="2C1EE18B" w14:textId="77777777" w:rsidR="00EB5086" w:rsidRPr="00207800" w:rsidRDefault="00EB5086" w:rsidP="00EB5086">
      <w:pPr>
        <w:rPr>
          <w:rFonts w:asciiTheme="minorHAnsi" w:hAnsiTheme="minorHAnsi" w:cs="Arial"/>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
        <w:gridCol w:w="1620"/>
        <w:gridCol w:w="990"/>
        <w:gridCol w:w="6750"/>
      </w:tblGrid>
      <w:tr w:rsidR="00EB5086" w:rsidRPr="00207800" w14:paraId="6E68A9F1" w14:textId="77777777" w:rsidTr="00632144">
        <w:trPr>
          <w:gridBefore w:val="1"/>
          <w:wBefore w:w="108" w:type="dxa"/>
        </w:trPr>
        <w:tc>
          <w:tcPr>
            <w:tcW w:w="2610" w:type="dxa"/>
            <w:gridSpan w:val="2"/>
          </w:tcPr>
          <w:p w14:paraId="37BF4A11" w14:textId="77777777" w:rsidR="00EB5086" w:rsidRPr="00207800" w:rsidRDefault="00EB5086" w:rsidP="00082FC6">
            <w:pPr>
              <w:jc w:val="center"/>
              <w:rPr>
                <w:rFonts w:asciiTheme="minorHAnsi" w:hAnsiTheme="minorHAnsi" w:cs="Arial"/>
                <w:b/>
                <w:sz w:val="22"/>
                <w:szCs w:val="22"/>
              </w:rPr>
            </w:pPr>
            <w:r w:rsidRPr="00207800">
              <w:rPr>
                <w:rFonts w:asciiTheme="minorHAnsi" w:hAnsiTheme="minorHAnsi" w:cs="Arial"/>
                <w:b/>
                <w:sz w:val="22"/>
                <w:szCs w:val="22"/>
              </w:rPr>
              <w:t>Term</w:t>
            </w:r>
          </w:p>
        </w:tc>
        <w:tc>
          <w:tcPr>
            <w:tcW w:w="6750" w:type="dxa"/>
          </w:tcPr>
          <w:p w14:paraId="40894D56" w14:textId="77777777" w:rsidR="00EB5086" w:rsidRPr="00207800" w:rsidRDefault="00EB5086" w:rsidP="00082FC6">
            <w:pPr>
              <w:jc w:val="center"/>
              <w:rPr>
                <w:rFonts w:asciiTheme="minorHAnsi" w:hAnsiTheme="minorHAnsi" w:cs="Arial"/>
                <w:b/>
                <w:sz w:val="22"/>
                <w:szCs w:val="22"/>
              </w:rPr>
            </w:pPr>
            <w:r w:rsidRPr="00207800">
              <w:rPr>
                <w:rFonts w:asciiTheme="minorHAnsi" w:hAnsiTheme="minorHAnsi" w:cs="Arial"/>
                <w:b/>
                <w:sz w:val="22"/>
                <w:szCs w:val="22"/>
              </w:rPr>
              <w:t>Definition</w:t>
            </w:r>
          </w:p>
        </w:tc>
      </w:tr>
      <w:tr w:rsidR="00EB5086" w:rsidRPr="00207800" w14:paraId="457D712A" w14:textId="77777777" w:rsidTr="00632144">
        <w:trPr>
          <w:gridBefore w:val="1"/>
          <w:wBefore w:w="108" w:type="dxa"/>
        </w:trPr>
        <w:tc>
          <w:tcPr>
            <w:tcW w:w="2610" w:type="dxa"/>
            <w:gridSpan w:val="2"/>
          </w:tcPr>
          <w:p w14:paraId="404C6A40" w14:textId="77777777" w:rsidR="00EB5086" w:rsidRPr="00207800" w:rsidRDefault="0061061E" w:rsidP="000E3FF6">
            <w:pPr>
              <w:ind w:left="-18" w:firstLine="18"/>
              <w:rPr>
                <w:rFonts w:asciiTheme="minorHAnsi" w:hAnsiTheme="minorHAnsi" w:cs="Arial"/>
                <w:sz w:val="22"/>
                <w:szCs w:val="22"/>
              </w:rPr>
            </w:pPr>
            <w:r w:rsidRPr="00207800">
              <w:rPr>
                <w:rFonts w:asciiTheme="minorHAnsi" w:hAnsiTheme="minorHAnsi" w:cs="Arial"/>
                <w:sz w:val="22"/>
                <w:szCs w:val="22"/>
              </w:rPr>
              <w:t>ASB</w:t>
            </w:r>
          </w:p>
        </w:tc>
        <w:tc>
          <w:tcPr>
            <w:tcW w:w="6750" w:type="dxa"/>
          </w:tcPr>
          <w:p w14:paraId="4E950213" w14:textId="77777777" w:rsidR="00EB5086" w:rsidRPr="00207800" w:rsidRDefault="0061061E" w:rsidP="000E3FF6">
            <w:pPr>
              <w:rPr>
                <w:rFonts w:asciiTheme="minorHAnsi" w:hAnsiTheme="minorHAnsi" w:cs="Arial"/>
                <w:sz w:val="22"/>
                <w:szCs w:val="22"/>
              </w:rPr>
            </w:pPr>
            <w:r w:rsidRPr="00207800">
              <w:rPr>
                <w:rFonts w:asciiTheme="minorHAnsi" w:hAnsiTheme="minorHAnsi" w:cs="Arial"/>
                <w:sz w:val="22"/>
                <w:szCs w:val="22"/>
              </w:rPr>
              <w:t>Annotated Study Book</w:t>
            </w:r>
          </w:p>
        </w:tc>
      </w:tr>
      <w:tr w:rsidR="00EB5086" w:rsidRPr="00207800" w14:paraId="79C54745" w14:textId="77777777" w:rsidTr="00632144">
        <w:trPr>
          <w:gridBefore w:val="1"/>
          <w:wBefore w:w="108" w:type="dxa"/>
        </w:trPr>
        <w:tc>
          <w:tcPr>
            <w:tcW w:w="2610" w:type="dxa"/>
            <w:gridSpan w:val="2"/>
          </w:tcPr>
          <w:p w14:paraId="786B1F10" w14:textId="77777777" w:rsidR="00EB5086" w:rsidRPr="00207800" w:rsidRDefault="007D5F2A" w:rsidP="000E3FF6">
            <w:pPr>
              <w:ind w:left="-18" w:firstLine="18"/>
              <w:rPr>
                <w:rFonts w:asciiTheme="minorHAnsi" w:hAnsiTheme="minorHAnsi" w:cs="Arial"/>
                <w:sz w:val="22"/>
                <w:szCs w:val="22"/>
              </w:rPr>
            </w:pPr>
            <w:r w:rsidRPr="00207800">
              <w:rPr>
                <w:rFonts w:asciiTheme="minorHAnsi" w:hAnsiTheme="minorHAnsi" w:cs="Arial"/>
                <w:sz w:val="22"/>
                <w:szCs w:val="22"/>
              </w:rPr>
              <w:t>acrf.pdf</w:t>
            </w:r>
          </w:p>
        </w:tc>
        <w:tc>
          <w:tcPr>
            <w:tcW w:w="6750" w:type="dxa"/>
          </w:tcPr>
          <w:p w14:paraId="40939B9A" w14:textId="77777777" w:rsidR="00EB5086" w:rsidRPr="00207800" w:rsidRDefault="00F85442" w:rsidP="000E3FF6">
            <w:pPr>
              <w:rPr>
                <w:rFonts w:asciiTheme="minorHAnsi" w:hAnsiTheme="minorHAnsi" w:cs="Arial"/>
                <w:sz w:val="22"/>
                <w:szCs w:val="22"/>
              </w:rPr>
            </w:pPr>
            <w:r w:rsidRPr="00207800">
              <w:rPr>
                <w:rFonts w:asciiTheme="minorHAnsi" w:hAnsiTheme="minorHAnsi" w:cs="Arial"/>
                <w:sz w:val="22"/>
                <w:szCs w:val="22"/>
              </w:rPr>
              <w:t>Annotated Case Report Form</w:t>
            </w:r>
          </w:p>
        </w:tc>
      </w:tr>
      <w:tr w:rsidR="00EB5086" w:rsidRPr="00207800" w14:paraId="21F10FA8" w14:textId="77777777" w:rsidTr="00632144">
        <w:trPr>
          <w:gridBefore w:val="1"/>
          <w:wBefore w:w="108" w:type="dxa"/>
        </w:trPr>
        <w:tc>
          <w:tcPr>
            <w:tcW w:w="2610" w:type="dxa"/>
            <w:gridSpan w:val="2"/>
          </w:tcPr>
          <w:p w14:paraId="204C2A97" w14:textId="77777777" w:rsidR="00EB5086" w:rsidRPr="00207800" w:rsidRDefault="00803DAE" w:rsidP="000E3FF6">
            <w:pPr>
              <w:ind w:left="-18" w:firstLine="18"/>
              <w:rPr>
                <w:rFonts w:asciiTheme="minorHAnsi" w:hAnsiTheme="minorHAnsi" w:cs="Arial"/>
                <w:sz w:val="22"/>
                <w:szCs w:val="22"/>
              </w:rPr>
            </w:pPr>
            <w:r w:rsidRPr="00207800">
              <w:rPr>
                <w:rFonts w:asciiTheme="minorHAnsi" w:hAnsiTheme="minorHAnsi" w:cs="Arial"/>
                <w:sz w:val="22"/>
                <w:szCs w:val="22"/>
              </w:rPr>
              <w:t>eCRF</w:t>
            </w:r>
          </w:p>
        </w:tc>
        <w:tc>
          <w:tcPr>
            <w:tcW w:w="6750" w:type="dxa"/>
          </w:tcPr>
          <w:p w14:paraId="250A9489" w14:textId="77777777" w:rsidR="00EB5086" w:rsidRPr="00207800" w:rsidRDefault="00803DAE" w:rsidP="000E3FF6">
            <w:pPr>
              <w:rPr>
                <w:rFonts w:asciiTheme="minorHAnsi" w:hAnsiTheme="minorHAnsi" w:cs="Arial"/>
                <w:sz w:val="22"/>
                <w:szCs w:val="22"/>
              </w:rPr>
            </w:pPr>
            <w:r w:rsidRPr="00207800">
              <w:rPr>
                <w:rFonts w:asciiTheme="minorHAnsi" w:hAnsiTheme="minorHAnsi" w:cs="Arial"/>
                <w:sz w:val="22"/>
                <w:szCs w:val="22"/>
              </w:rPr>
              <w:t>Electronic Case Report Form</w:t>
            </w:r>
          </w:p>
        </w:tc>
      </w:tr>
      <w:tr w:rsidR="00EB5086" w:rsidRPr="00207800" w14:paraId="4AEF5084" w14:textId="77777777" w:rsidTr="00632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28" w:type="dxa"/>
            <w:gridSpan w:val="2"/>
          </w:tcPr>
          <w:p w14:paraId="37F2693D" w14:textId="77777777" w:rsidR="00E5714A" w:rsidRPr="00207800" w:rsidRDefault="00E5714A" w:rsidP="00082FC6">
            <w:pPr>
              <w:pStyle w:val="SubTopicLabel"/>
              <w:rPr>
                <w:rFonts w:asciiTheme="minorHAnsi" w:hAnsiTheme="minorHAnsi" w:cs="Arial"/>
                <w:sz w:val="22"/>
                <w:szCs w:val="22"/>
              </w:rPr>
            </w:pPr>
          </w:p>
          <w:p w14:paraId="69BC0E64" w14:textId="77777777" w:rsidR="00632144" w:rsidRPr="00207800" w:rsidRDefault="00632144" w:rsidP="00632144">
            <w:pPr>
              <w:rPr>
                <w:rFonts w:asciiTheme="minorHAnsi" w:hAnsiTheme="minorHAnsi"/>
                <w:sz w:val="22"/>
                <w:szCs w:val="22"/>
              </w:rPr>
            </w:pPr>
          </w:p>
          <w:p w14:paraId="6E810C3C" w14:textId="77777777" w:rsidR="00EB5086" w:rsidRPr="00D0563C" w:rsidRDefault="00297EA2" w:rsidP="00D215D8">
            <w:pPr>
              <w:pStyle w:val="Heading1"/>
              <w:rPr>
                <w:rFonts w:asciiTheme="minorHAnsi" w:hAnsiTheme="minorHAnsi" w:cs="Arial"/>
              </w:rPr>
            </w:pPr>
            <w:bookmarkStart w:id="4" w:name="_Toc326238865"/>
            <w:bookmarkStart w:id="5" w:name="_Toc327790917"/>
            <w:bookmarkStart w:id="6" w:name="_Toc436767081"/>
            <w:r w:rsidRPr="00D0563C">
              <w:rPr>
                <w:rFonts w:asciiTheme="minorHAnsi" w:hAnsiTheme="minorHAnsi" w:cs="Arial"/>
              </w:rPr>
              <w:t>Purpose</w:t>
            </w:r>
            <w:bookmarkEnd w:id="4"/>
            <w:bookmarkEnd w:id="5"/>
            <w:bookmarkEnd w:id="6"/>
          </w:p>
        </w:tc>
        <w:tc>
          <w:tcPr>
            <w:tcW w:w="7740" w:type="dxa"/>
            <w:gridSpan w:val="2"/>
          </w:tcPr>
          <w:p w14:paraId="67BF47F0" w14:textId="77777777" w:rsidR="00EB5086" w:rsidRPr="00207800" w:rsidRDefault="00EB5086" w:rsidP="000E3FF6">
            <w:pPr>
              <w:rPr>
                <w:rFonts w:asciiTheme="minorHAnsi" w:hAnsiTheme="minorHAnsi" w:cs="Arial"/>
                <w:sz w:val="22"/>
                <w:szCs w:val="22"/>
              </w:rPr>
            </w:pPr>
          </w:p>
          <w:p w14:paraId="3037C2FE" w14:textId="77777777" w:rsidR="004B6E46" w:rsidRPr="00207800" w:rsidRDefault="004B6E46" w:rsidP="007D5F2A">
            <w:pPr>
              <w:rPr>
                <w:rFonts w:asciiTheme="minorHAnsi" w:hAnsiTheme="minorHAnsi" w:cs="Arial"/>
                <w:sz w:val="22"/>
                <w:szCs w:val="22"/>
              </w:rPr>
            </w:pPr>
          </w:p>
          <w:p w14:paraId="664046F7" w14:textId="77777777" w:rsidR="0061061E" w:rsidRPr="00207800" w:rsidRDefault="00C8189D" w:rsidP="001E0010">
            <w:pPr>
              <w:rPr>
                <w:rFonts w:asciiTheme="minorHAnsi" w:hAnsiTheme="minorHAnsi" w:cs="Arial"/>
                <w:sz w:val="22"/>
                <w:szCs w:val="22"/>
              </w:rPr>
            </w:pPr>
            <w:r>
              <w:rPr>
                <w:rFonts w:ascii="Calibri" w:hAnsi="Calibri"/>
                <w:color w:val="000000"/>
                <w:sz w:val="22"/>
                <w:szCs w:val="22"/>
              </w:rPr>
              <w:t xml:space="preserve">To assist anyone responsible for </w:t>
            </w:r>
            <w:r w:rsidR="000701AD">
              <w:rPr>
                <w:rFonts w:ascii="Calibri" w:hAnsi="Calibri"/>
                <w:color w:val="000000"/>
                <w:sz w:val="22"/>
                <w:szCs w:val="22"/>
              </w:rPr>
              <w:t>preparing</w:t>
            </w:r>
            <w:r>
              <w:rPr>
                <w:rFonts w:ascii="Calibri" w:hAnsi="Calibri"/>
                <w:color w:val="000000"/>
                <w:sz w:val="22"/>
                <w:szCs w:val="22"/>
              </w:rPr>
              <w:t xml:space="preserve"> SDTM Annotated CRFs with detailed instructions for creati</w:t>
            </w:r>
            <w:r w:rsidR="000701AD">
              <w:rPr>
                <w:rFonts w:ascii="Calibri" w:hAnsi="Calibri"/>
                <w:color w:val="000000"/>
                <w:sz w:val="22"/>
                <w:szCs w:val="22"/>
              </w:rPr>
              <w:t>ng</w:t>
            </w:r>
            <w:r>
              <w:rPr>
                <w:rFonts w:ascii="Calibri" w:hAnsi="Calibri"/>
                <w:color w:val="000000"/>
                <w:sz w:val="22"/>
                <w:szCs w:val="22"/>
              </w:rPr>
              <w:t xml:space="preserve"> annotation</w:t>
            </w:r>
            <w:r w:rsidR="001E0010">
              <w:rPr>
                <w:rFonts w:ascii="Calibri" w:hAnsi="Calibri"/>
                <w:color w:val="000000"/>
                <w:sz w:val="22"/>
                <w:szCs w:val="22"/>
              </w:rPr>
              <w:t>s</w:t>
            </w:r>
            <w:r>
              <w:rPr>
                <w:rFonts w:ascii="Calibri" w:hAnsi="Calibri"/>
                <w:color w:val="000000"/>
                <w:sz w:val="22"/>
                <w:szCs w:val="22"/>
              </w:rPr>
              <w:t xml:space="preserve"> using Adobe Reader.</w:t>
            </w:r>
          </w:p>
        </w:tc>
      </w:tr>
    </w:tbl>
    <w:p w14:paraId="59F0A92D" w14:textId="77777777" w:rsidR="00EB5086" w:rsidRPr="00207800" w:rsidRDefault="00EB5086" w:rsidP="006879E6">
      <w:pPr>
        <w:pStyle w:val="separator"/>
        <w:pBdr>
          <w:top w:val="single" w:sz="6" w:space="9" w:color="auto"/>
        </w:pBdr>
        <w:rPr>
          <w:rFonts w:asciiTheme="minorHAnsi" w:hAnsiTheme="minorHAnsi" w:cs="Arial"/>
          <w:sz w:val="22"/>
          <w:szCs w:val="22"/>
        </w:rPr>
      </w:pPr>
    </w:p>
    <w:tbl>
      <w:tblPr>
        <w:tblW w:w="0" w:type="auto"/>
        <w:tblLayout w:type="fixed"/>
        <w:tblLook w:val="0000" w:firstRow="0" w:lastRow="0" w:firstColumn="0" w:lastColumn="0" w:noHBand="0" w:noVBand="0"/>
      </w:tblPr>
      <w:tblGrid>
        <w:gridCol w:w="1728"/>
        <w:gridCol w:w="7740"/>
      </w:tblGrid>
      <w:tr w:rsidR="00EB5086" w:rsidRPr="00207800" w14:paraId="42835FE9" w14:textId="77777777">
        <w:tc>
          <w:tcPr>
            <w:tcW w:w="1728" w:type="dxa"/>
          </w:tcPr>
          <w:p w14:paraId="0096F94B" w14:textId="77777777" w:rsidR="00E5714A" w:rsidRPr="00207800" w:rsidRDefault="00E5714A" w:rsidP="00082FC6">
            <w:pPr>
              <w:pStyle w:val="SubTopicLabel"/>
              <w:rPr>
                <w:rFonts w:asciiTheme="minorHAnsi" w:hAnsiTheme="minorHAnsi" w:cs="Arial"/>
                <w:sz w:val="22"/>
                <w:szCs w:val="22"/>
              </w:rPr>
            </w:pPr>
            <w:bookmarkStart w:id="7" w:name="_Toc130972502"/>
          </w:p>
          <w:p w14:paraId="3AE672D6" w14:textId="77777777" w:rsidR="00EB5086" w:rsidRPr="00D0563C" w:rsidRDefault="00EB5086" w:rsidP="00D215D8">
            <w:pPr>
              <w:pStyle w:val="Heading1"/>
              <w:rPr>
                <w:rFonts w:asciiTheme="minorHAnsi" w:hAnsiTheme="minorHAnsi" w:cs="Arial"/>
              </w:rPr>
            </w:pPr>
            <w:bookmarkStart w:id="8" w:name="_Toc326238866"/>
            <w:bookmarkStart w:id="9" w:name="_Toc327790918"/>
            <w:bookmarkStart w:id="10" w:name="_Toc436767082"/>
            <w:r w:rsidRPr="00D0563C">
              <w:rPr>
                <w:rFonts w:asciiTheme="minorHAnsi" w:hAnsiTheme="minorHAnsi" w:cs="Arial"/>
              </w:rPr>
              <w:t>Scope</w:t>
            </w:r>
            <w:bookmarkEnd w:id="7"/>
            <w:bookmarkEnd w:id="8"/>
            <w:bookmarkEnd w:id="9"/>
            <w:bookmarkEnd w:id="10"/>
          </w:p>
        </w:tc>
        <w:tc>
          <w:tcPr>
            <w:tcW w:w="7740" w:type="dxa"/>
          </w:tcPr>
          <w:p w14:paraId="35D04540" w14:textId="77777777" w:rsidR="004B6E46" w:rsidRPr="00207800" w:rsidRDefault="004B6E46" w:rsidP="006E264B">
            <w:pPr>
              <w:rPr>
                <w:rFonts w:asciiTheme="minorHAnsi" w:hAnsiTheme="minorHAnsi" w:cs="Arial"/>
                <w:sz w:val="22"/>
                <w:szCs w:val="22"/>
              </w:rPr>
            </w:pPr>
          </w:p>
          <w:p w14:paraId="11FD6E76" w14:textId="77777777" w:rsidR="009F2C4C" w:rsidRPr="00207800" w:rsidRDefault="008A1507" w:rsidP="006E264B">
            <w:pPr>
              <w:rPr>
                <w:rFonts w:asciiTheme="minorHAnsi" w:hAnsiTheme="minorHAnsi" w:cs="Arial"/>
                <w:sz w:val="22"/>
                <w:szCs w:val="22"/>
              </w:rPr>
            </w:pPr>
            <w:r w:rsidRPr="00207800">
              <w:rPr>
                <w:rFonts w:asciiTheme="minorHAnsi" w:hAnsiTheme="minorHAnsi" w:cs="Arial"/>
                <w:sz w:val="22"/>
                <w:szCs w:val="22"/>
              </w:rPr>
              <w:t>The</w:t>
            </w:r>
            <w:r w:rsidR="00F85442" w:rsidRPr="00207800">
              <w:rPr>
                <w:rFonts w:asciiTheme="minorHAnsi" w:hAnsiTheme="minorHAnsi" w:cs="Arial"/>
                <w:sz w:val="22"/>
                <w:szCs w:val="22"/>
              </w:rPr>
              <w:t xml:space="preserve"> annotated Case Report Form (</w:t>
            </w:r>
            <w:r w:rsidR="007D5F2A" w:rsidRPr="00207800">
              <w:rPr>
                <w:rFonts w:asciiTheme="minorHAnsi" w:hAnsiTheme="minorHAnsi" w:cs="Arial"/>
                <w:sz w:val="22"/>
                <w:szCs w:val="22"/>
              </w:rPr>
              <w:t>acrf.pdf</w:t>
            </w:r>
            <w:r w:rsidR="00F85442" w:rsidRPr="00207800">
              <w:rPr>
                <w:rFonts w:asciiTheme="minorHAnsi" w:hAnsiTheme="minorHAnsi" w:cs="Arial"/>
                <w:sz w:val="22"/>
                <w:szCs w:val="22"/>
              </w:rPr>
              <w:t xml:space="preserve">) is a PDF document that maps the data collection fields used to capture subject data </w:t>
            </w:r>
            <w:r w:rsidR="006E264B" w:rsidRPr="00207800">
              <w:rPr>
                <w:rFonts w:asciiTheme="minorHAnsi" w:hAnsiTheme="minorHAnsi" w:cs="Arial"/>
                <w:sz w:val="22"/>
                <w:szCs w:val="22"/>
              </w:rPr>
              <w:t>t</w:t>
            </w:r>
            <w:r w:rsidR="00F85442" w:rsidRPr="00207800">
              <w:rPr>
                <w:rFonts w:asciiTheme="minorHAnsi" w:hAnsiTheme="minorHAnsi" w:cs="Arial"/>
                <w:sz w:val="22"/>
                <w:szCs w:val="22"/>
              </w:rPr>
              <w:t xml:space="preserve">o the corresponding </w:t>
            </w:r>
            <w:r w:rsidR="00F14F59" w:rsidRPr="00207800">
              <w:rPr>
                <w:rFonts w:asciiTheme="minorHAnsi" w:hAnsiTheme="minorHAnsi" w:cs="Arial"/>
                <w:sz w:val="22"/>
                <w:szCs w:val="22"/>
              </w:rPr>
              <w:t xml:space="preserve">SDTM </w:t>
            </w:r>
            <w:r w:rsidR="009463CE">
              <w:rPr>
                <w:rFonts w:asciiTheme="minorHAnsi" w:hAnsiTheme="minorHAnsi" w:cs="Arial"/>
                <w:sz w:val="22"/>
                <w:szCs w:val="22"/>
              </w:rPr>
              <w:t xml:space="preserve">domains and </w:t>
            </w:r>
            <w:r w:rsidR="00F85442" w:rsidRPr="00207800">
              <w:rPr>
                <w:rFonts w:asciiTheme="minorHAnsi" w:hAnsiTheme="minorHAnsi" w:cs="Arial"/>
                <w:sz w:val="22"/>
                <w:szCs w:val="22"/>
              </w:rPr>
              <w:t>variables or discrete variable values contained within datasets.</w:t>
            </w:r>
          </w:p>
        </w:tc>
      </w:tr>
    </w:tbl>
    <w:p w14:paraId="45034C94" w14:textId="77777777" w:rsidR="00EB5086" w:rsidRPr="00207800" w:rsidRDefault="00EB5086" w:rsidP="00EB5086">
      <w:pPr>
        <w:rPr>
          <w:rFonts w:asciiTheme="minorHAnsi" w:hAnsiTheme="minorHAnsi" w:cs="Arial"/>
          <w:sz w:val="22"/>
          <w:szCs w:val="22"/>
        </w:rPr>
      </w:pPr>
    </w:p>
    <w:p w14:paraId="2A9DA8ED" w14:textId="77777777" w:rsidR="009F2C4C" w:rsidRPr="00207800" w:rsidRDefault="009F2C4C" w:rsidP="006E264B">
      <w:pPr>
        <w:pStyle w:val="ContinueNextPage"/>
        <w:jc w:val="left"/>
        <w:rPr>
          <w:rFonts w:asciiTheme="minorHAnsi" w:hAnsiTheme="minorHAnsi" w:cs="Arial"/>
          <w:sz w:val="22"/>
          <w:szCs w:val="22"/>
        </w:rPr>
      </w:pPr>
    </w:p>
    <w:tbl>
      <w:tblPr>
        <w:tblW w:w="0" w:type="auto"/>
        <w:tblLayout w:type="fixed"/>
        <w:tblLook w:val="0000" w:firstRow="0" w:lastRow="0" w:firstColumn="0" w:lastColumn="0" w:noHBand="0" w:noVBand="0"/>
      </w:tblPr>
      <w:tblGrid>
        <w:gridCol w:w="1728"/>
        <w:gridCol w:w="7740"/>
      </w:tblGrid>
      <w:tr w:rsidR="00F4430D" w:rsidRPr="00207800" w14:paraId="106E3D6D" w14:textId="77777777" w:rsidTr="00BC0B5A">
        <w:tc>
          <w:tcPr>
            <w:tcW w:w="1728" w:type="dxa"/>
          </w:tcPr>
          <w:p w14:paraId="7D6659CB" w14:textId="77777777" w:rsidR="00F4430D" w:rsidRPr="00207800" w:rsidRDefault="00F4430D" w:rsidP="00BC0B5A">
            <w:pPr>
              <w:pStyle w:val="SubTopicLabel"/>
              <w:rPr>
                <w:rFonts w:asciiTheme="minorHAnsi" w:hAnsiTheme="minorHAnsi" w:cs="Arial"/>
                <w:sz w:val="22"/>
                <w:szCs w:val="22"/>
              </w:rPr>
            </w:pPr>
          </w:p>
          <w:p w14:paraId="5A8FCECF" w14:textId="18873BC1" w:rsidR="00F4430D" w:rsidRPr="009717BC" w:rsidRDefault="004771F7" w:rsidP="009717BC">
            <w:pPr>
              <w:rPr>
                <w:rFonts w:asciiTheme="minorHAnsi" w:hAnsiTheme="minorHAnsi" w:cstheme="minorHAnsi"/>
                <w:b/>
              </w:rPr>
            </w:pPr>
            <w:bookmarkStart w:id="11" w:name="_Toc435103320"/>
            <w:bookmarkStart w:id="12" w:name="_Toc436644168"/>
            <w:r w:rsidRPr="009717BC">
              <w:rPr>
                <w:rFonts w:asciiTheme="minorHAnsi" w:hAnsiTheme="minorHAnsi" w:cstheme="minorHAnsi"/>
                <w:b/>
              </w:rPr>
              <w:t>Note</w:t>
            </w:r>
            <w:bookmarkEnd w:id="11"/>
            <w:bookmarkEnd w:id="12"/>
          </w:p>
        </w:tc>
        <w:tc>
          <w:tcPr>
            <w:tcW w:w="7740" w:type="dxa"/>
          </w:tcPr>
          <w:p w14:paraId="59FDC406" w14:textId="77777777" w:rsidR="004C6D01" w:rsidRPr="00207800" w:rsidRDefault="004C6D01" w:rsidP="00BC0B5A">
            <w:pPr>
              <w:rPr>
                <w:rFonts w:asciiTheme="minorHAnsi" w:hAnsiTheme="minorHAnsi" w:cs="Arial"/>
                <w:sz w:val="22"/>
                <w:szCs w:val="22"/>
              </w:rPr>
            </w:pPr>
          </w:p>
          <w:p w14:paraId="7755F870" w14:textId="77777777" w:rsidR="00F4430D" w:rsidRPr="00207800" w:rsidRDefault="00F4430D" w:rsidP="00BC0B5A">
            <w:pPr>
              <w:rPr>
                <w:rFonts w:asciiTheme="minorHAnsi" w:hAnsiTheme="minorHAnsi" w:cs="Arial"/>
                <w:sz w:val="22"/>
                <w:szCs w:val="22"/>
              </w:rPr>
            </w:pPr>
            <w:r w:rsidRPr="00207800">
              <w:rPr>
                <w:rFonts w:asciiTheme="minorHAnsi" w:hAnsiTheme="minorHAnsi" w:cs="Arial"/>
                <w:sz w:val="22"/>
                <w:szCs w:val="22"/>
              </w:rPr>
              <w:t xml:space="preserve">Adobe </w:t>
            </w:r>
            <w:r w:rsidR="0061310F" w:rsidRPr="00207800">
              <w:rPr>
                <w:rFonts w:asciiTheme="minorHAnsi" w:hAnsiTheme="minorHAnsi" w:cs="Arial"/>
                <w:sz w:val="22"/>
                <w:szCs w:val="22"/>
              </w:rPr>
              <w:t xml:space="preserve">Reader XI </w:t>
            </w:r>
            <w:r w:rsidRPr="00207800">
              <w:rPr>
                <w:rFonts w:asciiTheme="minorHAnsi" w:hAnsiTheme="minorHAnsi" w:cs="Arial"/>
                <w:sz w:val="22"/>
                <w:szCs w:val="22"/>
              </w:rPr>
              <w:t>was u</w:t>
            </w:r>
            <w:r w:rsidR="00FC6589" w:rsidRPr="00207800">
              <w:rPr>
                <w:rFonts w:asciiTheme="minorHAnsi" w:hAnsiTheme="minorHAnsi" w:cs="Arial"/>
                <w:sz w:val="22"/>
                <w:szCs w:val="22"/>
              </w:rPr>
              <w:t xml:space="preserve">sed to illustrate the </w:t>
            </w:r>
            <w:r w:rsidR="00724711" w:rsidRPr="00207800">
              <w:rPr>
                <w:rFonts w:asciiTheme="minorHAnsi" w:hAnsiTheme="minorHAnsi" w:cs="Arial"/>
                <w:sz w:val="22"/>
                <w:szCs w:val="22"/>
              </w:rPr>
              <w:t xml:space="preserve">steps </w:t>
            </w:r>
            <w:r w:rsidR="00FC6589" w:rsidRPr="00207800">
              <w:rPr>
                <w:rFonts w:asciiTheme="minorHAnsi" w:hAnsiTheme="minorHAnsi" w:cs="Arial"/>
                <w:sz w:val="22"/>
                <w:szCs w:val="22"/>
              </w:rPr>
              <w:t>and may differ from the version of Adobe currently installed on you</w:t>
            </w:r>
            <w:r w:rsidR="00724711" w:rsidRPr="00207800">
              <w:rPr>
                <w:rFonts w:asciiTheme="minorHAnsi" w:hAnsiTheme="minorHAnsi" w:cs="Arial"/>
                <w:sz w:val="22"/>
                <w:szCs w:val="22"/>
              </w:rPr>
              <w:t xml:space="preserve">r </w:t>
            </w:r>
            <w:r w:rsidR="00FC6589" w:rsidRPr="00207800">
              <w:rPr>
                <w:rFonts w:asciiTheme="minorHAnsi" w:hAnsiTheme="minorHAnsi" w:cs="Arial"/>
                <w:sz w:val="22"/>
                <w:szCs w:val="22"/>
              </w:rPr>
              <w:t>PC.  See Appendix A for more information regarding</w:t>
            </w:r>
            <w:r w:rsidR="00A363F6" w:rsidRPr="00207800">
              <w:rPr>
                <w:rFonts w:asciiTheme="minorHAnsi" w:hAnsiTheme="minorHAnsi" w:cs="Arial"/>
                <w:sz w:val="22"/>
                <w:szCs w:val="22"/>
              </w:rPr>
              <w:t xml:space="preserve"> requesting and</w:t>
            </w:r>
            <w:r w:rsidR="00FC6589" w:rsidRPr="00207800">
              <w:rPr>
                <w:rFonts w:asciiTheme="minorHAnsi" w:hAnsiTheme="minorHAnsi" w:cs="Arial"/>
                <w:sz w:val="22"/>
                <w:szCs w:val="22"/>
              </w:rPr>
              <w:t xml:space="preserve"> installing </w:t>
            </w:r>
            <w:r w:rsidR="005F0E22" w:rsidRPr="00207800">
              <w:rPr>
                <w:rFonts w:asciiTheme="minorHAnsi" w:hAnsiTheme="minorHAnsi" w:cs="Arial"/>
                <w:sz w:val="22"/>
                <w:szCs w:val="22"/>
              </w:rPr>
              <w:t>Adobe Reader on your</w:t>
            </w:r>
            <w:r w:rsidR="00FC6589" w:rsidRPr="00207800">
              <w:rPr>
                <w:rFonts w:asciiTheme="minorHAnsi" w:hAnsiTheme="minorHAnsi" w:cs="Arial"/>
                <w:sz w:val="22"/>
                <w:szCs w:val="22"/>
              </w:rPr>
              <w:t xml:space="preserve"> machine.</w:t>
            </w:r>
          </w:p>
          <w:p w14:paraId="3828CDDC" w14:textId="77777777" w:rsidR="00F4430D" w:rsidRPr="00207800" w:rsidRDefault="00F4430D" w:rsidP="00BC0B5A">
            <w:pPr>
              <w:rPr>
                <w:rFonts w:asciiTheme="minorHAnsi" w:hAnsiTheme="minorHAnsi" w:cs="Arial"/>
                <w:sz w:val="22"/>
                <w:szCs w:val="22"/>
              </w:rPr>
            </w:pPr>
          </w:p>
        </w:tc>
      </w:tr>
    </w:tbl>
    <w:p w14:paraId="70374387" w14:textId="77777777" w:rsidR="00F4430D" w:rsidRPr="001F66C1" w:rsidRDefault="00F4430D" w:rsidP="003F3725">
      <w:pPr>
        <w:pStyle w:val="ContinueNextPage"/>
        <w:jc w:val="left"/>
        <w:rPr>
          <w:rFonts w:ascii="Arial" w:hAnsi="Arial" w:cs="Arial"/>
          <w:sz w:val="24"/>
          <w:szCs w:val="24"/>
        </w:rPr>
      </w:pPr>
    </w:p>
    <w:sdt>
      <w:sdtPr>
        <w:rPr>
          <w:rFonts w:ascii="Times New Roman" w:eastAsia="Times New Roman" w:hAnsi="Times New Roman" w:cs="Times New Roman"/>
          <w:b w:val="0"/>
          <w:bCs w:val="0"/>
          <w:color w:val="auto"/>
          <w:sz w:val="24"/>
          <w:szCs w:val="24"/>
        </w:rPr>
        <w:id w:val="604392573"/>
        <w:docPartObj>
          <w:docPartGallery w:val="Table of Contents"/>
          <w:docPartUnique/>
        </w:docPartObj>
      </w:sdtPr>
      <w:sdtEndPr>
        <w:rPr>
          <w:noProof/>
        </w:rPr>
      </w:sdtEndPr>
      <w:sdtContent>
        <w:p w14:paraId="13269672" w14:textId="77777777" w:rsidR="004628A7" w:rsidRDefault="004628A7">
          <w:pPr>
            <w:pStyle w:val="TOCHeading"/>
            <w:rPr>
              <w:rFonts w:asciiTheme="minorHAnsi" w:hAnsiTheme="minorHAnsi"/>
              <w:color w:val="000000" w:themeColor="text1"/>
              <w:sz w:val="24"/>
              <w:szCs w:val="24"/>
            </w:rPr>
          </w:pPr>
          <w:r w:rsidRPr="004D16F6">
            <w:rPr>
              <w:rFonts w:asciiTheme="minorHAnsi" w:hAnsiTheme="minorHAnsi"/>
              <w:color w:val="000000" w:themeColor="text1"/>
              <w:sz w:val="24"/>
              <w:szCs w:val="24"/>
            </w:rPr>
            <w:t>Table of Contents</w:t>
          </w:r>
        </w:p>
        <w:p w14:paraId="4A664564" w14:textId="77777777" w:rsidR="004D16F6" w:rsidRPr="004D16F6" w:rsidRDefault="004D16F6" w:rsidP="004D16F6"/>
        <w:p w14:paraId="2336E4E9" w14:textId="77777777" w:rsidR="009717BC" w:rsidRDefault="004628A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6767080" w:history="1">
            <w:r w:rsidR="009717BC" w:rsidRPr="00A942EE">
              <w:rPr>
                <w:rStyle w:val="Hyperlink"/>
                <w:rFonts w:cs="Arial"/>
                <w:noProof/>
              </w:rPr>
              <w:t>Glossary</w:t>
            </w:r>
            <w:r w:rsidR="009717BC">
              <w:rPr>
                <w:noProof/>
                <w:webHidden/>
              </w:rPr>
              <w:tab/>
            </w:r>
            <w:r w:rsidR="009717BC">
              <w:rPr>
                <w:noProof/>
                <w:webHidden/>
              </w:rPr>
              <w:fldChar w:fldCharType="begin"/>
            </w:r>
            <w:r w:rsidR="009717BC">
              <w:rPr>
                <w:noProof/>
                <w:webHidden/>
              </w:rPr>
              <w:instrText xml:space="preserve"> PAGEREF _Toc436767080 \h </w:instrText>
            </w:r>
            <w:r w:rsidR="009717BC">
              <w:rPr>
                <w:noProof/>
                <w:webHidden/>
              </w:rPr>
            </w:r>
            <w:r w:rsidR="009717BC">
              <w:rPr>
                <w:noProof/>
                <w:webHidden/>
              </w:rPr>
              <w:fldChar w:fldCharType="separate"/>
            </w:r>
            <w:r w:rsidR="000A09E2">
              <w:rPr>
                <w:noProof/>
                <w:webHidden/>
              </w:rPr>
              <w:t>1</w:t>
            </w:r>
            <w:r w:rsidR="009717BC">
              <w:rPr>
                <w:noProof/>
                <w:webHidden/>
              </w:rPr>
              <w:fldChar w:fldCharType="end"/>
            </w:r>
          </w:hyperlink>
        </w:p>
        <w:p w14:paraId="0BF895CA" w14:textId="77777777" w:rsidR="009717BC" w:rsidRDefault="009717BC">
          <w:pPr>
            <w:pStyle w:val="TOC1"/>
            <w:rPr>
              <w:rFonts w:asciiTheme="minorHAnsi" w:eastAsiaTheme="minorEastAsia" w:hAnsiTheme="minorHAnsi" w:cstheme="minorBidi"/>
              <w:noProof/>
              <w:sz w:val="22"/>
              <w:szCs w:val="22"/>
            </w:rPr>
          </w:pPr>
          <w:hyperlink w:anchor="_Toc436767081" w:history="1">
            <w:r w:rsidRPr="00A942EE">
              <w:rPr>
                <w:rStyle w:val="Hyperlink"/>
                <w:rFonts w:cs="Arial"/>
                <w:noProof/>
              </w:rPr>
              <w:t>Purpose</w:t>
            </w:r>
            <w:r>
              <w:rPr>
                <w:noProof/>
                <w:webHidden/>
              </w:rPr>
              <w:tab/>
            </w:r>
            <w:r>
              <w:rPr>
                <w:noProof/>
                <w:webHidden/>
              </w:rPr>
              <w:fldChar w:fldCharType="begin"/>
            </w:r>
            <w:r>
              <w:rPr>
                <w:noProof/>
                <w:webHidden/>
              </w:rPr>
              <w:instrText xml:space="preserve"> PAGEREF _Toc436767081 \h </w:instrText>
            </w:r>
            <w:r>
              <w:rPr>
                <w:noProof/>
                <w:webHidden/>
              </w:rPr>
            </w:r>
            <w:r>
              <w:rPr>
                <w:noProof/>
                <w:webHidden/>
              </w:rPr>
              <w:fldChar w:fldCharType="separate"/>
            </w:r>
            <w:r w:rsidR="000A09E2">
              <w:rPr>
                <w:noProof/>
                <w:webHidden/>
              </w:rPr>
              <w:t>1</w:t>
            </w:r>
            <w:r>
              <w:rPr>
                <w:noProof/>
                <w:webHidden/>
              </w:rPr>
              <w:fldChar w:fldCharType="end"/>
            </w:r>
          </w:hyperlink>
        </w:p>
        <w:p w14:paraId="5A972360" w14:textId="77777777" w:rsidR="009717BC" w:rsidRDefault="009717BC">
          <w:pPr>
            <w:pStyle w:val="TOC1"/>
            <w:rPr>
              <w:rFonts w:asciiTheme="minorHAnsi" w:eastAsiaTheme="minorEastAsia" w:hAnsiTheme="minorHAnsi" w:cstheme="minorBidi"/>
              <w:noProof/>
              <w:sz w:val="22"/>
              <w:szCs w:val="22"/>
            </w:rPr>
          </w:pPr>
          <w:hyperlink w:anchor="_Toc436767082" w:history="1">
            <w:r w:rsidRPr="00A942EE">
              <w:rPr>
                <w:rStyle w:val="Hyperlink"/>
                <w:rFonts w:cs="Arial"/>
                <w:noProof/>
              </w:rPr>
              <w:t>Scope</w:t>
            </w:r>
            <w:r>
              <w:rPr>
                <w:noProof/>
                <w:webHidden/>
              </w:rPr>
              <w:tab/>
            </w:r>
            <w:r>
              <w:rPr>
                <w:noProof/>
                <w:webHidden/>
              </w:rPr>
              <w:fldChar w:fldCharType="begin"/>
            </w:r>
            <w:r>
              <w:rPr>
                <w:noProof/>
                <w:webHidden/>
              </w:rPr>
              <w:instrText xml:space="preserve"> PAGEREF _Toc436767082 \h </w:instrText>
            </w:r>
            <w:r>
              <w:rPr>
                <w:noProof/>
                <w:webHidden/>
              </w:rPr>
            </w:r>
            <w:r>
              <w:rPr>
                <w:noProof/>
                <w:webHidden/>
              </w:rPr>
              <w:fldChar w:fldCharType="separate"/>
            </w:r>
            <w:r w:rsidR="000A09E2">
              <w:rPr>
                <w:noProof/>
                <w:webHidden/>
              </w:rPr>
              <w:t>1</w:t>
            </w:r>
            <w:r>
              <w:rPr>
                <w:noProof/>
                <w:webHidden/>
              </w:rPr>
              <w:fldChar w:fldCharType="end"/>
            </w:r>
          </w:hyperlink>
        </w:p>
        <w:p w14:paraId="7334EE2B" w14:textId="77777777" w:rsidR="009717BC" w:rsidRDefault="009717BC">
          <w:pPr>
            <w:pStyle w:val="TOC1"/>
            <w:tabs>
              <w:tab w:val="left" w:pos="440"/>
            </w:tabs>
            <w:rPr>
              <w:rFonts w:asciiTheme="minorHAnsi" w:eastAsiaTheme="minorEastAsia" w:hAnsiTheme="minorHAnsi" w:cstheme="minorBidi"/>
              <w:noProof/>
              <w:sz w:val="22"/>
              <w:szCs w:val="22"/>
            </w:rPr>
          </w:pPr>
          <w:hyperlink w:anchor="_Toc436767083" w:history="1">
            <w:r w:rsidRPr="00A942EE">
              <w:rPr>
                <w:rStyle w:val="Hyperlink"/>
                <w:rFonts w:cs="Arial"/>
                <w:noProof/>
              </w:rPr>
              <w:t>1.</w:t>
            </w:r>
            <w:r>
              <w:rPr>
                <w:rFonts w:asciiTheme="minorHAnsi" w:eastAsiaTheme="minorEastAsia" w:hAnsiTheme="minorHAnsi" w:cstheme="minorBidi"/>
                <w:noProof/>
                <w:sz w:val="22"/>
                <w:szCs w:val="22"/>
              </w:rPr>
              <w:tab/>
            </w:r>
            <w:r w:rsidRPr="00A942EE">
              <w:rPr>
                <w:rStyle w:val="Hyperlink"/>
                <w:rFonts w:cs="Arial"/>
                <w:noProof/>
              </w:rPr>
              <w:t>Preparing to Start</w:t>
            </w:r>
            <w:r>
              <w:rPr>
                <w:noProof/>
                <w:webHidden/>
              </w:rPr>
              <w:tab/>
            </w:r>
            <w:r>
              <w:rPr>
                <w:noProof/>
                <w:webHidden/>
              </w:rPr>
              <w:fldChar w:fldCharType="begin"/>
            </w:r>
            <w:r>
              <w:rPr>
                <w:noProof/>
                <w:webHidden/>
              </w:rPr>
              <w:instrText xml:space="preserve"> PAGEREF _Toc436767083 \h </w:instrText>
            </w:r>
            <w:r>
              <w:rPr>
                <w:noProof/>
                <w:webHidden/>
              </w:rPr>
            </w:r>
            <w:r>
              <w:rPr>
                <w:noProof/>
                <w:webHidden/>
              </w:rPr>
              <w:fldChar w:fldCharType="separate"/>
            </w:r>
            <w:r w:rsidR="000A09E2">
              <w:rPr>
                <w:noProof/>
                <w:webHidden/>
              </w:rPr>
              <w:t>2</w:t>
            </w:r>
            <w:r>
              <w:rPr>
                <w:noProof/>
                <w:webHidden/>
              </w:rPr>
              <w:fldChar w:fldCharType="end"/>
            </w:r>
          </w:hyperlink>
        </w:p>
        <w:p w14:paraId="50A1CEB9" w14:textId="77777777" w:rsidR="009717BC" w:rsidRDefault="009717BC">
          <w:pPr>
            <w:pStyle w:val="TOC1"/>
            <w:tabs>
              <w:tab w:val="left" w:pos="440"/>
            </w:tabs>
            <w:rPr>
              <w:rFonts w:asciiTheme="minorHAnsi" w:eastAsiaTheme="minorEastAsia" w:hAnsiTheme="minorHAnsi" w:cstheme="minorBidi"/>
              <w:noProof/>
              <w:sz w:val="22"/>
              <w:szCs w:val="22"/>
            </w:rPr>
          </w:pPr>
          <w:hyperlink w:anchor="_Toc436767084" w:history="1">
            <w:r w:rsidRPr="00A942EE">
              <w:rPr>
                <w:rStyle w:val="Hyperlink"/>
                <w:rFonts w:cs="Arial"/>
                <w:noProof/>
              </w:rPr>
              <w:t>2.</w:t>
            </w:r>
            <w:r>
              <w:rPr>
                <w:rFonts w:asciiTheme="minorHAnsi" w:eastAsiaTheme="minorEastAsia" w:hAnsiTheme="minorHAnsi" w:cstheme="minorBidi"/>
                <w:noProof/>
                <w:sz w:val="22"/>
                <w:szCs w:val="22"/>
              </w:rPr>
              <w:tab/>
            </w:r>
            <w:r w:rsidRPr="00A942EE">
              <w:rPr>
                <w:rStyle w:val="Hyperlink"/>
                <w:rFonts w:cs="Arial"/>
                <w:noProof/>
              </w:rPr>
              <w:t>Getting Started</w:t>
            </w:r>
            <w:r>
              <w:rPr>
                <w:noProof/>
                <w:webHidden/>
              </w:rPr>
              <w:tab/>
            </w:r>
            <w:r>
              <w:rPr>
                <w:noProof/>
                <w:webHidden/>
              </w:rPr>
              <w:fldChar w:fldCharType="begin"/>
            </w:r>
            <w:r>
              <w:rPr>
                <w:noProof/>
                <w:webHidden/>
              </w:rPr>
              <w:instrText xml:space="preserve"> PAGEREF _Toc436767084 \h </w:instrText>
            </w:r>
            <w:r>
              <w:rPr>
                <w:noProof/>
                <w:webHidden/>
              </w:rPr>
            </w:r>
            <w:r>
              <w:rPr>
                <w:noProof/>
                <w:webHidden/>
              </w:rPr>
              <w:fldChar w:fldCharType="separate"/>
            </w:r>
            <w:r w:rsidR="000A09E2">
              <w:rPr>
                <w:noProof/>
                <w:webHidden/>
              </w:rPr>
              <w:t>3</w:t>
            </w:r>
            <w:r>
              <w:rPr>
                <w:noProof/>
                <w:webHidden/>
              </w:rPr>
              <w:fldChar w:fldCharType="end"/>
            </w:r>
          </w:hyperlink>
        </w:p>
        <w:p w14:paraId="6A8466A5" w14:textId="77777777" w:rsidR="009717BC" w:rsidRDefault="009717BC">
          <w:pPr>
            <w:pStyle w:val="TOC1"/>
            <w:tabs>
              <w:tab w:val="left" w:pos="440"/>
            </w:tabs>
            <w:rPr>
              <w:rFonts w:asciiTheme="minorHAnsi" w:eastAsiaTheme="minorEastAsia" w:hAnsiTheme="minorHAnsi" w:cstheme="minorBidi"/>
              <w:noProof/>
              <w:sz w:val="22"/>
              <w:szCs w:val="22"/>
            </w:rPr>
          </w:pPr>
          <w:hyperlink w:anchor="_Toc436767085" w:history="1">
            <w:r w:rsidRPr="00A942EE">
              <w:rPr>
                <w:rStyle w:val="Hyperlink"/>
                <w:noProof/>
              </w:rPr>
              <w:t>3.</w:t>
            </w:r>
            <w:r>
              <w:rPr>
                <w:rFonts w:asciiTheme="minorHAnsi" w:eastAsiaTheme="minorEastAsia" w:hAnsiTheme="minorHAnsi" w:cstheme="minorBidi"/>
                <w:noProof/>
                <w:sz w:val="22"/>
                <w:szCs w:val="22"/>
              </w:rPr>
              <w:tab/>
            </w:r>
            <w:r w:rsidRPr="00A942EE">
              <w:rPr>
                <w:rStyle w:val="Hyperlink"/>
                <w:noProof/>
              </w:rPr>
              <w:t>Default/Modify Settings for Annotation Text Box</w:t>
            </w:r>
            <w:r>
              <w:rPr>
                <w:noProof/>
                <w:webHidden/>
              </w:rPr>
              <w:tab/>
            </w:r>
            <w:r>
              <w:rPr>
                <w:noProof/>
                <w:webHidden/>
              </w:rPr>
              <w:fldChar w:fldCharType="begin"/>
            </w:r>
            <w:r>
              <w:rPr>
                <w:noProof/>
                <w:webHidden/>
              </w:rPr>
              <w:instrText xml:space="preserve"> PAGEREF _Toc436767085 \h </w:instrText>
            </w:r>
            <w:r>
              <w:rPr>
                <w:noProof/>
                <w:webHidden/>
              </w:rPr>
            </w:r>
            <w:r>
              <w:rPr>
                <w:noProof/>
                <w:webHidden/>
              </w:rPr>
              <w:fldChar w:fldCharType="separate"/>
            </w:r>
            <w:r w:rsidR="000A09E2">
              <w:rPr>
                <w:noProof/>
                <w:webHidden/>
              </w:rPr>
              <w:t>7</w:t>
            </w:r>
            <w:r>
              <w:rPr>
                <w:noProof/>
                <w:webHidden/>
              </w:rPr>
              <w:fldChar w:fldCharType="end"/>
            </w:r>
          </w:hyperlink>
        </w:p>
        <w:p w14:paraId="7462C72B" w14:textId="77777777" w:rsidR="009717BC" w:rsidRDefault="009717BC">
          <w:pPr>
            <w:pStyle w:val="TOC1"/>
            <w:tabs>
              <w:tab w:val="left" w:pos="440"/>
            </w:tabs>
            <w:rPr>
              <w:rFonts w:asciiTheme="minorHAnsi" w:eastAsiaTheme="minorEastAsia" w:hAnsiTheme="minorHAnsi" w:cstheme="minorBidi"/>
              <w:noProof/>
              <w:sz w:val="22"/>
              <w:szCs w:val="22"/>
            </w:rPr>
          </w:pPr>
          <w:hyperlink w:anchor="_Toc436767086" w:history="1">
            <w:r w:rsidRPr="00A942EE">
              <w:rPr>
                <w:rStyle w:val="Hyperlink"/>
                <w:rFonts w:cs="Arial"/>
                <w:noProof/>
              </w:rPr>
              <w:t>4.</w:t>
            </w:r>
            <w:r>
              <w:rPr>
                <w:rFonts w:asciiTheme="minorHAnsi" w:eastAsiaTheme="minorEastAsia" w:hAnsiTheme="minorHAnsi" w:cstheme="minorBidi"/>
                <w:noProof/>
                <w:sz w:val="22"/>
                <w:szCs w:val="22"/>
              </w:rPr>
              <w:tab/>
            </w:r>
            <w:r w:rsidRPr="00A942EE">
              <w:rPr>
                <w:rStyle w:val="Hyperlink"/>
                <w:rFonts w:cs="Arial"/>
                <w:noProof/>
              </w:rPr>
              <w:t>Using Data Element Definitions (DEDs) to Assist with Creating Annotations</w:t>
            </w:r>
            <w:r>
              <w:rPr>
                <w:noProof/>
                <w:webHidden/>
              </w:rPr>
              <w:tab/>
            </w:r>
            <w:r>
              <w:rPr>
                <w:noProof/>
                <w:webHidden/>
              </w:rPr>
              <w:fldChar w:fldCharType="begin"/>
            </w:r>
            <w:r>
              <w:rPr>
                <w:noProof/>
                <w:webHidden/>
              </w:rPr>
              <w:instrText xml:space="preserve"> PAGEREF _Toc436767086 \h </w:instrText>
            </w:r>
            <w:r>
              <w:rPr>
                <w:noProof/>
                <w:webHidden/>
              </w:rPr>
            </w:r>
            <w:r>
              <w:rPr>
                <w:noProof/>
                <w:webHidden/>
              </w:rPr>
              <w:fldChar w:fldCharType="separate"/>
            </w:r>
            <w:r w:rsidR="000A09E2">
              <w:rPr>
                <w:noProof/>
                <w:webHidden/>
              </w:rPr>
              <w:t>11</w:t>
            </w:r>
            <w:r>
              <w:rPr>
                <w:noProof/>
                <w:webHidden/>
              </w:rPr>
              <w:fldChar w:fldCharType="end"/>
            </w:r>
          </w:hyperlink>
        </w:p>
        <w:p w14:paraId="0C7FA6CC" w14:textId="77777777" w:rsidR="009717BC" w:rsidRDefault="009717BC">
          <w:pPr>
            <w:pStyle w:val="TOC1"/>
            <w:rPr>
              <w:rFonts w:asciiTheme="minorHAnsi" w:eastAsiaTheme="minorEastAsia" w:hAnsiTheme="minorHAnsi" w:cstheme="minorBidi"/>
              <w:noProof/>
              <w:sz w:val="22"/>
              <w:szCs w:val="22"/>
            </w:rPr>
          </w:pPr>
          <w:hyperlink w:anchor="_Toc436767087" w:history="1">
            <w:r w:rsidRPr="00A942EE">
              <w:rPr>
                <w:rStyle w:val="Hyperlink"/>
                <w:rFonts w:cs="Arial"/>
                <w:noProof/>
              </w:rPr>
              <w:t>Appendix A: How to Request and Install Adobe Reader</w:t>
            </w:r>
            <w:r>
              <w:rPr>
                <w:noProof/>
                <w:webHidden/>
              </w:rPr>
              <w:tab/>
            </w:r>
            <w:r>
              <w:rPr>
                <w:noProof/>
                <w:webHidden/>
              </w:rPr>
              <w:fldChar w:fldCharType="begin"/>
            </w:r>
            <w:r>
              <w:rPr>
                <w:noProof/>
                <w:webHidden/>
              </w:rPr>
              <w:instrText xml:space="preserve"> PAGEREF _Toc436767087 \h </w:instrText>
            </w:r>
            <w:r>
              <w:rPr>
                <w:noProof/>
                <w:webHidden/>
              </w:rPr>
            </w:r>
            <w:r>
              <w:rPr>
                <w:noProof/>
                <w:webHidden/>
              </w:rPr>
              <w:fldChar w:fldCharType="separate"/>
            </w:r>
            <w:r w:rsidR="000A09E2">
              <w:rPr>
                <w:noProof/>
                <w:webHidden/>
              </w:rPr>
              <w:t>16</w:t>
            </w:r>
            <w:r>
              <w:rPr>
                <w:noProof/>
                <w:webHidden/>
              </w:rPr>
              <w:fldChar w:fldCharType="end"/>
            </w:r>
          </w:hyperlink>
        </w:p>
        <w:p w14:paraId="182EA26C" w14:textId="77777777" w:rsidR="009717BC" w:rsidRDefault="009717BC">
          <w:pPr>
            <w:pStyle w:val="TOC1"/>
            <w:rPr>
              <w:rFonts w:asciiTheme="minorHAnsi" w:eastAsiaTheme="minorEastAsia" w:hAnsiTheme="minorHAnsi" w:cstheme="minorBidi"/>
              <w:noProof/>
              <w:sz w:val="22"/>
              <w:szCs w:val="22"/>
            </w:rPr>
          </w:pPr>
          <w:hyperlink w:anchor="_Toc436767088" w:history="1">
            <w:r w:rsidRPr="00A942EE">
              <w:rPr>
                <w:rStyle w:val="Hyperlink"/>
                <w:rFonts w:cs="Arial"/>
                <w:noProof/>
              </w:rPr>
              <w:t>Revision History</w:t>
            </w:r>
            <w:r>
              <w:rPr>
                <w:noProof/>
                <w:webHidden/>
              </w:rPr>
              <w:tab/>
            </w:r>
            <w:r>
              <w:rPr>
                <w:noProof/>
                <w:webHidden/>
              </w:rPr>
              <w:fldChar w:fldCharType="begin"/>
            </w:r>
            <w:r>
              <w:rPr>
                <w:noProof/>
                <w:webHidden/>
              </w:rPr>
              <w:instrText xml:space="preserve"> PAGEREF _Toc436767088 \h </w:instrText>
            </w:r>
            <w:r>
              <w:rPr>
                <w:noProof/>
                <w:webHidden/>
              </w:rPr>
            </w:r>
            <w:r>
              <w:rPr>
                <w:noProof/>
                <w:webHidden/>
              </w:rPr>
              <w:fldChar w:fldCharType="separate"/>
            </w:r>
            <w:r w:rsidR="000A09E2">
              <w:rPr>
                <w:noProof/>
                <w:webHidden/>
              </w:rPr>
              <w:t>17</w:t>
            </w:r>
            <w:r>
              <w:rPr>
                <w:noProof/>
                <w:webHidden/>
              </w:rPr>
              <w:fldChar w:fldCharType="end"/>
            </w:r>
          </w:hyperlink>
        </w:p>
        <w:p w14:paraId="69C6587E" w14:textId="77777777" w:rsidR="004D16F6" w:rsidRDefault="004628A7">
          <w:pPr>
            <w:rPr>
              <w:b/>
              <w:bCs/>
              <w:noProof/>
            </w:rPr>
          </w:pPr>
          <w:r>
            <w:rPr>
              <w:b/>
              <w:bCs/>
              <w:noProof/>
            </w:rPr>
            <w:fldChar w:fldCharType="end"/>
          </w:r>
        </w:p>
        <w:p w14:paraId="793DD63A" w14:textId="77777777" w:rsidR="004628A7" w:rsidRPr="004D16F6" w:rsidRDefault="000A09E2">
          <w:pPr>
            <w:rPr>
              <w:b/>
              <w:bCs/>
              <w:noProof/>
            </w:rPr>
          </w:pPr>
        </w:p>
      </w:sdtContent>
    </w:sdt>
    <w:p w14:paraId="545063F5" w14:textId="77777777" w:rsidR="00AF4289" w:rsidRPr="003B4FD8" w:rsidRDefault="00AF4289" w:rsidP="003B4FD8">
      <w:pPr>
        <w:pStyle w:val="Heading1"/>
        <w:numPr>
          <w:ilvl w:val="0"/>
          <w:numId w:val="44"/>
        </w:numPr>
        <w:rPr>
          <w:rFonts w:asciiTheme="minorHAnsi" w:hAnsiTheme="minorHAnsi" w:cs="Arial"/>
          <w:color w:val="000000" w:themeColor="text1"/>
        </w:rPr>
      </w:pPr>
      <w:bookmarkStart w:id="13" w:name="_Toc436767083"/>
      <w:r w:rsidRPr="003B4FD8">
        <w:rPr>
          <w:rFonts w:asciiTheme="minorHAnsi" w:hAnsiTheme="minorHAnsi" w:cs="Arial"/>
          <w:color w:val="000000" w:themeColor="text1"/>
        </w:rPr>
        <w:lastRenderedPageBreak/>
        <w:t>Preparing to Start</w:t>
      </w:r>
      <w:bookmarkEnd w:id="13"/>
    </w:p>
    <w:p w14:paraId="2B1795A2" w14:textId="77777777" w:rsidR="004D2557" w:rsidRDefault="004D2557" w:rsidP="004D2557"/>
    <w:p w14:paraId="42D42358" w14:textId="77777777" w:rsidR="00534F22" w:rsidRPr="003F4061" w:rsidRDefault="004D2557" w:rsidP="004D2557">
      <w:pPr>
        <w:pStyle w:val="CommentText"/>
        <w:rPr>
          <w:rFonts w:asciiTheme="minorHAnsi" w:hAnsiTheme="minorHAnsi"/>
          <w:sz w:val="22"/>
          <w:szCs w:val="22"/>
        </w:rPr>
      </w:pPr>
      <w:r w:rsidRPr="003F4061">
        <w:rPr>
          <w:rFonts w:asciiTheme="minorHAnsi" w:hAnsiTheme="minorHAnsi"/>
          <w:sz w:val="22"/>
          <w:szCs w:val="22"/>
          <w:u w:val="single"/>
        </w:rPr>
        <w:t xml:space="preserve">For InForm Studies </w:t>
      </w:r>
      <w:r w:rsidR="0087749F" w:rsidRPr="003F4061">
        <w:rPr>
          <w:rFonts w:asciiTheme="minorHAnsi" w:hAnsiTheme="minorHAnsi"/>
          <w:sz w:val="22"/>
          <w:szCs w:val="22"/>
          <w:u w:val="single"/>
        </w:rPr>
        <w:t>U</w:t>
      </w:r>
      <w:r w:rsidRPr="003F4061">
        <w:rPr>
          <w:rFonts w:asciiTheme="minorHAnsi" w:hAnsiTheme="minorHAnsi"/>
          <w:sz w:val="22"/>
          <w:szCs w:val="22"/>
          <w:u w:val="single"/>
        </w:rPr>
        <w:t>sing Central Designer</w:t>
      </w:r>
      <w:r w:rsidRPr="003F4061">
        <w:rPr>
          <w:rFonts w:asciiTheme="minorHAnsi" w:hAnsiTheme="minorHAnsi"/>
          <w:sz w:val="22"/>
          <w:szCs w:val="22"/>
        </w:rPr>
        <w:t xml:space="preserve"> </w:t>
      </w:r>
    </w:p>
    <w:p w14:paraId="5F5CC959" w14:textId="77777777" w:rsidR="00534F22" w:rsidRPr="003F4061" w:rsidRDefault="004D2557" w:rsidP="004D2557">
      <w:pPr>
        <w:pStyle w:val="CommentText"/>
        <w:rPr>
          <w:rFonts w:asciiTheme="minorHAnsi" w:hAnsiTheme="minorHAnsi"/>
          <w:sz w:val="22"/>
          <w:szCs w:val="22"/>
        </w:rPr>
      </w:pPr>
      <w:r w:rsidRPr="003F4061">
        <w:rPr>
          <w:rFonts w:asciiTheme="minorHAnsi" w:hAnsiTheme="minorHAnsi"/>
          <w:sz w:val="22"/>
          <w:szCs w:val="22"/>
        </w:rPr>
        <w:t xml:space="preserve">Obtain a copy of the </w:t>
      </w:r>
      <w:r w:rsidR="0087749F" w:rsidRPr="003F4061">
        <w:rPr>
          <w:rFonts w:asciiTheme="minorHAnsi" w:hAnsiTheme="minorHAnsi"/>
          <w:sz w:val="22"/>
          <w:szCs w:val="22"/>
        </w:rPr>
        <w:t xml:space="preserve">Central Designer </w:t>
      </w:r>
      <w:r w:rsidRPr="003F4061">
        <w:rPr>
          <w:rFonts w:asciiTheme="minorHAnsi" w:hAnsiTheme="minorHAnsi"/>
          <w:sz w:val="22"/>
          <w:szCs w:val="22"/>
        </w:rPr>
        <w:t xml:space="preserve">study book </w:t>
      </w:r>
      <w:r w:rsidR="00653143" w:rsidRPr="003F4061">
        <w:rPr>
          <w:rFonts w:asciiTheme="minorHAnsi" w:hAnsiTheme="minorHAnsi"/>
          <w:sz w:val="22"/>
          <w:szCs w:val="22"/>
        </w:rPr>
        <w:t xml:space="preserve">(a collection of study specific unique CRFs) </w:t>
      </w:r>
      <w:r w:rsidRPr="003F4061">
        <w:rPr>
          <w:rFonts w:asciiTheme="minorHAnsi" w:hAnsiTheme="minorHAnsi"/>
          <w:sz w:val="22"/>
          <w:szCs w:val="22"/>
        </w:rPr>
        <w:t>with no annotation information</w:t>
      </w:r>
      <w:r w:rsidR="00B513F2" w:rsidRPr="003F4061">
        <w:rPr>
          <w:rFonts w:asciiTheme="minorHAnsi" w:hAnsiTheme="minorHAnsi"/>
          <w:sz w:val="22"/>
          <w:szCs w:val="22"/>
        </w:rPr>
        <w:t xml:space="preserve">. </w:t>
      </w:r>
      <w:r w:rsidR="00425D6B">
        <w:rPr>
          <w:rFonts w:asciiTheme="minorHAnsi" w:hAnsiTheme="minorHAnsi"/>
          <w:sz w:val="22"/>
          <w:szCs w:val="22"/>
        </w:rPr>
        <w:t xml:space="preserve"> </w:t>
      </w:r>
      <w:r w:rsidR="00534F22" w:rsidRPr="003F4061">
        <w:rPr>
          <w:rFonts w:asciiTheme="minorHAnsi" w:hAnsiTheme="minorHAnsi"/>
          <w:sz w:val="22"/>
          <w:szCs w:val="22"/>
        </w:rPr>
        <w:t>Refer to Study Build Process Document:  Annotated Study Book Options.</w:t>
      </w:r>
      <w:r w:rsidR="009A1A07" w:rsidRPr="003F4061">
        <w:rPr>
          <w:rFonts w:asciiTheme="minorHAnsi" w:hAnsiTheme="minorHAnsi"/>
          <w:sz w:val="22"/>
          <w:szCs w:val="22"/>
        </w:rPr>
        <w:t xml:space="preserve">  Instruct the </w:t>
      </w:r>
      <w:r w:rsidR="00105A35">
        <w:rPr>
          <w:rFonts w:asciiTheme="minorHAnsi" w:hAnsiTheme="minorHAnsi"/>
          <w:sz w:val="22"/>
          <w:szCs w:val="22"/>
        </w:rPr>
        <w:t xml:space="preserve">Study Build personnel </w:t>
      </w:r>
      <w:r w:rsidR="009A1A07" w:rsidRPr="003F4061">
        <w:rPr>
          <w:rFonts w:asciiTheme="minorHAnsi" w:hAnsiTheme="minorHAnsi"/>
          <w:sz w:val="22"/>
          <w:szCs w:val="22"/>
        </w:rPr>
        <w:t>providing the study book to select the “No Annotated Information” display option from the Annotated Study Book Options.</w:t>
      </w:r>
    </w:p>
    <w:p w14:paraId="05A54822" w14:textId="77777777" w:rsidR="007F147F" w:rsidRPr="003F4061" w:rsidRDefault="007F147F" w:rsidP="007F147F">
      <w:pPr>
        <w:pStyle w:val="CommentText"/>
        <w:rPr>
          <w:rFonts w:asciiTheme="minorHAnsi" w:hAnsiTheme="minorHAnsi"/>
          <w:sz w:val="22"/>
          <w:szCs w:val="22"/>
        </w:rPr>
      </w:pPr>
    </w:p>
    <w:p w14:paraId="30CCE9F0" w14:textId="77777777" w:rsidR="007F147F" w:rsidRPr="003F4061" w:rsidRDefault="004D2557" w:rsidP="007F147F">
      <w:pPr>
        <w:pStyle w:val="CommentText"/>
        <w:rPr>
          <w:rFonts w:asciiTheme="minorHAnsi" w:hAnsiTheme="minorHAnsi"/>
          <w:sz w:val="22"/>
          <w:szCs w:val="22"/>
        </w:rPr>
      </w:pPr>
      <w:r w:rsidRPr="003F4061">
        <w:rPr>
          <w:rFonts w:asciiTheme="minorHAnsi" w:hAnsiTheme="minorHAnsi"/>
          <w:sz w:val="22"/>
          <w:szCs w:val="22"/>
          <w:u w:val="single"/>
        </w:rPr>
        <w:t xml:space="preserve">For </w:t>
      </w:r>
      <w:r w:rsidR="0087749F" w:rsidRPr="003F4061">
        <w:rPr>
          <w:rFonts w:asciiTheme="minorHAnsi" w:hAnsiTheme="minorHAnsi"/>
          <w:sz w:val="22"/>
          <w:szCs w:val="22"/>
          <w:u w:val="single"/>
        </w:rPr>
        <w:t>S</w:t>
      </w:r>
      <w:r w:rsidRPr="003F4061">
        <w:rPr>
          <w:rFonts w:asciiTheme="minorHAnsi" w:hAnsiTheme="minorHAnsi"/>
          <w:sz w:val="22"/>
          <w:szCs w:val="22"/>
          <w:u w:val="single"/>
        </w:rPr>
        <w:t xml:space="preserve">tudies </w:t>
      </w:r>
      <w:r w:rsidR="0087749F" w:rsidRPr="003F4061">
        <w:rPr>
          <w:rFonts w:asciiTheme="minorHAnsi" w:hAnsiTheme="minorHAnsi"/>
          <w:sz w:val="22"/>
          <w:szCs w:val="22"/>
          <w:u w:val="single"/>
        </w:rPr>
        <w:t>N</w:t>
      </w:r>
      <w:r w:rsidRPr="003F4061">
        <w:rPr>
          <w:rFonts w:asciiTheme="minorHAnsi" w:hAnsiTheme="minorHAnsi"/>
          <w:sz w:val="22"/>
          <w:szCs w:val="22"/>
          <w:u w:val="single"/>
        </w:rPr>
        <w:t xml:space="preserve">ot </w:t>
      </w:r>
      <w:r w:rsidR="0087749F" w:rsidRPr="003F4061">
        <w:rPr>
          <w:rFonts w:asciiTheme="minorHAnsi" w:hAnsiTheme="minorHAnsi"/>
          <w:sz w:val="22"/>
          <w:szCs w:val="22"/>
          <w:u w:val="single"/>
        </w:rPr>
        <w:t>U</w:t>
      </w:r>
      <w:r w:rsidRPr="003F4061">
        <w:rPr>
          <w:rFonts w:asciiTheme="minorHAnsi" w:hAnsiTheme="minorHAnsi"/>
          <w:sz w:val="22"/>
          <w:szCs w:val="22"/>
          <w:u w:val="single"/>
        </w:rPr>
        <w:t>sing InForm/Central Designer</w:t>
      </w:r>
      <w:r w:rsidRPr="003F4061">
        <w:rPr>
          <w:rFonts w:asciiTheme="minorHAnsi" w:hAnsiTheme="minorHAnsi"/>
          <w:sz w:val="22"/>
          <w:szCs w:val="22"/>
        </w:rPr>
        <w:t xml:space="preserve"> </w:t>
      </w:r>
    </w:p>
    <w:p w14:paraId="40376EC2" w14:textId="77777777" w:rsidR="004D2557" w:rsidRPr="003F4061" w:rsidRDefault="007A6592" w:rsidP="007F147F">
      <w:pPr>
        <w:pStyle w:val="CommentText"/>
        <w:rPr>
          <w:rFonts w:asciiTheme="minorHAnsi" w:hAnsiTheme="minorHAnsi"/>
          <w:sz w:val="22"/>
          <w:szCs w:val="22"/>
        </w:rPr>
      </w:pPr>
      <w:r w:rsidRPr="003F4061">
        <w:rPr>
          <w:rFonts w:asciiTheme="minorHAnsi" w:hAnsiTheme="minorHAnsi"/>
          <w:sz w:val="22"/>
          <w:szCs w:val="22"/>
        </w:rPr>
        <w:t xml:space="preserve">For studies that have used other platforms/systems ensure that the study book you will be using to create the </w:t>
      </w:r>
      <w:r w:rsidR="00B513F2" w:rsidRPr="003F4061">
        <w:rPr>
          <w:rFonts w:asciiTheme="minorHAnsi" w:hAnsiTheme="minorHAnsi"/>
          <w:sz w:val="22"/>
          <w:szCs w:val="22"/>
        </w:rPr>
        <w:t>SDTM annotated CRF</w:t>
      </w:r>
      <w:r w:rsidRPr="003F4061">
        <w:rPr>
          <w:rFonts w:asciiTheme="minorHAnsi" w:hAnsiTheme="minorHAnsi"/>
          <w:sz w:val="22"/>
          <w:szCs w:val="22"/>
        </w:rPr>
        <w:t xml:space="preserve"> is free from extraneous information (</w:t>
      </w:r>
      <w:r w:rsidR="001669A1" w:rsidRPr="003F4061">
        <w:rPr>
          <w:rFonts w:asciiTheme="minorHAnsi" w:hAnsiTheme="minorHAnsi"/>
          <w:sz w:val="22"/>
          <w:szCs w:val="22"/>
        </w:rPr>
        <w:t>e.g.</w:t>
      </w:r>
      <w:r w:rsidRPr="003F4061">
        <w:rPr>
          <w:rFonts w:asciiTheme="minorHAnsi" w:hAnsiTheme="minorHAnsi"/>
          <w:sz w:val="22"/>
          <w:szCs w:val="22"/>
        </w:rPr>
        <w:t xml:space="preserve">, raw data annotations).  </w:t>
      </w:r>
    </w:p>
    <w:p w14:paraId="29A0E8C3" w14:textId="77777777" w:rsidR="003F4061" w:rsidRPr="003F4061" w:rsidRDefault="003F4061" w:rsidP="007F147F">
      <w:pPr>
        <w:pStyle w:val="CommentText"/>
        <w:rPr>
          <w:rFonts w:asciiTheme="minorHAnsi" w:hAnsiTheme="minorHAnsi"/>
          <w:sz w:val="22"/>
          <w:szCs w:val="22"/>
        </w:rPr>
      </w:pPr>
    </w:p>
    <w:p w14:paraId="1D0E43FA" w14:textId="77777777" w:rsidR="003F4061" w:rsidRDefault="003F4061" w:rsidP="003F4061">
      <w:pPr>
        <w:jc w:val="both"/>
        <w:rPr>
          <w:rFonts w:asciiTheme="minorHAnsi" w:hAnsiTheme="minorHAnsi"/>
          <w:sz w:val="22"/>
          <w:szCs w:val="22"/>
        </w:rPr>
      </w:pPr>
      <w:r w:rsidRPr="003F4061">
        <w:rPr>
          <w:rFonts w:asciiTheme="minorHAnsi" w:hAnsiTheme="minorHAnsi"/>
          <w:sz w:val="22"/>
          <w:szCs w:val="22"/>
        </w:rPr>
        <w:t>It’s important that the study book to be annotated is free from extraneous information for several key reasons:</w:t>
      </w:r>
    </w:p>
    <w:p w14:paraId="47529E12" w14:textId="77777777" w:rsidR="00447CEB" w:rsidRPr="003F4061" w:rsidRDefault="00447CEB" w:rsidP="003F4061">
      <w:pPr>
        <w:jc w:val="both"/>
        <w:rPr>
          <w:rFonts w:asciiTheme="minorHAnsi" w:hAnsiTheme="minorHAnsi"/>
          <w:sz w:val="22"/>
          <w:szCs w:val="22"/>
        </w:rPr>
      </w:pPr>
    </w:p>
    <w:p w14:paraId="4786E09F" w14:textId="77777777" w:rsidR="003F4061" w:rsidRPr="003F4061" w:rsidRDefault="003F4061" w:rsidP="00C8189D">
      <w:pPr>
        <w:pStyle w:val="ListParagraph"/>
        <w:numPr>
          <w:ilvl w:val="0"/>
          <w:numId w:val="46"/>
        </w:numPr>
        <w:jc w:val="both"/>
        <w:rPr>
          <w:rFonts w:asciiTheme="minorHAnsi" w:hAnsiTheme="minorHAnsi"/>
          <w:sz w:val="22"/>
          <w:szCs w:val="22"/>
        </w:rPr>
      </w:pPr>
      <w:r w:rsidRPr="003F4061">
        <w:rPr>
          <w:rFonts w:asciiTheme="minorHAnsi" w:hAnsiTheme="minorHAnsi"/>
          <w:sz w:val="22"/>
          <w:szCs w:val="22"/>
        </w:rPr>
        <w:t xml:space="preserve">It provides more </w:t>
      </w:r>
      <w:r w:rsidR="0013727E">
        <w:rPr>
          <w:rFonts w:asciiTheme="minorHAnsi" w:hAnsiTheme="minorHAnsi"/>
          <w:sz w:val="22"/>
          <w:szCs w:val="22"/>
        </w:rPr>
        <w:t>space</w:t>
      </w:r>
      <w:r w:rsidRPr="003F4061">
        <w:rPr>
          <w:rFonts w:asciiTheme="minorHAnsi" w:hAnsiTheme="minorHAnsi"/>
          <w:sz w:val="22"/>
          <w:szCs w:val="22"/>
        </w:rPr>
        <w:t xml:space="preserve"> on the CRF page to add SDTM annotations</w:t>
      </w:r>
    </w:p>
    <w:p w14:paraId="1C640390" w14:textId="77777777" w:rsidR="003F4061" w:rsidRPr="003F4061" w:rsidRDefault="003F4061" w:rsidP="00C8189D">
      <w:pPr>
        <w:pStyle w:val="ListParagraph"/>
        <w:numPr>
          <w:ilvl w:val="0"/>
          <w:numId w:val="46"/>
        </w:numPr>
        <w:jc w:val="both"/>
        <w:rPr>
          <w:rFonts w:asciiTheme="minorHAnsi" w:hAnsiTheme="minorHAnsi"/>
          <w:sz w:val="22"/>
          <w:szCs w:val="22"/>
        </w:rPr>
      </w:pPr>
      <w:r w:rsidRPr="003F4061">
        <w:rPr>
          <w:rFonts w:asciiTheme="minorHAnsi" w:hAnsiTheme="minorHAnsi"/>
          <w:sz w:val="22"/>
          <w:szCs w:val="22"/>
        </w:rPr>
        <w:t>The appearance of the CRF page is less cluttered to a regulatory reviewer</w:t>
      </w:r>
    </w:p>
    <w:p w14:paraId="43E96FF2" w14:textId="77777777" w:rsidR="003F4061" w:rsidRPr="003F4061" w:rsidRDefault="003F4061" w:rsidP="00C8189D">
      <w:pPr>
        <w:pStyle w:val="ListParagraph"/>
        <w:numPr>
          <w:ilvl w:val="0"/>
          <w:numId w:val="46"/>
        </w:numPr>
        <w:jc w:val="both"/>
        <w:rPr>
          <w:rFonts w:asciiTheme="minorHAnsi" w:hAnsiTheme="minorHAnsi"/>
          <w:sz w:val="22"/>
          <w:szCs w:val="22"/>
        </w:rPr>
      </w:pPr>
      <w:r w:rsidRPr="003F4061">
        <w:rPr>
          <w:rFonts w:asciiTheme="minorHAnsi" w:hAnsiTheme="minorHAnsi"/>
          <w:sz w:val="22"/>
          <w:szCs w:val="22"/>
        </w:rPr>
        <w:t xml:space="preserve">It </w:t>
      </w:r>
      <w:r w:rsidR="00A15070">
        <w:rPr>
          <w:rFonts w:asciiTheme="minorHAnsi" w:hAnsiTheme="minorHAnsi"/>
          <w:sz w:val="22"/>
          <w:szCs w:val="22"/>
        </w:rPr>
        <w:t>reduces</w:t>
      </w:r>
      <w:r w:rsidRPr="003F4061">
        <w:rPr>
          <w:rFonts w:asciiTheme="minorHAnsi" w:hAnsiTheme="minorHAnsi"/>
          <w:sz w:val="22"/>
          <w:szCs w:val="22"/>
        </w:rPr>
        <w:t xml:space="preserve"> the </w:t>
      </w:r>
      <w:r w:rsidR="00B74B4A">
        <w:rPr>
          <w:rFonts w:asciiTheme="minorHAnsi" w:hAnsiTheme="minorHAnsi"/>
          <w:sz w:val="22"/>
          <w:szCs w:val="22"/>
        </w:rPr>
        <w:t>chance</w:t>
      </w:r>
      <w:r w:rsidRPr="003F4061">
        <w:rPr>
          <w:rFonts w:asciiTheme="minorHAnsi" w:hAnsiTheme="minorHAnsi"/>
          <w:sz w:val="22"/>
          <w:szCs w:val="22"/>
        </w:rPr>
        <w:t xml:space="preserve"> that a regulatory reviewer will ask for additional </w:t>
      </w:r>
      <w:r w:rsidR="008F25E9">
        <w:rPr>
          <w:rFonts w:asciiTheme="minorHAnsi" w:hAnsiTheme="minorHAnsi"/>
          <w:sz w:val="22"/>
          <w:szCs w:val="22"/>
        </w:rPr>
        <w:t>information</w:t>
      </w:r>
      <w:r w:rsidRPr="003F4061">
        <w:rPr>
          <w:rFonts w:asciiTheme="minorHAnsi" w:hAnsiTheme="minorHAnsi"/>
          <w:sz w:val="22"/>
          <w:szCs w:val="22"/>
        </w:rPr>
        <w:t xml:space="preserve"> (such as a request to see the raw datasets if the clinical database annotations are included)</w:t>
      </w:r>
    </w:p>
    <w:p w14:paraId="6D787F70" w14:textId="77777777" w:rsidR="0069478F" w:rsidRDefault="0069478F" w:rsidP="004D2557">
      <w:pPr>
        <w:rPr>
          <w:rFonts w:asciiTheme="minorHAnsi" w:hAnsiTheme="minorHAnsi"/>
          <w:sz w:val="22"/>
          <w:szCs w:val="22"/>
        </w:rPr>
      </w:pPr>
    </w:p>
    <w:p w14:paraId="42BDD470" w14:textId="77777777" w:rsidR="003B553A" w:rsidRDefault="00BC2508" w:rsidP="003B553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w:t>
      </w:r>
      <w:r w:rsidR="00C8189D">
        <w:rPr>
          <w:rFonts w:ascii="Calibri" w:hAnsi="Calibri"/>
          <w:color w:val="000000"/>
          <w:sz w:val="22"/>
          <w:szCs w:val="22"/>
        </w:rPr>
        <w:t xml:space="preserve">Throughout this </w:t>
      </w:r>
      <w:r>
        <w:rPr>
          <w:rFonts w:ascii="Calibri" w:hAnsi="Calibri"/>
          <w:color w:val="000000"/>
          <w:sz w:val="22"/>
          <w:szCs w:val="22"/>
        </w:rPr>
        <w:t xml:space="preserve">Step by Step </w:t>
      </w:r>
      <w:r w:rsidR="00C8189D">
        <w:rPr>
          <w:rFonts w:ascii="Calibri" w:hAnsi="Calibri"/>
          <w:color w:val="000000"/>
          <w:sz w:val="22"/>
          <w:szCs w:val="22"/>
        </w:rPr>
        <w:t xml:space="preserve">document there are references </w:t>
      </w:r>
      <w:r>
        <w:rPr>
          <w:rFonts w:ascii="Calibri" w:hAnsi="Calibri"/>
          <w:color w:val="000000"/>
          <w:sz w:val="22"/>
          <w:szCs w:val="22"/>
        </w:rPr>
        <w:t>to t</w:t>
      </w:r>
      <w:r w:rsidR="00C8189D">
        <w:rPr>
          <w:rFonts w:ascii="Calibri" w:hAnsi="Calibri"/>
          <w:color w:val="000000"/>
          <w:sz w:val="22"/>
          <w:szCs w:val="22"/>
        </w:rPr>
        <w:t xml:space="preserve">he </w:t>
      </w:r>
      <w:r w:rsidR="00C8189D" w:rsidRPr="003F4061">
        <w:rPr>
          <w:rFonts w:asciiTheme="minorHAnsi" w:hAnsiTheme="minorHAnsi"/>
          <w:sz w:val="22"/>
          <w:szCs w:val="22"/>
        </w:rPr>
        <w:t>Lilly Biometrics SDTM Annotated CRF Guidelines</w:t>
      </w:r>
      <w:r w:rsidR="00F73C8D">
        <w:rPr>
          <w:rFonts w:asciiTheme="minorHAnsi" w:hAnsiTheme="minorHAnsi"/>
          <w:sz w:val="22"/>
          <w:szCs w:val="22"/>
        </w:rPr>
        <w:t xml:space="preserve"> which are</w:t>
      </w:r>
      <w:r w:rsidR="00C8189D">
        <w:rPr>
          <w:rFonts w:ascii="Calibri" w:hAnsi="Calibri"/>
          <w:color w:val="000000"/>
          <w:sz w:val="22"/>
          <w:szCs w:val="22"/>
        </w:rPr>
        <w:t xml:space="preserve"> </w:t>
      </w:r>
      <w:r w:rsidR="003B553A">
        <w:rPr>
          <w:rFonts w:ascii="Calibri" w:hAnsi="Calibri"/>
          <w:color w:val="000000"/>
          <w:sz w:val="22"/>
          <w:szCs w:val="22"/>
        </w:rPr>
        <w:t xml:space="preserve">located on the </w:t>
      </w:r>
      <w:hyperlink r:id="rId13" w:history="1">
        <w:r w:rsidR="003B553A">
          <w:rPr>
            <w:rStyle w:val="Hyperlink"/>
            <w:rFonts w:ascii="Calibri" w:hAnsi="Calibri"/>
            <w:sz w:val="22"/>
            <w:szCs w:val="22"/>
          </w:rPr>
          <w:t>Business Document Repository</w:t>
        </w:r>
      </w:hyperlink>
      <w:r w:rsidR="003B553A">
        <w:rPr>
          <w:rFonts w:ascii="Calibri" w:hAnsi="Calibri"/>
          <w:color w:val="000000"/>
          <w:sz w:val="22"/>
          <w:szCs w:val="22"/>
        </w:rPr>
        <w:t xml:space="preserve"> under the Topic:  Deliver Observed Data =&gt; SDTM a</w:t>
      </w:r>
      <w:r w:rsidR="00675307">
        <w:rPr>
          <w:rFonts w:ascii="Calibri" w:hAnsi="Calibri"/>
          <w:color w:val="000000"/>
          <w:sz w:val="22"/>
          <w:szCs w:val="22"/>
        </w:rPr>
        <w:t>CRF</w:t>
      </w:r>
      <w:r w:rsidR="00EC5AC5">
        <w:rPr>
          <w:rFonts w:ascii="Calibri" w:hAnsi="Calibri"/>
          <w:color w:val="000000"/>
          <w:sz w:val="22"/>
          <w:szCs w:val="22"/>
        </w:rPr>
        <w:t>.  The</w:t>
      </w:r>
      <w:r w:rsidR="00F73C8D">
        <w:rPr>
          <w:rFonts w:ascii="Calibri" w:hAnsi="Calibri"/>
          <w:color w:val="000000"/>
          <w:sz w:val="22"/>
          <w:szCs w:val="22"/>
        </w:rPr>
        <w:t xml:space="preserve">se guidelines </w:t>
      </w:r>
      <w:r w:rsidR="00EC5AC5">
        <w:rPr>
          <w:rFonts w:ascii="Calibri" w:hAnsi="Calibri"/>
          <w:color w:val="000000"/>
          <w:sz w:val="22"/>
          <w:szCs w:val="22"/>
        </w:rPr>
        <w:t>are to</w:t>
      </w:r>
      <w:r w:rsidR="00675307">
        <w:rPr>
          <w:rFonts w:ascii="Calibri" w:hAnsi="Calibri"/>
          <w:color w:val="000000"/>
          <w:sz w:val="22"/>
          <w:szCs w:val="22"/>
        </w:rPr>
        <w:t xml:space="preserve"> be used by anyone responsible for the development and delivery of SDTM Annotated CR</w:t>
      </w:r>
      <w:r w:rsidR="00EC5AC5">
        <w:rPr>
          <w:rFonts w:ascii="Calibri" w:hAnsi="Calibri"/>
          <w:color w:val="000000"/>
          <w:sz w:val="22"/>
          <w:szCs w:val="22"/>
        </w:rPr>
        <w:t xml:space="preserve">Fs to ensure </w:t>
      </w:r>
      <w:r w:rsidR="00F73C8D">
        <w:rPr>
          <w:rFonts w:ascii="Calibri" w:hAnsi="Calibri"/>
          <w:color w:val="000000"/>
          <w:sz w:val="22"/>
          <w:szCs w:val="22"/>
        </w:rPr>
        <w:t xml:space="preserve">they conform </w:t>
      </w:r>
      <w:r w:rsidR="00EC5AC5">
        <w:rPr>
          <w:rFonts w:ascii="Calibri" w:hAnsi="Calibri"/>
          <w:color w:val="000000"/>
          <w:sz w:val="22"/>
          <w:szCs w:val="22"/>
        </w:rPr>
        <w:t xml:space="preserve">to industry guidance and </w:t>
      </w:r>
      <w:r w:rsidR="00F73C8D">
        <w:rPr>
          <w:rFonts w:ascii="Calibri" w:hAnsi="Calibri"/>
          <w:color w:val="000000"/>
          <w:sz w:val="22"/>
          <w:szCs w:val="22"/>
        </w:rPr>
        <w:t xml:space="preserve">are prepared </w:t>
      </w:r>
      <w:r w:rsidR="00EC5AC5">
        <w:rPr>
          <w:rFonts w:ascii="Calibri" w:hAnsi="Calibri"/>
          <w:color w:val="000000"/>
          <w:sz w:val="22"/>
          <w:szCs w:val="22"/>
        </w:rPr>
        <w:t>in a consistent manner across the organization. </w:t>
      </w:r>
    </w:p>
    <w:p w14:paraId="078BA422" w14:textId="77777777" w:rsidR="003B553A" w:rsidRDefault="003B553A" w:rsidP="003B553A">
      <w:pPr>
        <w:pStyle w:val="NormalWeb"/>
        <w:spacing w:before="0" w:beforeAutospacing="0" w:after="0" w:afterAutospacing="0"/>
        <w:rPr>
          <w:rFonts w:ascii="Calibri" w:hAnsi="Calibri"/>
          <w:color w:val="1F497D"/>
          <w:sz w:val="22"/>
          <w:szCs w:val="22"/>
        </w:rPr>
      </w:pPr>
    </w:p>
    <w:p w14:paraId="13245EDB" w14:textId="77777777" w:rsidR="00AF4289" w:rsidRDefault="00AF4289" w:rsidP="00AF4289"/>
    <w:p w14:paraId="7557BB5E" w14:textId="77777777" w:rsidR="004747B1" w:rsidRDefault="004747B1" w:rsidP="00AF4289"/>
    <w:p w14:paraId="41BBEDC0" w14:textId="77777777" w:rsidR="004747B1" w:rsidRDefault="004747B1" w:rsidP="00AF4289"/>
    <w:p w14:paraId="619CA81A" w14:textId="77777777" w:rsidR="004747B1" w:rsidRDefault="004747B1" w:rsidP="00AF4289"/>
    <w:p w14:paraId="51E9E6FA" w14:textId="77777777" w:rsidR="004747B1" w:rsidRDefault="004747B1" w:rsidP="00AF4289"/>
    <w:p w14:paraId="154EF67D" w14:textId="77777777" w:rsidR="004747B1" w:rsidRDefault="004747B1" w:rsidP="00AF4289"/>
    <w:p w14:paraId="1152E1F2" w14:textId="77777777" w:rsidR="004747B1" w:rsidRDefault="004747B1" w:rsidP="00AF4289"/>
    <w:p w14:paraId="33B2ADCC" w14:textId="77777777" w:rsidR="004747B1" w:rsidRDefault="004747B1" w:rsidP="00AF4289"/>
    <w:p w14:paraId="68C23D61" w14:textId="77777777" w:rsidR="004747B1" w:rsidRDefault="004747B1" w:rsidP="00AF4289"/>
    <w:p w14:paraId="7EB99D02" w14:textId="77777777" w:rsidR="004747B1" w:rsidRDefault="004747B1" w:rsidP="00AF4289"/>
    <w:p w14:paraId="31C94FB6" w14:textId="77777777" w:rsidR="004747B1" w:rsidRDefault="004747B1" w:rsidP="00AF4289"/>
    <w:p w14:paraId="1303C7DF" w14:textId="77777777" w:rsidR="004747B1" w:rsidRDefault="004747B1" w:rsidP="00AF4289"/>
    <w:p w14:paraId="131765D2" w14:textId="77777777" w:rsidR="004747B1" w:rsidRDefault="004747B1" w:rsidP="00AF4289"/>
    <w:p w14:paraId="03A9D86C" w14:textId="77777777" w:rsidR="004747B1" w:rsidRDefault="004747B1" w:rsidP="00AF4289"/>
    <w:p w14:paraId="25E06461" w14:textId="77777777" w:rsidR="004747B1" w:rsidRDefault="004747B1" w:rsidP="00AF4289"/>
    <w:p w14:paraId="2C77991C" w14:textId="77777777" w:rsidR="004747B1" w:rsidRDefault="004747B1" w:rsidP="00AF4289"/>
    <w:p w14:paraId="03397FAC" w14:textId="77777777" w:rsidR="004747B1" w:rsidRDefault="004747B1" w:rsidP="00AF4289"/>
    <w:p w14:paraId="4FE39B50" w14:textId="77777777" w:rsidR="004747B1" w:rsidRDefault="004747B1" w:rsidP="00AF4289"/>
    <w:p w14:paraId="69CA1DE2" w14:textId="77777777" w:rsidR="004747B1" w:rsidRPr="00AF4289" w:rsidRDefault="004747B1" w:rsidP="00AF4289"/>
    <w:p w14:paraId="09E9656F" w14:textId="77777777" w:rsidR="001A7DF7" w:rsidRPr="00AF4289" w:rsidRDefault="00BC0B5A" w:rsidP="001A7DF7">
      <w:pPr>
        <w:pStyle w:val="Heading1"/>
        <w:numPr>
          <w:ilvl w:val="0"/>
          <w:numId w:val="44"/>
        </w:numPr>
        <w:rPr>
          <w:rFonts w:asciiTheme="minorHAnsi" w:hAnsiTheme="minorHAnsi" w:cs="Arial"/>
          <w:color w:val="000000" w:themeColor="text1"/>
        </w:rPr>
      </w:pPr>
      <w:bookmarkStart w:id="14" w:name="_Toc436767084"/>
      <w:r w:rsidRPr="00AF4289">
        <w:rPr>
          <w:rFonts w:asciiTheme="minorHAnsi" w:hAnsiTheme="minorHAnsi" w:cs="Arial"/>
          <w:color w:val="000000" w:themeColor="text1"/>
        </w:rPr>
        <w:lastRenderedPageBreak/>
        <w:t>Getting Started</w:t>
      </w:r>
      <w:bookmarkEnd w:id="14"/>
    </w:p>
    <w:p w14:paraId="59E5103D" w14:textId="77777777" w:rsidR="003626B2" w:rsidRDefault="003626B2" w:rsidP="003626B2"/>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9018"/>
      </w:tblGrid>
      <w:tr w:rsidR="00C9299E" w:rsidRPr="00A45AE2" w14:paraId="5B7CFF27" w14:textId="77777777" w:rsidTr="00BA0E17">
        <w:trPr>
          <w:tblHeader/>
        </w:trPr>
        <w:tc>
          <w:tcPr>
            <w:tcW w:w="720" w:type="dxa"/>
            <w:tcBorders>
              <w:bottom w:val="single" w:sz="4" w:space="0" w:color="auto"/>
            </w:tcBorders>
          </w:tcPr>
          <w:p w14:paraId="43ACE7D9" w14:textId="77777777" w:rsidR="00C9299E" w:rsidRPr="00A45AE2" w:rsidRDefault="00C9299E" w:rsidP="00CF7DFF">
            <w:pPr>
              <w:jc w:val="both"/>
              <w:rPr>
                <w:rFonts w:asciiTheme="minorHAnsi" w:hAnsiTheme="minorHAnsi"/>
                <w:b/>
              </w:rPr>
            </w:pPr>
            <w:r w:rsidRPr="00A45AE2">
              <w:rPr>
                <w:rFonts w:asciiTheme="minorHAnsi" w:hAnsiTheme="minorHAnsi"/>
                <w:b/>
              </w:rPr>
              <w:t>Step</w:t>
            </w:r>
          </w:p>
        </w:tc>
        <w:tc>
          <w:tcPr>
            <w:tcW w:w="9018" w:type="dxa"/>
            <w:tcBorders>
              <w:bottom w:val="single" w:sz="4" w:space="0" w:color="auto"/>
            </w:tcBorders>
          </w:tcPr>
          <w:p w14:paraId="5B475B0E" w14:textId="77777777" w:rsidR="00C9299E" w:rsidRPr="00A45AE2" w:rsidRDefault="00C9299E" w:rsidP="00CF7DFF">
            <w:pPr>
              <w:jc w:val="both"/>
              <w:rPr>
                <w:rFonts w:asciiTheme="minorHAnsi" w:hAnsiTheme="minorHAnsi"/>
                <w:b/>
              </w:rPr>
            </w:pPr>
            <w:r w:rsidRPr="00A45AE2">
              <w:rPr>
                <w:rFonts w:asciiTheme="minorHAnsi" w:hAnsiTheme="minorHAnsi"/>
                <w:b/>
              </w:rPr>
              <w:t>Action</w:t>
            </w:r>
          </w:p>
        </w:tc>
      </w:tr>
      <w:tr w:rsidR="00C9299E" w:rsidRPr="00A45AE2" w14:paraId="3EBA0E2D" w14:textId="77777777" w:rsidTr="00BA0E17">
        <w:tc>
          <w:tcPr>
            <w:tcW w:w="720" w:type="dxa"/>
            <w:tcBorders>
              <w:top w:val="single" w:sz="4" w:space="0" w:color="auto"/>
              <w:left w:val="single" w:sz="4" w:space="0" w:color="auto"/>
              <w:bottom w:val="single" w:sz="4" w:space="0" w:color="auto"/>
              <w:right w:val="single" w:sz="4" w:space="0" w:color="auto"/>
            </w:tcBorders>
          </w:tcPr>
          <w:p w14:paraId="6555578D" w14:textId="77777777" w:rsidR="00C9299E" w:rsidRPr="007C77F4" w:rsidRDefault="00C9299E" w:rsidP="00CF7DFF">
            <w:pPr>
              <w:jc w:val="both"/>
              <w:rPr>
                <w:rFonts w:asciiTheme="minorHAnsi" w:hAnsiTheme="minorHAnsi"/>
                <w:sz w:val="22"/>
                <w:szCs w:val="22"/>
              </w:rPr>
            </w:pPr>
            <w:r w:rsidRPr="007C77F4">
              <w:rPr>
                <w:rFonts w:asciiTheme="minorHAnsi" w:hAnsiTheme="minorHAnsi"/>
                <w:sz w:val="22"/>
                <w:szCs w:val="22"/>
              </w:rPr>
              <w:t>1</w:t>
            </w:r>
          </w:p>
        </w:tc>
        <w:tc>
          <w:tcPr>
            <w:tcW w:w="9018" w:type="dxa"/>
            <w:tcBorders>
              <w:top w:val="single" w:sz="4" w:space="0" w:color="auto"/>
              <w:left w:val="single" w:sz="4" w:space="0" w:color="auto"/>
              <w:bottom w:val="single" w:sz="4" w:space="0" w:color="auto"/>
              <w:right w:val="single" w:sz="4" w:space="0" w:color="auto"/>
            </w:tcBorders>
          </w:tcPr>
          <w:p w14:paraId="160CBB01" w14:textId="77777777" w:rsidR="004747B1" w:rsidRPr="00406CCA" w:rsidRDefault="005465DE" w:rsidP="00940A64">
            <w:pPr>
              <w:jc w:val="both"/>
              <w:rPr>
                <w:rFonts w:asciiTheme="minorHAnsi" w:hAnsiTheme="minorHAnsi"/>
                <w:sz w:val="22"/>
                <w:szCs w:val="22"/>
              </w:rPr>
            </w:pPr>
            <w:r w:rsidRPr="00406CCA">
              <w:rPr>
                <w:rFonts w:asciiTheme="minorHAnsi" w:hAnsiTheme="minorHAnsi"/>
                <w:sz w:val="22"/>
                <w:szCs w:val="22"/>
              </w:rPr>
              <w:t xml:space="preserve">Launch </w:t>
            </w:r>
            <w:r w:rsidR="00343A23" w:rsidRPr="00406CCA">
              <w:rPr>
                <w:rFonts w:asciiTheme="minorHAnsi" w:hAnsiTheme="minorHAnsi"/>
                <w:sz w:val="22"/>
                <w:szCs w:val="22"/>
              </w:rPr>
              <w:t>Adobe Reader</w:t>
            </w:r>
            <w:r w:rsidR="00136CCA" w:rsidRPr="00406CCA">
              <w:rPr>
                <w:rFonts w:asciiTheme="minorHAnsi" w:hAnsiTheme="minorHAnsi"/>
                <w:sz w:val="22"/>
                <w:szCs w:val="22"/>
              </w:rPr>
              <w:t>.</w:t>
            </w:r>
            <w:r w:rsidR="00FA1A06" w:rsidRPr="00406CCA">
              <w:rPr>
                <w:rFonts w:asciiTheme="minorHAnsi" w:hAnsiTheme="minorHAnsi"/>
                <w:sz w:val="22"/>
                <w:szCs w:val="22"/>
              </w:rPr>
              <w:t xml:space="preserve"> </w:t>
            </w:r>
            <w:r w:rsidR="00136CCA" w:rsidRPr="00406CCA">
              <w:rPr>
                <w:rFonts w:asciiTheme="minorHAnsi" w:hAnsiTheme="minorHAnsi"/>
                <w:sz w:val="22"/>
                <w:szCs w:val="22"/>
              </w:rPr>
              <w:t>Open</w:t>
            </w:r>
            <w:r w:rsidR="00FA1A06" w:rsidRPr="00406CCA">
              <w:rPr>
                <w:rFonts w:asciiTheme="minorHAnsi" w:hAnsiTheme="minorHAnsi"/>
                <w:sz w:val="22"/>
                <w:szCs w:val="22"/>
              </w:rPr>
              <w:t xml:space="preserve"> </w:t>
            </w:r>
            <w:r w:rsidR="00B14516" w:rsidRPr="00406CCA">
              <w:rPr>
                <w:rFonts w:asciiTheme="minorHAnsi" w:hAnsiTheme="minorHAnsi"/>
                <w:sz w:val="22"/>
                <w:szCs w:val="22"/>
              </w:rPr>
              <w:t xml:space="preserve">your </w:t>
            </w:r>
            <w:r w:rsidR="00FA1A06" w:rsidRPr="00406CCA">
              <w:rPr>
                <w:rFonts w:asciiTheme="minorHAnsi" w:hAnsiTheme="minorHAnsi"/>
                <w:sz w:val="22"/>
                <w:szCs w:val="22"/>
              </w:rPr>
              <w:t xml:space="preserve">Study Book </w:t>
            </w:r>
            <w:r w:rsidR="00B14516" w:rsidRPr="00406CCA">
              <w:rPr>
                <w:rFonts w:asciiTheme="minorHAnsi" w:hAnsiTheme="minorHAnsi"/>
                <w:sz w:val="22"/>
                <w:szCs w:val="22"/>
              </w:rPr>
              <w:t xml:space="preserve">by selecting </w:t>
            </w:r>
            <w:r w:rsidR="00B14516" w:rsidRPr="00406CCA">
              <w:rPr>
                <w:rFonts w:asciiTheme="minorHAnsi" w:hAnsiTheme="minorHAnsi"/>
                <w:b/>
                <w:sz w:val="22"/>
                <w:szCs w:val="22"/>
              </w:rPr>
              <w:t>F</w:t>
            </w:r>
            <w:r w:rsidR="003F3484" w:rsidRPr="00406CCA">
              <w:rPr>
                <w:rFonts w:asciiTheme="minorHAnsi" w:hAnsiTheme="minorHAnsi"/>
                <w:b/>
                <w:sz w:val="22"/>
                <w:szCs w:val="22"/>
              </w:rPr>
              <w:t>ile</w:t>
            </w:r>
            <w:r w:rsidR="00B14516" w:rsidRPr="00406CCA">
              <w:rPr>
                <w:rFonts w:asciiTheme="minorHAnsi" w:hAnsiTheme="minorHAnsi"/>
                <w:sz w:val="22"/>
                <w:szCs w:val="22"/>
              </w:rPr>
              <w:t xml:space="preserve"> </w:t>
            </w:r>
            <w:r w:rsidR="0016513B" w:rsidRPr="00406CCA">
              <w:rPr>
                <w:rFonts w:asciiTheme="minorHAnsi" w:hAnsiTheme="minorHAnsi"/>
                <w:sz w:val="22"/>
                <w:szCs w:val="22"/>
              </w:rPr>
              <w:t>=</w:t>
            </w:r>
            <w:r w:rsidR="00B14516" w:rsidRPr="00406CCA">
              <w:rPr>
                <w:rFonts w:asciiTheme="minorHAnsi" w:hAnsiTheme="minorHAnsi"/>
                <w:sz w:val="22"/>
                <w:szCs w:val="22"/>
              </w:rPr>
              <w:t xml:space="preserve">&gt; </w:t>
            </w:r>
            <w:r w:rsidR="003F3484" w:rsidRPr="00406CCA">
              <w:rPr>
                <w:rFonts w:asciiTheme="minorHAnsi" w:hAnsiTheme="minorHAnsi"/>
                <w:b/>
                <w:sz w:val="22"/>
                <w:szCs w:val="22"/>
              </w:rPr>
              <w:t>Open</w:t>
            </w:r>
            <w:r w:rsidR="003375E3" w:rsidRPr="00406CCA">
              <w:rPr>
                <w:rFonts w:asciiTheme="minorHAnsi" w:hAnsiTheme="minorHAnsi"/>
                <w:b/>
                <w:sz w:val="22"/>
                <w:szCs w:val="22"/>
              </w:rPr>
              <w:t>.</w:t>
            </w:r>
            <w:r w:rsidR="00B14516" w:rsidRPr="00406CCA">
              <w:rPr>
                <w:rFonts w:asciiTheme="minorHAnsi" w:hAnsiTheme="minorHAnsi"/>
                <w:sz w:val="22"/>
                <w:szCs w:val="22"/>
              </w:rPr>
              <w:t xml:space="preserve"> Navigate to </w:t>
            </w:r>
            <w:r w:rsidR="003865E1" w:rsidRPr="00406CCA">
              <w:rPr>
                <w:rFonts w:asciiTheme="minorHAnsi" w:hAnsiTheme="minorHAnsi"/>
                <w:sz w:val="22"/>
                <w:szCs w:val="22"/>
              </w:rPr>
              <w:t>the location where the study</w:t>
            </w:r>
            <w:r w:rsidR="00C15856" w:rsidRPr="00406CCA">
              <w:rPr>
                <w:rFonts w:asciiTheme="minorHAnsi" w:hAnsiTheme="minorHAnsi"/>
                <w:sz w:val="22"/>
                <w:szCs w:val="22"/>
              </w:rPr>
              <w:t xml:space="preserve"> </w:t>
            </w:r>
            <w:r w:rsidR="003865E1" w:rsidRPr="00406CCA">
              <w:rPr>
                <w:rFonts w:asciiTheme="minorHAnsi" w:hAnsiTheme="minorHAnsi"/>
                <w:sz w:val="22"/>
                <w:szCs w:val="22"/>
              </w:rPr>
              <w:t xml:space="preserve">book has been </w:t>
            </w:r>
            <w:r w:rsidR="00C15856" w:rsidRPr="00406CCA">
              <w:rPr>
                <w:rFonts w:asciiTheme="minorHAnsi" w:hAnsiTheme="minorHAnsi"/>
                <w:sz w:val="22"/>
                <w:szCs w:val="22"/>
              </w:rPr>
              <w:t>saved and select it.</w:t>
            </w:r>
          </w:p>
          <w:p w14:paraId="016ED5BB" w14:textId="77777777" w:rsidR="00B14516" w:rsidRDefault="00B14516" w:rsidP="00940A64">
            <w:pPr>
              <w:jc w:val="both"/>
              <w:rPr>
                <w:rFonts w:asciiTheme="minorHAnsi" w:hAnsiTheme="minorHAnsi"/>
              </w:rPr>
            </w:pPr>
          </w:p>
          <w:p w14:paraId="140A1B89" w14:textId="77777777" w:rsidR="00B14516" w:rsidRDefault="00730D52" w:rsidP="00940A64">
            <w:pPr>
              <w:jc w:val="both"/>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51F3C436" wp14:editId="0FBB2C81">
                      <wp:simplePos x="0" y="0"/>
                      <wp:positionH relativeFrom="column">
                        <wp:posOffset>35781</wp:posOffset>
                      </wp:positionH>
                      <wp:positionV relativeFrom="paragraph">
                        <wp:posOffset>148590</wp:posOffset>
                      </wp:positionV>
                      <wp:extent cx="295275" cy="209633"/>
                      <wp:effectExtent l="0" t="0" r="28575" b="19050"/>
                      <wp:wrapNone/>
                      <wp:docPr id="7" name="Oval 7"/>
                      <wp:cNvGraphicFramePr/>
                      <a:graphic xmlns:a="http://schemas.openxmlformats.org/drawingml/2006/main">
                        <a:graphicData uri="http://schemas.microsoft.com/office/word/2010/wordprocessingShape">
                          <wps:wsp>
                            <wps:cNvSpPr/>
                            <wps:spPr>
                              <a:xfrm>
                                <a:off x="0" y="0"/>
                                <a:ext cx="295275" cy="2096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26" style="position:absolute;margin-left:2.8pt;margin-top:11.7pt;width:23.25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" filled="f" strokecolor="red" strokeweight="2pt"/>
                  </w:pict>
                </mc:Fallback>
              </mc:AlternateContent>
            </w:r>
            <w:r w:rsidR="00891E10">
              <w:rPr>
                <w:noProof/>
              </w:rPr>
              <w:drawing>
                <wp:inline distT="0" distB="0" distL="0" distR="0" wp14:anchorId="1AA6FF06" wp14:editId="13923876">
                  <wp:extent cx="4118775" cy="31010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7774" cy="3100255"/>
                          </a:xfrm>
                          <a:prstGeom prst="rect">
                            <a:avLst/>
                          </a:prstGeom>
                        </pic:spPr>
                      </pic:pic>
                    </a:graphicData>
                  </a:graphic>
                </wp:inline>
              </w:drawing>
            </w:r>
          </w:p>
          <w:p w14:paraId="62CF1DE0" w14:textId="77777777" w:rsidR="00B14516" w:rsidRPr="00A45AE2" w:rsidRDefault="00B14516" w:rsidP="00940A64">
            <w:pPr>
              <w:jc w:val="both"/>
              <w:rPr>
                <w:rFonts w:asciiTheme="minorHAnsi" w:hAnsiTheme="minorHAnsi"/>
              </w:rPr>
            </w:pPr>
          </w:p>
        </w:tc>
      </w:tr>
      <w:tr w:rsidR="00CD4D2E" w:rsidRPr="00A45AE2" w14:paraId="4D646BB5" w14:textId="77777777" w:rsidTr="00BA0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720" w:type="dxa"/>
            <w:tcBorders>
              <w:top w:val="single" w:sz="4" w:space="0" w:color="auto"/>
              <w:left w:val="single" w:sz="4" w:space="0" w:color="auto"/>
              <w:bottom w:val="single" w:sz="4" w:space="0" w:color="auto"/>
              <w:right w:val="single" w:sz="4" w:space="0" w:color="auto"/>
            </w:tcBorders>
          </w:tcPr>
          <w:p w14:paraId="02BEB6CF" w14:textId="77777777" w:rsidR="00CD4D2E" w:rsidRPr="00406CCA" w:rsidRDefault="00CD4D2E" w:rsidP="00CF7DFF">
            <w:pPr>
              <w:jc w:val="both"/>
              <w:rPr>
                <w:rFonts w:asciiTheme="minorHAnsi" w:hAnsiTheme="minorHAnsi"/>
                <w:sz w:val="22"/>
                <w:szCs w:val="22"/>
              </w:rPr>
            </w:pPr>
            <w:r w:rsidRPr="00406CCA">
              <w:rPr>
                <w:rFonts w:asciiTheme="minorHAnsi" w:hAnsiTheme="minorHAnsi"/>
                <w:sz w:val="22"/>
                <w:szCs w:val="22"/>
              </w:rPr>
              <w:t>2</w:t>
            </w:r>
          </w:p>
        </w:tc>
        <w:tc>
          <w:tcPr>
            <w:tcW w:w="9018" w:type="dxa"/>
            <w:tcBorders>
              <w:top w:val="single" w:sz="4" w:space="0" w:color="auto"/>
              <w:left w:val="single" w:sz="4" w:space="0" w:color="auto"/>
              <w:bottom w:val="single" w:sz="4" w:space="0" w:color="auto"/>
              <w:right w:val="single" w:sz="4" w:space="0" w:color="auto"/>
            </w:tcBorders>
          </w:tcPr>
          <w:p w14:paraId="6977CA3C" w14:textId="77777777" w:rsidR="00CD4D2E" w:rsidRPr="00BD6048" w:rsidRDefault="00963D02" w:rsidP="002D7A63">
            <w:pPr>
              <w:autoSpaceDE w:val="0"/>
              <w:autoSpaceDN w:val="0"/>
              <w:adjustRightInd w:val="0"/>
              <w:rPr>
                <w:rFonts w:asciiTheme="minorHAnsi" w:hAnsiTheme="minorHAnsi"/>
                <w:color w:val="000000" w:themeColor="text1"/>
                <w:sz w:val="22"/>
                <w:szCs w:val="22"/>
              </w:rPr>
            </w:pPr>
            <w:r w:rsidRPr="00BD6048">
              <w:rPr>
                <w:rFonts w:asciiTheme="minorHAnsi" w:hAnsiTheme="minorHAnsi"/>
                <w:color w:val="000000" w:themeColor="text1"/>
                <w:sz w:val="22"/>
                <w:szCs w:val="22"/>
              </w:rPr>
              <w:t xml:space="preserve">Confirm that the study book has commenting rights enabled.  </w:t>
            </w:r>
            <w:r w:rsidR="00CD4D2E" w:rsidRPr="00BD6048">
              <w:rPr>
                <w:rFonts w:asciiTheme="minorHAnsi" w:hAnsiTheme="minorHAnsi"/>
                <w:color w:val="000000" w:themeColor="text1"/>
                <w:sz w:val="22"/>
                <w:szCs w:val="22"/>
              </w:rPr>
              <w:t xml:space="preserve">With the </w:t>
            </w:r>
            <w:r w:rsidR="0016513B" w:rsidRPr="00BD6048">
              <w:rPr>
                <w:rFonts w:asciiTheme="minorHAnsi" w:hAnsiTheme="minorHAnsi"/>
                <w:color w:val="000000" w:themeColor="text1"/>
                <w:sz w:val="22"/>
                <w:szCs w:val="22"/>
              </w:rPr>
              <w:t xml:space="preserve">study book </w:t>
            </w:r>
            <w:r w:rsidR="00CD4D2E" w:rsidRPr="00BD6048">
              <w:rPr>
                <w:rFonts w:asciiTheme="minorHAnsi" w:hAnsiTheme="minorHAnsi"/>
                <w:color w:val="000000" w:themeColor="text1"/>
                <w:sz w:val="22"/>
                <w:szCs w:val="22"/>
              </w:rPr>
              <w:t>open</w:t>
            </w:r>
            <w:r w:rsidRPr="00BD6048">
              <w:rPr>
                <w:rFonts w:asciiTheme="minorHAnsi" w:hAnsiTheme="minorHAnsi"/>
                <w:color w:val="000000" w:themeColor="text1"/>
                <w:sz w:val="22"/>
                <w:szCs w:val="22"/>
              </w:rPr>
              <w:t>:</w:t>
            </w:r>
            <w:r w:rsidR="00CD4D2E" w:rsidRPr="00BD6048">
              <w:rPr>
                <w:rFonts w:asciiTheme="minorHAnsi" w:hAnsiTheme="minorHAnsi"/>
                <w:color w:val="000000" w:themeColor="text1"/>
                <w:sz w:val="22"/>
                <w:szCs w:val="22"/>
              </w:rPr>
              <w:t xml:space="preserve"> </w:t>
            </w:r>
          </w:p>
          <w:p w14:paraId="339651FE" w14:textId="77777777" w:rsidR="00CD4D2E" w:rsidRPr="00BD6048" w:rsidRDefault="00CD4D2E" w:rsidP="002D7A63">
            <w:pPr>
              <w:autoSpaceDE w:val="0"/>
              <w:autoSpaceDN w:val="0"/>
              <w:adjustRightInd w:val="0"/>
              <w:rPr>
                <w:rFonts w:asciiTheme="minorHAnsi" w:hAnsiTheme="minorHAnsi"/>
                <w:color w:val="000000" w:themeColor="text1"/>
                <w:sz w:val="22"/>
                <w:szCs w:val="22"/>
              </w:rPr>
            </w:pPr>
          </w:p>
          <w:p w14:paraId="28D440DC" w14:textId="77777777" w:rsidR="00EE3862" w:rsidRPr="00BD6048" w:rsidRDefault="0016513B" w:rsidP="00EE3862">
            <w:pPr>
              <w:pStyle w:val="ListParagraph"/>
              <w:numPr>
                <w:ilvl w:val="0"/>
                <w:numId w:val="37"/>
              </w:numPr>
              <w:autoSpaceDE w:val="0"/>
              <w:autoSpaceDN w:val="0"/>
              <w:adjustRightInd w:val="0"/>
              <w:rPr>
                <w:rFonts w:asciiTheme="minorHAnsi" w:hAnsiTheme="minorHAnsi"/>
                <w:color w:val="000000" w:themeColor="text1"/>
                <w:sz w:val="22"/>
                <w:szCs w:val="22"/>
              </w:rPr>
            </w:pPr>
            <w:r w:rsidRPr="00BD6048">
              <w:rPr>
                <w:rFonts w:asciiTheme="minorHAnsi" w:hAnsiTheme="minorHAnsi"/>
                <w:color w:val="000000" w:themeColor="text1"/>
                <w:sz w:val="22"/>
                <w:szCs w:val="22"/>
              </w:rPr>
              <w:t>Select File =</w:t>
            </w:r>
            <w:r w:rsidR="00CD4D2E" w:rsidRPr="00BD6048">
              <w:rPr>
                <w:rFonts w:asciiTheme="minorHAnsi" w:hAnsiTheme="minorHAnsi"/>
                <w:color w:val="000000" w:themeColor="text1"/>
                <w:sz w:val="22"/>
                <w:szCs w:val="22"/>
              </w:rPr>
              <w:t xml:space="preserve">&gt; Properties </w:t>
            </w:r>
          </w:p>
          <w:p w14:paraId="71C90B9D" w14:textId="77777777" w:rsidR="00C0304D" w:rsidRPr="00BD6048" w:rsidRDefault="00EE3862" w:rsidP="00EE3862">
            <w:pPr>
              <w:pStyle w:val="ListParagraph"/>
              <w:numPr>
                <w:ilvl w:val="0"/>
                <w:numId w:val="37"/>
              </w:numPr>
              <w:autoSpaceDE w:val="0"/>
              <w:autoSpaceDN w:val="0"/>
              <w:adjustRightInd w:val="0"/>
              <w:rPr>
                <w:rFonts w:asciiTheme="minorHAnsi" w:hAnsiTheme="minorHAnsi"/>
                <w:color w:val="000000" w:themeColor="text1"/>
                <w:sz w:val="22"/>
                <w:szCs w:val="22"/>
              </w:rPr>
            </w:pPr>
            <w:r w:rsidRPr="00BD6048">
              <w:rPr>
                <w:rFonts w:asciiTheme="minorHAnsi" w:hAnsiTheme="minorHAnsi"/>
                <w:color w:val="000000" w:themeColor="text1"/>
                <w:sz w:val="22"/>
                <w:szCs w:val="22"/>
              </w:rPr>
              <w:t>Select the</w:t>
            </w:r>
            <w:r w:rsidR="00CD4D2E" w:rsidRPr="00BD6048">
              <w:rPr>
                <w:rFonts w:asciiTheme="minorHAnsi" w:hAnsiTheme="minorHAnsi"/>
                <w:color w:val="000000" w:themeColor="text1"/>
                <w:sz w:val="22"/>
                <w:szCs w:val="22"/>
              </w:rPr>
              <w:t xml:space="preserve"> Security tab </w:t>
            </w:r>
          </w:p>
          <w:p w14:paraId="48CF821E" w14:textId="77777777" w:rsidR="00CD4D2E" w:rsidRPr="00BD6048" w:rsidRDefault="00C0304D" w:rsidP="00EE3862">
            <w:pPr>
              <w:pStyle w:val="ListParagraph"/>
              <w:numPr>
                <w:ilvl w:val="0"/>
                <w:numId w:val="37"/>
              </w:numPr>
              <w:autoSpaceDE w:val="0"/>
              <w:autoSpaceDN w:val="0"/>
              <w:adjustRightInd w:val="0"/>
              <w:rPr>
                <w:rFonts w:asciiTheme="minorHAnsi" w:hAnsiTheme="minorHAnsi"/>
                <w:color w:val="000000" w:themeColor="text1"/>
                <w:sz w:val="22"/>
                <w:szCs w:val="22"/>
              </w:rPr>
            </w:pPr>
            <w:r w:rsidRPr="00BD6048">
              <w:rPr>
                <w:rFonts w:asciiTheme="minorHAnsi" w:hAnsiTheme="minorHAnsi"/>
                <w:color w:val="000000" w:themeColor="text1"/>
                <w:sz w:val="22"/>
                <w:szCs w:val="22"/>
              </w:rPr>
              <w:t>Verify that Commenting</w:t>
            </w:r>
            <w:r w:rsidR="00CD4D2E" w:rsidRPr="00BD6048">
              <w:rPr>
                <w:rFonts w:asciiTheme="minorHAnsi" w:hAnsiTheme="minorHAnsi"/>
                <w:color w:val="000000" w:themeColor="text1"/>
                <w:sz w:val="22"/>
                <w:szCs w:val="22"/>
              </w:rPr>
              <w:t xml:space="preserve"> = Allowed</w:t>
            </w:r>
            <w:r w:rsidR="00B524AD" w:rsidRPr="00BD6048">
              <w:rPr>
                <w:rFonts w:asciiTheme="minorHAnsi" w:hAnsiTheme="minorHAnsi"/>
                <w:color w:val="000000" w:themeColor="text1"/>
                <w:sz w:val="22"/>
                <w:szCs w:val="22"/>
              </w:rPr>
              <w:t xml:space="preserve"> under Document Restrictions Summary</w:t>
            </w:r>
          </w:p>
          <w:p w14:paraId="5BBF8AF2" w14:textId="77777777" w:rsidR="00CD4D2E" w:rsidRPr="00BD6048" w:rsidRDefault="00CD4D2E" w:rsidP="002D7A63">
            <w:pPr>
              <w:autoSpaceDE w:val="0"/>
              <w:autoSpaceDN w:val="0"/>
              <w:adjustRightInd w:val="0"/>
              <w:rPr>
                <w:rFonts w:asciiTheme="minorHAnsi" w:hAnsiTheme="minorHAnsi"/>
                <w:color w:val="000000" w:themeColor="text1"/>
              </w:rPr>
            </w:pPr>
          </w:p>
          <w:p w14:paraId="5E423BC8" w14:textId="77777777" w:rsidR="00452C64" w:rsidRPr="00BD6048" w:rsidRDefault="00452C64" w:rsidP="002D7A63">
            <w:pPr>
              <w:autoSpaceDE w:val="0"/>
              <w:autoSpaceDN w:val="0"/>
              <w:adjustRightInd w:val="0"/>
              <w:rPr>
                <w:rFonts w:asciiTheme="minorHAnsi" w:hAnsiTheme="minorHAnsi"/>
                <w:color w:val="000000" w:themeColor="text1"/>
                <w:sz w:val="22"/>
                <w:szCs w:val="22"/>
              </w:rPr>
            </w:pPr>
            <w:r w:rsidRPr="00BD6048">
              <w:rPr>
                <w:rFonts w:asciiTheme="minorHAnsi" w:hAnsiTheme="minorHAnsi"/>
                <w:color w:val="000000" w:themeColor="text1"/>
                <w:sz w:val="22"/>
                <w:szCs w:val="22"/>
              </w:rPr>
              <w:t>If commenting rights are not enabled</w:t>
            </w:r>
            <w:r w:rsidR="00BE262F" w:rsidRPr="00BD6048">
              <w:rPr>
                <w:rFonts w:asciiTheme="minorHAnsi" w:hAnsiTheme="minorHAnsi"/>
                <w:color w:val="000000" w:themeColor="text1"/>
                <w:sz w:val="22"/>
                <w:szCs w:val="22"/>
              </w:rPr>
              <w:t>, then contact the individual who provided the study book (typically a Clinical Data Manager or Study Build Programmer)</w:t>
            </w:r>
            <w:r w:rsidRPr="00BD6048">
              <w:rPr>
                <w:rFonts w:asciiTheme="minorHAnsi" w:hAnsiTheme="minorHAnsi"/>
                <w:color w:val="000000" w:themeColor="text1"/>
                <w:sz w:val="22"/>
                <w:szCs w:val="22"/>
              </w:rPr>
              <w:t xml:space="preserve"> </w:t>
            </w:r>
            <w:r w:rsidR="00BE262F" w:rsidRPr="00BD6048">
              <w:rPr>
                <w:rFonts w:asciiTheme="minorHAnsi" w:hAnsiTheme="minorHAnsi"/>
                <w:color w:val="000000" w:themeColor="text1"/>
                <w:sz w:val="22"/>
                <w:szCs w:val="22"/>
              </w:rPr>
              <w:t>and request that it be saved with commenting rights enabled.</w:t>
            </w:r>
          </w:p>
          <w:p w14:paraId="2DFC47A4" w14:textId="77777777" w:rsidR="00BE262F" w:rsidRPr="00C43971" w:rsidRDefault="00BE262F" w:rsidP="002D7A63">
            <w:pPr>
              <w:autoSpaceDE w:val="0"/>
              <w:autoSpaceDN w:val="0"/>
              <w:adjustRightInd w:val="0"/>
              <w:rPr>
                <w:rFonts w:asciiTheme="minorHAnsi" w:hAnsiTheme="minorHAnsi"/>
                <w:sz w:val="22"/>
                <w:szCs w:val="22"/>
              </w:rPr>
            </w:pPr>
          </w:p>
          <w:p w14:paraId="42552C34" w14:textId="77777777" w:rsidR="00CD4D2E" w:rsidRDefault="00CD4D2E" w:rsidP="002D7A63">
            <w:pPr>
              <w:autoSpaceDE w:val="0"/>
              <w:autoSpaceDN w:val="0"/>
              <w:adjustRightInd w:val="0"/>
              <w:rPr>
                <w:rFonts w:asciiTheme="minorHAnsi" w:hAnsiTheme="minorHAnsi"/>
              </w:rPr>
            </w:pPr>
            <w:r w:rsidRPr="006A278F">
              <w:rPr>
                <w:rFonts w:asciiTheme="minorHAnsi" w:hAnsiTheme="minorHAnsi"/>
                <w:noProof/>
              </w:rPr>
              <w:lastRenderedPageBreak/>
              <w:drawing>
                <wp:inline distT="0" distB="0" distL="0" distR="0" wp14:anchorId="6B8CD1F1" wp14:editId="145F0AE8">
                  <wp:extent cx="4381500" cy="3297803"/>
                  <wp:effectExtent l="38100" t="38100" r="95250" b="933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951" cy="3300400"/>
                          </a:xfrm>
                          <a:prstGeom prst="rect">
                            <a:avLst/>
                          </a:prstGeom>
                          <a:effectLst>
                            <a:outerShdw blurRad="50800" dist="38100" dir="2700000" algn="tl" rotWithShape="0">
                              <a:prstClr val="black">
                                <a:alpha val="40000"/>
                              </a:prstClr>
                            </a:outerShdw>
                          </a:effectLst>
                        </pic:spPr>
                      </pic:pic>
                    </a:graphicData>
                  </a:graphic>
                </wp:inline>
              </w:drawing>
            </w:r>
          </w:p>
          <w:p w14:paraId="588DA79F" w14:textId="77777777" w:rsidR="000202DF" w:rsidRPr="006A278F" w:rsidRDefault="000202DF" w:rsidP="002D7A63">
            <w:pPr>
              <w:autoSpaceDE w:val="0"/>
              <w:autoSpaceDN w:val="0"/>
              <w:adjustRightInd w:val="0"/>
              <w:rPr>
                <w:rFonts w:asciiTheme="minorHAnsi" w:hAnsiTheme="minorHAnsi"/>
              </w:rPr>
            </w:pPr>
          </w:p>
        </w:tc>
      </w:tr>
      <w:tr w:rsidR="008E4FB6" w:rsidRPr="00A45AE2" w14:paraId="6FEAFA57" w14:textId="77777777" w:rsidTr="00BA0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720" w:type="dxa"/>
            <w:tcBorders>
              <w:top w:val="single" w:sz="4" w:space="0" w:color="auto"/>
              <w:left w:val="single" w:sz="4" w:space="0" w:color="auto"/>
              <w:bottom w:val="single" w:sz="4" w:space="0" w:color="auto"/>
              <w:right w:val="single" w:sz="4" w:space="0" w:color="auto"/>
            </w:tcBorders>
          </w:tcPr>
          <w:p w14:paraId="2084DCA4" w14:textId="77777777" w:rsidR="008E4FB6" w:rsidRPr="00062C99" w:rsidRDefault="008E4FB6" w:rsidP="00CF7DFF">
            <w:pPr>
              <w:jc w:val="both"/>
              <w:rPr>
                <w:rFonts w:asciiTheme="minorHAnsi" w:hAnsiTheme="minorHAnsi"/>
                <w:sz w:val="22"/>
                <w:szCs w:val="22"/>
              </w:rPr>
            </w:pPr>
            <w:r w:rsidRPr="00062C99">
              <w:rPr>
                <w:rFonts w:asciiTheme="minorHAnsi" w:hAnsiTheme="minorHAnsi"/>
                <w:sz w:val="22"/>
                <w:szCs w:val="22"/>
              </w:rPr>
              <w:lastRenderedPageBreak/>
              <w:t>3</w:t>
            </w:r>
          </w:p>
        </w:tc>
        <w:tc>
          <w:tcPr>
            <w:tcW w:w="9018" w:type="dxa"/>
            <w:tcBorders>
              <w:top w:val="single" w:sz="4" w:space="0" w:color="auto"/>
              <w:left w:val="single" w:sz="4" w:space="0" w:color="auto"/>
              <w:bottom w:val="single" w:sz="4" w:space="0" w:color="auto"/>
              <w:right w:val="single" w:sz="4" w:space="0" w:color="auto"/>
            </w:tcBorders>
          </w:tcPr>
          <w:p w14:paraId="241149E9" w14:textId="77777777" w:rsidR="008E4FB6" w:rsidRPr="00062C99" w:rsidRDefault="008E4FB6" w:rsidP="000B39B3">
            <w:pPr>
              <w:jc w:val="both"/>
              <w:rPr>
                <w:rFonts w:asciiTheme="minorHAnsi" w:hAnsiTheme="minorHAnsi"/>
                <w:sz w:val="22"/>
                <w:szCs w:val="22"/>
              </w:rPr>
            </w:pPr>
            <w:r w:rsidRPr="00062C99">
              <w:rPr>
                <w:rFonts w:asciiTheme="minorHAnsi" w:hAnsiTheme="minorHAnsi"/>
                <w:sz w:val="22"/>
                <w:szCs w:val="22"/>
              </w:rPr>
              <w:t xml:space="preserve">Select </w:t>
            </w:r>
            <w:r w:rsidR="000B39B3" w:rsidRPr="00062C99">
              <w:rPr>
                <w:rFonts w:asciiTheme="minorHAnsi" w:hAnsiTheme="minorHAnsi"/>
                <w:b/>
                <w:sz w:val="22"/>
                <w:szCs w:val="22"/>
              </w:rPr>
              <w:t>Comment (see F</w:t>
            </w:r>
            <w:r w:rsidRPr="00062C99">
              <w:rPr>
                <w:rFonts w:asciiTheme="minorHAnsi" w:hAnsiTheme="minorHAnsi"/>
                <w:b/>
                <w:sz w:val="22"/>
                <w:szCs w:val="22"/>
              </w:rPr>
              <w:t>igure 1)</w:t>
            </w:r>
            <w:r w:rsidRPr="00062C99">
              <w:rPr>
                <w:rFonts w:asciiTheme="minorHAnsi" w:hAnsiTheme="minorHAnsi"/>
                <w:sz w:val="22"/>
                <w:szCs w:val="22"/>
              </w:rPr>
              <w:t xml:space="preserve"> from the toolbar on the right hand side of </w:t>
            </w:r>
            <w:r w:rsidR="000B39B3" w:rsidRPr="00062C99">
              <w:rPr>
                <w:rFonts w:asciiTheme="minorHAnsi" w:hAnsiTheme="minorHAnsi"/>
                <w:sz w:val="22"/>
                <w:szCs w:val="22"/>
              </w:rPr>
              <w:t>the</w:t>
            </w:r>
            <w:r w:rsidRPr="00062C99">
              <w:rPr>
                <w:rFonts w:asciiTheme="minorHAnsi" w:hAnsiTheme="minorHAnsi"/>
                <w:sz w:val="22"/>
                <w:szCs w:val="22"/>
              </w:rPr>
              <w:t xml:space="preserve"> screen</w:t>
            </w:r>
            <w:r w:rsidR="000B39B3" w:rsidRPr="00062C99">
              <w:rPr>
                <w:rFonts w:asciiTheme="minorHAnsi" w:hAnsiTheme="minorHAnsi"/>
                <w:sz w:val="22"/>
                <w:szCs w:val="22"/>
              </w:rPr>
              <w:t xml:space="preserve">.  </w:t>
            </w:r>
            <w:r w:rsidR="000D23AC" w:rsidRPr="00062C99">
              <w:rPr>
                <w:rFonts w:asciiTheme="minorHAnsi" w:hAnsiTheme="minorHAnsi"/>
                <w:sz w:val="22"/>
                <w:szCs w:val="22"/>
              </w:rPr>
              <w:t xml:space="preserve">This will display both the Annotations and Drawing Markups tools shown in Getting Started Step 4.  </w:t>
            </w:r>
            <w:r w:rsidR="000B39B3" w:rsidRPr="00062C99">
              <w:rPr>
                <w:rFonts w:asciiTheme="minorHAnsi" w:hAnsiTheme="minorHAnsi"/>
                <w:sz w:val="22"/>
                <w:szCs w:val="22"/>
              </w:rPr>
              <w:t>Alternatively, choose</w:t>
            </w:r>
            <w:r w:rsidRPr="00062C99">
              <w:rPr>
                <w:rFonts w:asciiTheme="minorHAnsi" w:hAnsiTheme="minorHAnsi"/>
                <w:sz w:val="22"/>
                <w:szCs w:val="22"/>
              </w:rPr>
              <w:t xml:space="preserve"> </w:t>
            </w:r>
            <w:r w:rsidRPr="00062C99">
              <w:rPr>
                <w:rFonts w:asciiTheme="minorHAnsi" w:hAnsiTheme="minorHAnsi"/>
                <w:b/>
                <w:sz w:val="22"/>
                <w:szCs w:val="22"/>
              </w:rPr>
              <w:t>V</w:t>
            </w:r>
            <w:r w:rsidR="000B39B3" w:rsidRPr="00062C99">
              <w:rPr>
                <w:rFonts w:asciiTheme="minorHAnsi" w:hAnsiTheme="minorHAnsi"/>
                <w:b/>
                <w:sz w:val="22"/>
                <w:szCs w:val="22"/>
              </w:rPr>
              <w:t>iew</w:t>
            </w:r>
            <w:r w:rsidRPr="00062C99">
              <w:rPr>
                <w:rFonts w:asciiTheme="minorHAnsi" w:hAnsiTheme="minorHAnsi"/>
                <w:sz w:val="22"/>
                <w:szCs w:val="22"/>
              </w:rPr>
              <w:t xml:space="preserve"> from the menu bar and then </w:t>
            </w:r>
            <w:r w:rsidR="000B39B3" w:rsidRPr="00062C99">
              <w:rPr>
                <w:rFonts w:asciiTheme="minorHAnsi" w:hAnsiTheme="minorHAnsi"/>
                <w:sz w:val="22"/>
                <w:szCs w:val="22"/>
              </w:rPr>
              <w:t xml:space="preserve">select </w:t>
            </w:r>
            <w:r w:rsidR="000B39B3" w:rsidRPr="00062C99">
              <w:rPr>
                <w:rFonts w:asciiTheme="minorHAnsi" w:hAnsiTheme="minorHAnsi"/>
                <w:b/>
                <w:sz w:val="22"/>
                <w:szCs w:val="22"/>
              </w:rPr>
              <w:t>Comment</w:t>
            </w:r>
            <w:r w:rsidRPr="00062C99">
              <w:rPr>
                <w:rFonts w:asciiTheme="minorHAnsi" w:hAnsiTheme="minorHAnsi"/>
                <w:b/>
                <w:sz w:val="22"/>
                <w:szCs w:val="22"/>
              </w:rPr>
              <w:t xml:space="preserve"> (</w:t>
            </w:r>
            <w:r w:rsidR="000B39B3" w:rsidRPr="00062C99">
              <w:rPr>
                <w:rFonts w:asciiTheme="minorHAnsi" w:hAnsiTheme="minorHAnsi"/>
                <w:b/>
                <w:sz w:val="22"/>
                <w:szCs w:val="22"/>
              </w:rPr>
              <w:t>see F</w:t>
            </w:r>
            <w:r w:rsidRPr="00062C99">
              <w:rPr>
                <w:rFonts w:asciiTheme="minorHAnsi" w:hAnsiTheme="minorHAnsi"/>
                <w:b/>
                <w:sz w:val="22"/>
                <w:szCs w:val="22"/>
              </w:rPr>
              <w:t xml:space="preserve">igure 2). </w:t>
            </w:r>
            <w:r w:rsidRPr="00062C99" w:rsidDel="007F67D6">
              <w:rPr>
                <w:rFonts w:asciiTheme="minorHAnsi" w:hAnsiTheme="minorHAnsi"/>
                <w:b/>
                <w:sz w:val="22"/>
                <w:szCs w:val="22"/>
              </w:rPr>
              <w:t xml:space="preserve"> </w:t>
            </w:r>
            <w:r w:rsidR="00296A25" w:rsidRPr="00062C99">
              <w:rPr>
                <w:rFonts w:asciiTheme="minorHAnsi" w:hAnsiTheme="minorHAnsi"/>
                <w:sz w:val="22"/>
                <w:szCs w:val="22"/>
              </w:rPr>
              <w:t>Choose both Annotations and Drawing Markups from the dropdown list.</w:t>
            </w:r>
          </w:p>
          <w:p w14:paraId="464D2A50" w14:textId="77777777" w:rsidR="008E4FB6" w:rsidRDefault="008E4FB6" w:rsidP="008E4FB6">
            <w:pPr>
              <w:autoSpaceDE w:val="0"/>
              <w:autoSpaceDN w:val="0"/>
              <w:adjustRightInd w:val="0"/>
              <w:rPr>
                <w:rFonts w:ascii="Garamond" w:hAnsi="Garamond" w:cs="Garamond"/>
                <w:color w:val="000000"/>
                <w:sz w:val="22"/>
                <w:szCs w:val="22"/>
              </w:rPr>
            </w:pPr>
          </w:p>
          <w:p w14:paraId="195D2185" w14:textId="77777777" w:rsidR="008E4FB6" w:rsidRDefault="008E4FB6" w:rsidP="008E4FB6">
            <w:pPr>
              <w:autoSpaceDE w:val="0"/>
              <w:autoSpaceDN w:val="0"/>
              <w:adjustRightInd w:val="0"/>
              <w:rPr>
                <w:rFonts w:ascii="Garamond" w:hAnsi="Garamond" w:cs="Garamond"/>
                <w:color w:val="000000"/>
                <w:sz w:val="22"/>
                <w:szCs w:val="22"/>
              </w:rPr>
            </w:pPr>
            <w:r w:rsidRPr="00A46BF0">
              <w:rPr>
                <w:noProof/>
              </w:rPr>
              <w:drawing>
                <wp:inline distT="0" distB="0" distL="0" distR="0" wp14:anchorId="1D321F9B" wp14:editId="26F32F10">
                  <wp:extent cx="5360670" cy="695325"/>
                  <wp:effectExtent l="38100" t="38100" r="8763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670" cy="695325"/>
                          </a:xfrm>
                          <a:prstGeom prst="rect">
                            <a:avLst/>
                          </a:prstGeom>
                          <a:effectLst>
                            <a:outerShdw blurRad="50800" dist="38100" dir="2700000" algn="tl" rotWithShape="0">
                              <a:prstClr val="black">
                                <a:alpha val="40000"/>
                              </a:prstClr>
                            </a:outerShdw>
                          </a:effectLst>
                        </pic:spPr>
                      </pic:pic>
                    </a:graphicData>
                  </a:graphic>
                </wp:inline>
              </w:drawing>
            </w:r>
          </w:p>
          <w:p w14:paraId="24DBB8B8" w14:textId="77777777" w:rsidR="008E4FB6" w:rsidRDefault="008E4FB6" w:rsidP="008E4FB6">
            <w:pPr>
              <w:autoSpaceDE w:val="0"/>
              <w:autoSpaceDN w:val="0"/>
              <w:adjustRightInd w:val="0"/>
              <w:rPr>
                <w:rFonts w:ascii="Garamond" w:hAnsi="Garamond" w:cs="Garamond"/>
                <w:color w:val="000000"/>
                <w:sz w:val="22"/>
                <w:szCs w:val="22"/>
              </w:rPr>
            </w:pPr>
          </w:p>
          <w:p w14:paraId="1C4A36AC" w14:textId="77777777" w:rsidR="008E4FB6" w:rsidRPr="00062C99" w:rsidRDefault="008E4FB6" w:rsidP="008E4FB6">
            <w:pPr>
              <w:autoSpaceDE w:val="0"/>
              <w:autoSpaceDN w:val="0"/>
              <w:adjustRightInd w:val="0"/>
              <w:rPr>
                <w:rFonts w:asciiTheme="minorHAnsi" w:hAnsiTheme="minorHAnsi" w:cs="Garamond"/>
                <w:b/>
                <w:color w:val="000000"/>
                <w:sz w:val="22"/>
                <w:szCs w:val="22"/>
              </w:rPr>
            </w:pPr>
            <w:r w:rsidRPr="00062C99">
              <w:rPr>
                <w:rFonts w:asciiTheme="minorHAnsi" w:hAnsiTheme="minorHAnsi" w:cs="Garamond"/>
                <w:b/>
                <w:color w:val="000000"/>
                <w:sz w:val="22"/>
                <w:szCs w:val="22"/>
              </w:rPr>
              <w:t>Figure 1</w:t>
            </w:r>
          </w:p>
          <w:p w14:paraId="6620376E" w14:textId="77777777" w:rsidR="00EF4754" w:rsidRDefault="00EF4754" w:rsidP="008E4FB6">
            <w:pPr>
              <w:autoSpaceDE w:val="0"/>
              <w:autoSpaceDN w:val="0"/>
              <w:adjustRightInd w:val="0"/>
              <w:rPr>
                <w:rFonts w:ascii="Garamond" w:hAnsi="Garamond" w:cs="Garamond"/>
                <w:color w:val="000000"/>
                <w:sz w:val="22"/>
                <w:szCs w:val="22"/>
              </w:rPr>
            </w:pPr>
          </w:p>
          <w:p w14:paraId="7CFB53B8" w14:textId="77777777" w:rsidR="008E4FB6" w:rsidRDefault="008E4FB6" w:rsidP="008E4FB6">
            <w:pPr>
              <w:autoSpaceDE w:val="0"/>
              <w:autoSpaceDN w:val="0"/>
              <w:adjustRightInd w:val="0"/>
              <w:rPr>
                <w:rFonts w:ascii="Garamond" w:hAnsi="Garamond" w:cs="Garamond"/>
                <w:color w:val="000000"/>
                <w:sz w:val="22"/>
                <w:szCs w:val="22"/>
              </w:rPr>
            </w:pPr>
            <w:r w:rsidRPr="007F67D6">
              <w:rPr>
                <w:rFonts w:ascii="Garamond" w:hAnsi="Garamond" w:cs="Garamond"/>
                <w:noProof/>
                <w:color w:val="000000"/>
                <w:sz w:val="22"/>
                <w:szCs w:val="22"/>
              </w:rPr>
              <w:lastRenderedPageBreak/>
              <w:drawing>
                <wp:inline distT="0" distB="0" distL="0" distR="0" wp14:anchorId="5A6143AA" wp14:editId="606DBC34">
                  <wp:extent cx="4248743" cy="3419952"/>
                  <wp:effectExtent l="38100" t="38100" r="95250" b="104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3419952"/>
                          </a:xfrm>
                          <a:prstGeom prst="rect">
                            <a:avLst/>
                          </a:prstGeom>
                          <a:effectLst>
                            <a:outerShdw blurRad="50800" dist="38100" dir="2700000" algn="tl" rotWithShape="0">
                              <a:prstClr val="black">
                                <a:alpha val="40000"/>
                              </a:prstClr>
                            </a:outerShdw>
                          </a:effectLst>
                        </pic:spPr>
                      </pic:pic>
                    </a:graphicData>
                  </a:graphic>
                </wp:inline>
              </w:drawing>
            </w:r>
          </w:p>
          <w:p w14:paraId="50C7B51A" w14:textId="77777777" w:rsidR="008E4FB6" w:rsidRDefault="008E4FB6" w:rsidP="008E4FB6">
            <w:pPr>
              <w:autoSpaceDE w:val="0"/>
              <w:autoSpaceDN w:val="0"/>
              <w:adjustRightInd w:val="0"/>
              <w:rPr>
                <w:rFonts w:ascii="Garamond" w:hAnsi="Garamond" w:cs="Garamond"/>
                <w:color w:val="000000"/>
                <w:sz w:val="22"/>
                <w:szCs w:val="22"/>
              </w:rPr>
            </w:pPr>
          </w:p>
          <w:p w14:paraId="187B78A5" w14:textId="77777777" w:rsidR="008E4FB6" w:rsidRPr="00120F09" w:rsidRDefault="000D23AC" w:rsidP="008E4FB6">
            <w:pPr>
              <w:autoSpaceDE w:val="0"/>
              <w:autoSpaceDN w:val="0"/>
              <w:adjustRightInd w:val="0"/>
              <w:rPr>
                <w:rFonts w:asciiTheme="minorHAnsi" w:hAnsiTheme="minorHAnsi" w:cs="Garamond"/>
                <w:b/>
                <w:color w:val="000000"/>
                <w:sz w:val="22"/>
                <w:szCs w:val="22"/>
              </w:rPr>
            </w:pPr>
            <w:r w:rsidRPr="00120F09">
              <w:rPr>
                <w:rFonts w:asciiTheme="minorHAnsi" w:hAnsiTheme="minorHAnsi" w:cs="Garamond"/>
                <w:b/>
                <w:color w:val="000000"/>
                <w:sz w:val="22"/>
                <w:szCs w:val="22"/>
              </w:rPr>
              <w:t>Figure 2</w:t>
            </w:r>
          </w:p>
          <w:p w14:paraId="53D00F62" w14:textId="77777777" w:rsidR="00296A25" w:rsidRPr="006A278F" w:rsidRDefault="00296A25" w:rsidP="00296A25">
            <w:pPr>
              <w:autoSpaceDE w:val="0"/>
              <w:autoSpaceDN w:val="0"/>
              <w:adjustRightInd w:val="0"/>
              <w:rPr>
                <w:rFonts w:asciiTheme="minorHAnsi" w:hAnsiTheme="minorHAnsi"/>
              </w:rPr>
            </w:pPr>
          </w:p>
        </w:tc>
      </w:tr>
      <w:tr w:rsidR="008E4FB6" w:rsidRPr="00A45AE2" w14:paraId="541F1D55" w14:textId="77777777" w:rsidTr="00BA0E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720" w:type="dxa"/>
            <w:tcBorders>
              <w:top w:val="single" w:sz="4" w:space="0" w:color="auto"/>
              <w:left w:val="single" w:sz="4" w:space="0" w:color="auto"/>
              <w:bottom w:val="single" w:sz="4" w:space="0" w:color="auto"/>
              <w:right w:val="single" w:sz="4" w:space="0" w:color="auto"/>
            </w:tcBorders>
          </w:tcPr>
          <w:p w14:paraId="2492D059" w14:textId="77777777" w:rsidR="008E4FB6" w:rsidRPr="00062C99" w:rsidRDefault="008E4FB6" w:rsidP="00CF7DFF">
            <w:pPr>
              <w:jc w:val="both"/>
              <w:rPr>
                <w:rFonts w:asciiTheme="minorHAnsi" w:hAnsiTheme="minorHAnsi"/>
                <w:sz w:val="22"/>
                <w:szCs w:val="22"/>
              </w:rPr>
            </w:pPr>
            <w:r w:rsidRPr="00062C99">
              <w:rPr>
                <w:rFonts w:asciiTheme="minorHAnsi" w:hAnsiTheme="minorHAnsi"/>
                <w:sz w:val="22"/>
                <w:szCs w:val="22"/>
              </w:rPr>
              <w:lastRenderedPageBreak/>
              <w:t>4</w:t>
            </w:r>
          </w:p>
        </w:tc>
        <w:tc>
          <w:tcPr>
            <w:tcW w:w="9018" w:type="dxa"/>
            <w:tcBorders>
              <w:top w:val="single" w:sz="4" w:space="0" w:color="auto"/>
              <w:left w:val="single" w:sz="4" w:space="0" w:color="auto"/>
              <w:bottom w:val="single" w:sz="4" w:space="0" w:color="auto"/>
              <w:right w:val="single" w:sz="4" w:space="0" w:color="auto"/>
            </w:tcBorders>
          </w:tcPr>
          <w:p w14:paraId="2F4F99CF" w14:textId="77777777" w:rsidR="008E4FB6" w:rsidRPr="00062C99" w:rsidRDefault="00502D31" w:rsidP="008E4FB6">
            <w:pPr>
              <w:autoSpaceDE w:val="0"/>
              <w:autoSpaceDN w:val="0"/>
              <w:adjustRightInd w:val="0"/>
              <w:rPr>
                <w:rFonts w:asciiTheme="minorHAnsi" w:hAnsiTheme="minorHAnsi"/>
                <w:sz w:val="22"/>
                <w:szCs w:val="22"/>
              </w:rPr>
            </w:pPr>
            <w:r w:rsidRPr="00062C99">
              <w:rPr>
                <w:rFonts w:asciiTheme="minorHAnsi" w:hAnsiTheme="minorHAnsi"/>
                <w:sz w:val="22"/>
                <w:szCs w:val="22"/>
              </w:rPr>
              <w:t>The Annotations and Drawing Markups tools should be displayed on the right hand side of the screen as shown below:</w:t>
            </w:r>
            <w:r w:rsidR="008E4FB6" w:rsidRPr="00062C99">
              <w:rPr>
                <w:rFonts w:asciiTheme="minorHAnsi" w:hAnsiTheme="minorHAnsi"/>
                <w:sz w:val="22"/>
                <w:szCs w:val="22"/>
              </w:rPr>
              <w:t xml:space="preserve"> </w:t>
            </w:r>
          </w:p>
          <w:p w14:paraId="1BCC6BE0" w14:textId="77777777" w:rsidR="008E4FB6" w:rsidRDefault="008E4FB6" w:rsidP="008E4FB6">
            <w:pPr>
              <w:autoSpaceDE w:val="0"/>
              <w:autoSpaceDN w:val="0"/>
              <w:adjustRightInd w:val="0"/>
              <w:rPr>
                <w:rFonts w:asciiTheme="minorHAnsi" w:hAnsiTheme="minorHAnsi"/>
              </w:rPr>
            </w:pPr>
          </w:p>
          <w:p w14:paraId="0C532368" w14:textId="77777777" w:rsidR="008E4FB6" w:rsidRDefault="008E4FB6" w:rsidP="008E4FB6">
            <w:pPr>
              <w:autoSpaceDE w:val="0"/>
              <w:autoSpaceDN w:val="0"/>
              <w:adjustRightInd w:val="0"/>
              <w:rPr>
                <w:rFonts w:ascii="Garamond" w:hAnsi="Garamond" w:cs="Garamond"/>
                <w:color w:val="000000"/>
                <w:sz w:val="22"/>
                <w:szCs w:val="22"/>
              </w:rPr>
            </w:pPr>
            <w:r w:rsidRPr="007857E0">
              <w:rPr>
                <w:rFonts w:asciiTheme="minorHAnsi" w:hAnsiTheme="minorHAnsi"/>
                <w:noProof/>
              </w:rPr>
              <w:drawing>
                <wp:inline distT="0" distB="0" distL="0" distR="0" wp14:anchorId="6CDA02DC" wp14:editId="02ACA850">
                  <wp:extent cx="2381250" cy="2009775"/>
                  <wp:effectExtent l="38100" t="38100" r="95250" b="1047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92" cy="2010064"/>
                          </a:xfrm>
                          <a:prstGeom prst="rect">
                            <a:avLst/>
                          </a:prstGeom>
                          <a:effectLst>
                            <a:outerShdw blurRad="50800" dist="38100" dir="2700000" algn="tl" rotWithShape="0">
                              <a:prstClr val="black">
                                <a:alpha val="40000"/>
                              </a:prstClr>
                            </a:outerShdw>
                          </a:effectLst>
                        </pic:spPr>
                      </pic:pic>
                    </a:graphicData>
                  </a:graphic>
                </wp:inline>
              </w:drawing>
            </w:r>
          </w:p>
          <w:p w14:paraId="6C81F4A4" w14:textId="77777777" w:rsidR="009676D0" w:rsidRDefault="009676D0" w:rsidP="0042182F">
            <w:pPr>
              <w:autoSpaceDE w:val="0"/>
              <w:autoSpaceDN w:val="0"/>
              <w:adjustRightInd w:val="0"/>
              <w:rPr>
                <w:rFonts w:asciiTheme="minorHAnsi" w:hAnsiTheme="minorHAnsi" w:cs="Garamond"/>
                <w:color w:val="000000"/>
                <w:sz w:val="22"/>
                <w:szCs w:val="22"/>
              </w:rPr>
            </w:pPr>
          </w:p>
          <w:p w14:paraId="509329B1" w14:textId="77777777" w:rsidR="0042182F" w:rsidRPr="00214AD1" w:rsidRDefault="008E4FB6" w:rsidP="0042182F">
            <w:pPr>
              <w:autoSpaceDE w:val="0"/>
              <w:autoSpaceDN w:val="0"/>
              <w:adjustRightInd w:val="0"/>
              <w:rPr>
                <w:rFonts w:asciiTheme="minorHAnsi" w:hAnsiTheme="minorHAnsi"/>
                <w:sz w:val="22"/>
                <w:szCs w:val="22"/>
              </w:rPr>
            </w:pPr>
            <w:r w:rsidRPr="00062C99">
              <w:rPr>
                <w:rFonts w:asciiTheme="minorHAnsi" w:hAnsiTheme="minorHAnsi" w:cs="Garamond"/>
                <w:color w:val="000000"/>
                <w:sz w:val="22"/>
                <w:szCs w:val="22"/>
              </w:rPr>
              <w:t>Note:</w:t>
            </w:r>
            <w:r w:rsidRPr="00062C99">
              <w:rPr>
                <w:rFonts w:ascii="Garamond" w:hAnsi="Garamond" w:cs="Garamond"/>
                <w:color w:val="000000"/>
                <w:sz w:val="22"/>
                <w:szCs w:val="22"/>
              </w:rPr>
              <w:t xml:space="preserve">  </w:t>
            </w:r>
            <w:r w:rsidRPr="00062C99">
              <w:rPr>
                <w:rFonts w:asciiTheme="minorHAnsi" w:hAnsiTheme="minorHAnsi"/>
                <w:sz w:val="22"/>
                <w:szCs w:val="22"/>
              </w:rPr>
              <w:t>The</w:t>
            </w:r>
            <w:r w:rsidR="0042182F" w:rsidRPr="00062C99">
              <w:rPr>
                <w:rFonts w:asciiTheme="minorHAnsi" w:hAnsiTheme="minorHAnsi"/>
                <w:sz w:val="22"/>
                <w:szCs w:val="22"/>
              </w:rPr>
              <w:t>se are the tools that will be used to create the annotation text box and the annotation text.</w:t>
            </w:r>
          </w:p>
          <w:p w14:paraId="38B35DB8" w14:textId="77777777" w:rsidR="00F158D1" w:rsidRPr="006A278F" w:rsidRDefault="00F158D1" w:rsidP="0042182F">
            <w:pPr>
              <w:autoSpaceDE w:val="0"/>
              <w:autoSpaceDN w:val="0"/>
              <w:adjustRightInd w:val="0"/>
              <w:rPr>
                <w:rFonts w:asciiTheme="minorHAnsi" w:hAnsiTheme="minorHAnsi"/>
              </w:rPr>
            </w:pPr>
          </w:p>
        </w:tc>
      </w:tr>
      <w:tr w:rsidR="00B87752" w:rsidRPr="00A45AE2" w14:paraId="418A5BA3" w14:textId="77777777" w:rsidTr="005853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91"/>
        </w:trPr>
        <w:tc>
          <w:tcPr>
            <w:tcW w:w="720" w:type="dxa"/>
            <w:tcBorders>
              <w:top w:val="single" w:sz="4" w:space="0" w:color="auto"/>
              <w:left w:val="single" w:sz="4" w:space="0" w:color="auto"/>
              <w:bottom w:val="single" w:sz="4" w:space="0" w:color="auto"/>
              <w:right w:val="single" w:sz="4" w:space="0" w:color="auto"/>
            </w:tcBorders>
          </w:tcPr>
          <w:p w14:paraId="48B51647" w14:textId="77777777" w:rsidR="00B87752" w:rsidRPr="00062C99" w:rsidRDefault="00B87752" w:rsidP="00CF7DFF">
            <w:pPr>
              <w:jc w:val="both"/>
              <w:rPr>
                <w:rFonts w:asciiTheme="minorHAnsi" w:hAnsiTheme="minorHAnsi"/>
                <w:sz w:val="22"/>
                <w:szCs w:val="22"/>
              </w:rPr>
            </w:pPr>
            <w:r w:rsidRPr="00062C99">
              <w:rPr>
                <w:rFonts w:asciiTheme="minorHAnsi" w:hAnsiTheme="minorHAnsi"/>
                <w:sz w:val="22"/>
                <w:szCs w:val="22"/>
              </w:rPr>
              <w:lastRenderedPageBreak/>
              <w:t>5</w:t>
            </w:r>
          </w:p>
        </w:tc>
        <w:tc>
          <w:tcPr>
            <w:tcW w:w="9018" w:type="dxa"/>
            <w:tcBorders>
              <w:top w:val="single" w:sz="4" w:space="0" w:color="auto"/>
              <w:left w:val="single" w:sz="4" w:space="0" w:color="auto"/>
              <w:bottom w:val="single" w:sz="4" w:space="0" w:color="auto"/>
              <w:right w:val="single" w:sz="4" w:space="0" w:color="auto"/>
            </w:tcBorders>
          </w:tcPr>
          <w:p w14:paraId="662477CF" w14:textId="77777777" w:rsidR="00B87752" w:rsidRPr="00062C99" w:rsidRDefault="00B87752" w:rsidP="008E4FB6">
            <w:pPr>
              <w:autoSpaceDE w:val="0"/>
              <w:autoSpaceDN w:val="0"/>
              <w:adjustRightInd w:val="0"/>
              <w:rPr>
                <w:rFonts w:asciiTheme="minorHAnsi" w:hAnsiTheme="minorHAnsi"/>
                <w:sz w:val="22"/>
                <w:szCs w:val="22"/>
              </w:rPr>
            </w:pPr>
            <w:r w:rsidRPr="00062C99">
              <w:rPr>
                <w:rFonts w:asciiTheme="minorHAnsi" w:hAnsiTheme="minorHAnsi"/>
                <w:sz w:val="22"/>
                <w:szCs w:val="22"/>
              </w:rPr>
              <w:t xml:space="preserve">Enable the </w:t>
            </w:r>
            <w:r w:rsidRPr="00062C99">
              <w:rPr>
                <w:rFonts w:asciiTheme="minorHAnsi" w:hAnsiTheme="minorHAnsi"/>
                <w:b/>
                <w:sz w:val="22"/>
                <w:szCs w:val="22"/>
              </w:rPr>
              <w:t>Properties</w:t>
            </w:r>
            <w:r w:rsidRPr="00062C99">
              <w:rPr>
                <w:rFonts w:asciiTheme="minorHAnsi" w:hAnsiTheme="minorHAnsi"/>
                <w:sz w:val="22"/>
                <w:szCs w:val="22"/>
              </w:rPr>
              <w:t xml:space="preserve"> Dialog Box.</w:t>
            </w:r>
          </w:p>
          <w:p w14:paraId="20152E1F" w14:textId="77777777" w:rsidR="00B87752" w:rsidRPr="00062C99" w:rsidRDefault="00B87752" w:rsidP="008E4FB6">
            <w:pPr>
              <w:autoSpaceDE w:val="0"/>
              <w:autoSpaceDN w:val="0"/>
              <w:adjustRightInd w:val="0"/>
              <w:rPr>
                <w:rFonts w:asciiTheme="minorHAnsi" w:hAnsiTheme="minorHAnsi"/>
                <w:sz w:val="22"/>
                <w:szCs w:val="22"/>
              </w:rPr>
            </w:pPr>
          </w:p>
          <w:p w14:paraId="679720A5" w14:textId="77777777" w:rsidR="00B87752" w:rsidRPr="00062C99" w:rsidRDefault="00B87752" w:rsidP="00395DAC">
            <w:pPr>
              <w:rPr>
                <w:rFonts w:asciiTheme="minorHAnsi" w:hAnsiTheme="minorHAnsi"/>
                <w:sz w:val="22"/>
                <w:szCs w:val="22"/>
              </w:rPr>
            </w:pPr>
            <w:r w:rsidRPr="00062C99">
              <w:rPr>
                <w:rFonts w:asciiTheme="minorHAnsi" w:hAnsiTheme="minorHAnsi"/>
                <w:sz w:val="22"/>
                <w:szCs w:val="22"/>
              </w:rPr>
              <w:t xml:space="preserve">Select </w:t>
            </w:r>
            <w:r w:rsidRPr="00062C99">
              <w:rPr>
                <w:rFonts w:asciiTheme="minorHAnsi" w:hAnsiTheme="minorHAnsi"/>
                <w:b/>
                <w:sz w:val="22"/>
                <w:szCs w:val="22"/>
              </w:rPr>
              <w:t>View</w:t>
            </w:r>
            <w:r w:rsidRPr="00062C99">
              <w:rPr>
                <w:rFonts w:asciiTheme="minorHAnsi" w:hAnsiTheme="minorHAnsi"/>
                <w:sz w:val="22"/>
                <w:szCs w:val="22"/>
              </w:rPr>
              <w:t xml:space="preserve"> from the Menu Bar =&gt; </w:t>
            </w:r>
            <w:r w:rsidRPr="00062C99">
              <w:rPr>
                <w:rFonts w:asciiTheme="minorHAnsi" w:hAnsiTheme="minorHAnsi"/>
                <w:b/>
                <w:sz w:val="22"/>
                <w:szCs w:val="22"/>
              </w:rPr>
              <w:t>Show/Hide</w:t>
            </w:r>
            <w:r w:rsidRPr="00062C99">
              <w:rPr>
                <w:rFonts w:asciiTheme="minorHAnsi" w:hAnsiTheme="minorHAnsi"/>
                <w:sz w:val="22"/>
                <w:szCs w:val="22"/>
              </w:rPr>
              <w:t xml:space="preserve"> =&gt; </w:t>
            </w:r>
            <w:r w:rsidRPr="00062C99">
              <w:rPr>
                <w:rFonts w:asciiTheme="minorHAnsi" w:hAnsiTheme="minorHAnsi"/>
                <w:b/>
                <w:sz w:val="22"/>
                <w:szCs w:val="22"/>
              </w:rPr>
              <w:t>Toolbar Items</w:t>
            </w:r>
            <w:r w:rsidRPr="00062C99">
              <w:rPr>
                <w:rFonts w:asciiTheme="minorHAnsi" w:hAnsiTheme="minorHAnsi"/>
                <w:sz w:val="22"/>
                <w:szCs w:val="22"/>
              </w:rPr>
              <w:t xml:space="preserve"> =&gt; </w:t>
            </w:r>
            <w:r w:rsidRPr="00062C99">
              <w:rPr>
                <w:rFonts w:asciiTheme="minorHAnsi" w:hAnsiTheme="minorHAnsi"/>
                <w:b/>
                <w:sz w:val="22"/>
                <w:szCs w:val="22"/>
              </w:rPr>
              <w:t>Properties Bar</w:t>
            </w:r>
          </w:p>
          <w:p w14:paraId="2BCC3B6D" w14:textId="77777777" w:rsidR="00B87752" w:rsidRDefault="00B87752" w:rsidP="008E4FB6">
            <w:pPr>
              <w:autoSpaceDE w:val="0"/>
              <w:autoSpaceDN w:val="0"/>
              <w:adjustRightInd w:val="0"/>
              <w:rPr>
                <w:rFonts w:asciiTheme="minorHAnsi" w:hAnsiTheme="minorHAnsi"/>
              </w:rPr>
            </w:pPr>
          </w:p>
          <w:p w14:paraId="55108423" w14:textId="77777777" w:rsidR="00B87752" w:rsidRDefault="00B87752" w:rsidP="008E4FB6">
            <w:pPr>
              <w:autoSpaceDE w:val="0"/>
              <w:autoSpaceDN w:val="0"/>
              <w:adjustRightInd w:val="0"/>
              <w:rPr>
                <w:rFonts w:asciiTheme="minorHAnsi" w:hAnsiTheme="minorHAnsi"/>
              </w:rPr>
            </w:pPr>
            <w:r w:rsidRPr="00E8658F">
              <w:rPr>
                <w:rFonts w:asciiTheme="minorHAnsi" w:hAnsiTheme="minorHAnsi"/>
                <w:noProof/>
              </w:rPr>
              <w:drawing>
                <wp:inline distT="0" distB="0" distL="0" distR="0" wp14:anchorId="34C1B83D" wp14:editId="06C5D854">
                  <wp:extent cx="4988560" cy="4051300"/>
                  <wp:effectExtent l="38100" t="38100" r="97790" b="1016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8560" cy="4051300"/>
                          </a:xfrm>
                          <a:prstGeom prst="rect">
                            <a:avLst/>
                          </a:prstGeom>
                          <a:effectLst>
                            <a:outerShdw blurRad="50800" dist="38100" dir="2700000" algn="tl" rotWithShape="0">
                              <a:prstClr val="black">
                                <a:alpha val="40000"/>
                              </a:prstClr>
                            </a:outerShdw>
                          </a:effectLst>
                        </pic:spPr>
                      </pic:pic>
                    </a:graphicData>
                  </a:graphic>
                </wp:inline>
              </w:drawing>
            </w:r>
          </w:p>
          <w:p w14:paraId="75AA0DC0" w14:textId="77777777" w:rsidR="00B87752" w:rsidRDefault="00B87752" w:rsidP="008E4FB6">
            <w:pPr>
              <w:autoSpaceDE w:val="0"/>
              <w:autoSpaceDN w:val="0"/>
              <w:adjustRightInd w:val="0"/>
              <w:rPr>
                <w:rFonts w:asciiTheme="minorHAnsi" w:hAnsiTheme="minorHAnsi"/>
              </w:rPr>
            </w:pPr>
          </w:p>
          <w:p w14:paraId="17DE7331" w14:textId="77777777" w:rsidR="00B87752" w:rsidRPr="00062C99" w:rsidRDefault="00B87752" w:rsidP="008E4FB6">
            <w:pPr>
              <w:autoSpaceDE w:val="0"/>
              <w:autoSpaceDN w:val="0"/>
              <w:adjustRightInd w:val="0"/>
              <w:rPr>
                <w:rFonts w:asciiTheme="minorHAnsi" w:hAnsiTheme="minorHAnsi"/>
                <w:sz w:val="22"/>
                <w:szCs w:val="22"/>
              </w:rPr>
            </w:pPr>
            <w:r w:rsidRPr="00062C99">
              <w:rPr>
                <w:rFonts w:asciiTheme="minorHAnsi" w:hAnsiTheme="minorHAnsi"/>
                <w:sz w:val="22"/>
                <w:szCs w:val="22"/>
              </w:rPr>
              <w:t>The Properties dialog box</w:t>
            </w:r>
            <w:r w:rsidR="00970C5D" w:rsidRPr="00062C99">
              <w:rPr>
                <w:rFonts w:asciiTheme="minorHAnsi" w:hAnsiTheme="minorHAnsi"/>
                <w:sz w:val="22"/>
                <w:szCs w:val="22"/>
              </w:rPr>
              <w:t xml:space="preserve"> is displayed.</w:t>
            </w:r>
            <w:r w:rsidRPr="00062C99">
              <w:rPr>
                <w:rFonts w:asciiTheme="minorHAnsi" w:hAnsiTheme="minorHAnsi"/>
                <w:sz w:val="22"/>
                <w:szCs w:val="22"/>
              </w:rPr>
              <w:t xml:space="preserve"> </w:t>
            </w:r>
          </w:p>
          <w:p w14:paraId="4BF5DCC4" w14:textId="77777777" w:rsidR="00B87752" w:rsidRDefault="00B87752" w:rsidP="008E4FB6">
            <w:pPr>
              <w:autoSpaceDE w:val="0"/>
              <w:autoSpaceDN w:val="0"/>
              <w:adjustRightInd w:val="0"/>
              <w:rPr>
                <w:rFonts w:asciiTheme="minorHAnsi" w:hAnsiTheme="minorHAnsi"/>
              </w:rPr>
            </w:pPr>
          </w:p>
          <w:p w14:paraId="32232D5C" w14:textId="77777777" w:rsidR="00B87752" w:rsidRDefault="00B87752" w:rsidP="008E4FB6">
            <w:pPr>
              <w:autoSpaceDE w:val="0"/>
              <w:autoSpaceDN w:val="0"/>
              <w:adjustRightInd w:val="0"/>
              <w:rPr>
                <w:rFonts w:asciiTheme="minorHAnsi" w:hAnsiTheme="minorHAnsi"/>
              </w:rPr>
            </w:pPr>
            <w:r>
              <w:rPr>
                <w:noProof/>
              </w:rPr>
              <w:drawing>
                <wp:inline distT="0" distB="0" distL="0" distR="0" wp14:anchorId="6F08C2AA" wp14:editId="3E20DDC8">
                  <wp:extent cx="3895238" cy="5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95238" cy="542857"/>
                          </a:xfrm>
                          <a:prstGeom prst="rect">
                            <a:avLst/>
                          </a:prstGeom>
                        </pic:spPr>
                      </pic:pic>
                    </a:graphicData>
                  </a:graphic>
                </wp:inline>
              </w:drawing>
            </w:r>
          </w:p>
          <w:p w14:paraId="0A8FFA51" w14:textId="77777777" w:rsidR="00B87752" w:rsidRDefault="00B87752" w:rsidP="008E4FB6">
            <w:pPr>
              <w:autoSpaceDE w:val="0"/>
              <w:autoSpaceDN w:val="0"/>
              <w:adjustRightInd w:val="0"/>
              <w:rPr>
                <w:rFonts w:asciiTheme="minorHAnsi" w:hAnsiTheme="minorHAnsi"/>
              </w:rPr>
            </w:pPr>
          </w:p>
          <w:p w14:paraId="5082AB60" w14:textId="77777777" w:rsidR="00B87752" w:rsidRPr="00062C99" w:rsidRDefault="00B87752" w:rsidP="00970C5D">
            <w:pPr>
              <w:autoSpaceDE w:val="0"/>
              <w:autoSpaceDN w:val="0"/>
              <w:adjustRightInd w:val="0"/>
              <w:rPr>
                <w:rFonts w:asciiTheme="minorHAnsi" w:hAnsiTheme="minorHAnsi"/>
                <w:sz w:val="22"/>
                <w:szCs w:val="22"/>
              </w:rPr>
            </w:pPr>
            <w:r w:rsidRPr="00062C99">
              <w:rPr>
                <w:rFonts w:asciiTheme="minorHAnsi" w:hAnsiTheme="minorHAnsi"/>
                <w:sz w:val="22"/>
                <w:szCs w:val="22"/>
              </w:rPr>
              <w:t xml:space="preserve">Note:  This will be used to modify </w:t>
            </w:r>
            <w:r w:rsidR="00970C5D" w:rsidRPr="00062C99">
              <w:rPr>
                <w:rFonts w:asciiTheme="minorHAnsi" w:hAnsiTheme="minorHAnsi"/>
                <w:sz w:val="22"/>
                <w:szCs w:val="22"/>
              </w:rPr>
              <w:t xml:space="preserve">both </w:t>
            </w:r>
            <w:r w:rsidRPr="00062C99">
              <w:rPr>
                <w:rFonts w:asciiTheme="minorHAnsi" w:hAnsiTheme="minorHAnsi"/>
                <w:sz w:val="22"/>
                <w:szCs w:val="22"/>
              </w:rPr>
              <w:t xml:space="preserve">the </w:t>
            </w:r>
            <w:r w:rsidR="00970C5D" w:rsidRPr="00062C99">
              <w:rPr>
                <w:rFonts w:asciiTheme="minorHAnsi" w:hAnsiTheme="minorHAnsi"/>
                <w:sz w:val="22"/>
                <w:szCs w:val="22"/>
              </w:rPr>
              <w:t>Annotation Text and Text Box properties.</w:t>
            </w:r>
          </w:p>
          <w:p w14:paraId="3FF55353" w14:textId="77777777" w:rsidR="0058534A" w:rsidRDefault="0058534A" w:rsidP="00970C5D">
            <w:pPr>
              <w:autoSpaceDE w:val="0"/>
              <w:autoSpaceDN w:val="0"/>
              <w:adjustRightInd w:val="0"/>
              <w:rPr>
                <w:rFonts w:asciiTheme="minorHAnsi" w:hAnsiTheme="minorHAnsi"/>
              </w:rPr>
            </w:pPr>
          </w:p>
        </w:tc>
      </w:tr>
    </w:tbl>
    <w:p w14:paraId="73EA56CD" w14:textId="77777777" w:rsidR="00BC0B5A" w:rsidRDefault="00BC0B5A"/>
    <w:p w14:paraId="0010E778" w14:textId="77777777" w:rsidR="0058534A" w:rsidRDefault="0058534A"/>
    <w:p w14:paraId="238C96C6" w14:textId="77777777" w:rsidR="0058534A" w:rsidRDefault="0058534A"/>
    <w:p w14:paraId="6380FBE7" w14:textId="77777777" w:rsidR="0058534A" w:rsidRDefault="0058534A"/>
    <w:p w14:paraId="664CA974" w14:textId="77777777" w:rsidR="003A2837" w:rsidRDefault="003A2837"/>
    <w:p w14:paraId="260DAD7F" w14:textId="77777777" w:rsidR="00AC5A81" w:rsidRDefault="00AC5A81"/>
    <w:p w14:paraId="75C59941" w14:textId="77777777" w:rsidR="00AC5A81" w:rsidRDefault="00AC5A81"/>
    <w:p w14:paraId="389554B1" w14:textId="77777777" w:rsidR="00BC0B5A" w:rsidRPr="00883304" w:rsidRDefault="00FC5A8F" w:rsidP="00FC5A8F">
      <w:pPr>
        <w:pStyle w:val="Heading1"/>
        <w:numPr>
          <w:ilvl w:val="0"/>
          <w:numId w:val="44"/>
        </w:numPr>
        <w:rPr>
          <w:rFonts w:asciiTheme="minorHAnsi" w:hAnsiTheme="minorHAnsi"/>
        </w:rPr>
      </w:pPr>
      <w:r>
        <w:rPr>
          <w:rFonts w:asciiTheme="minorHAnsi" w:hAnsiTheme="minorHAnsi"/>
        </w:rPr>
        <w:t xml:space="preserve"> </w:t>
      </w:r>
      <w:bookmarkStart w:id="15" w:name="_Toc436767085"/>
      <w:r w:rsidR="00BC0B5A" w:rsidRPr="00883304">
        <w:rPr>
          <w:rFonts w:asciiTheme="minorHAnsi" w:hAnsiTheme="minorHAnsi"/>
        </w:rPr>
        <w:t>Default</w:t>
      </w:r>
      <w:r w:rsidR="001A5819" w:rsidRPr="00883304">
        <w:rPr>
          <w:rFonts w:asciiTheme="minorHAnsi" w:hAnsiTheme="minorHAnsi"/>
        </w:rPr>
        <w:t>/</w:t>
      </w:r>
      <w:r w:rsidR="00DD2C20" w:rsidRPr="00883304">
        <w:rPr>
          <w:rFonts w:asciiTheme="minorHAnsi" w:hAnsiTheme="minorHAnsi"/>
        </w:rPr>
        <w:t>Modify Settings</w:t>
      </w:r>
      <w:r w:rsidR="00BC0B5A" w:rsidRPr="00883304">
        <w:rPr>
          <w:rFonts w:asciiTheme="minorHAnsi" w:hAnsiTheme="minorHAnsi"/>
        </w:rPr>
        <w:t xml:space="preserve"> fo</w:t>
      </w:r>
      <w:r w:rsidR="00746A01" w:rsidRPr="00883304">
        <w:rPr>
          <w:rFonts w:asciiTheme="minorHAnsi" w:hAnsiTheme="minorHAnsi"/>
        </w:rPr>
        <w:t xml:space="preserve">r </w:t>
      </w:r>
      <w:r w:rsidR="00E66882" w:rsidRPr="00883304">
        <w:rPr>
          <w:rFonts w:asciiTheme="minorHAnsi" w:hAnsiTheme="minorHAnsi"/>
        </w:rPr>
        <w:t xml:space="preserve">Annotation </w:t>
      </w:r>
      <w:r w:rsidR="00746A01" w:rsidRPr="00883304">
        <w:rPr>
          <w:rFonts w:asciiTheme="minorHAnsi" w:hAnsiTheme="minorHAnsi"/>
        </w:rPr>
        <w:t>Text Box</w:t>
      </w:r>
      <w:bookmarkEnd w:id="15"/>
    </w:p>
    <w:p w14:paraId="53DECA5D" w14:textId="77777777" w:rsidR="00BC0B5A" w:rsidRDefault="00BC0B5A"/>
    <w:tbl>
      <w:tblPr>
        <w:tblW w:w="9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63"/>
        <w:gridCol w:w="8856"/>
      </w:tblGrid>
      <w:tr w:rsidR="00BC0B5A" w:rsidRPr="00A45AE2" w14:paraId="66E40A8D" w14:textId="77777777" w:rsidTr="00415F15">
        <w:trPr>
          <w:cantSplit/>
          <w:tblHeader/>
        </w:trPr>
        <w:tc>
          <w:tcPr>
            <w:tcW w:w="782" w:type="dxa"/>
            <w:tcBorders>
              <w:bottom w:val="single" w:sz="4" w:space="0" w:color="auto"/>
            </w:tcBorders>
          </w:tcPr>
          <w:p w14:paraId="2506373D" w14:textId="77777777" w:rsidR="00BC0B5A" w:rsidRPr="00A45AE2" w:rsidRDefault="00BC0B5A" w:rsidP="00BC0B5A">
            <w:pPr>
              <w:jc w:val="both"/>
              <w:rPr>
                <w:rFonts w:asciiTheme="minorHAnsi" w:hAnsiTheme="minorHAnsi"/>
                <w:b/>
              </w:rPr>
            </w:pPr>
            <w:r w:rsidRPr="00A45AE2">
              <w:rPr>
                <w:rFonts w:asciiTheme="minorHAnsi" w:hAnsiTheme="minorHAnsi"/>
                <w:b/>
              </w:rPr>
              <w:t>Step</w:t>
            </w:r>
          </w:p>
        </w:tc>
        <w:tc>
          <w:tcPr>
            <w:tcW w:w="8658" w:type="dxa"/>
            <w:tcBorders>
              <w:bottom w:val="single" w:sz="4" w:space="0" w:color="auto"/>
            </w:tcBorders>
          </w:tcPr>
          <w:p w14:paraId="7A81F6C0" w14:textId="77777777" w:rsidR="00BC0B5A" w:rsidRPr="00A45AE2" w:rsidRDefault="00BC0B5A" w:rsidP="00BC0B5A">
            <w:pPr>
              <w:jc w:val="both"/>
              <w:rPr>
                <w:rFonts w:asciiTheme="minorHAnsi" w:hAnsiTheme="minorHAnsi"/>
                <w:b/>
              </w:rPr>
            </w:pPr>
            <w:r w:rsidRPr="00A45AE2">
              <w:rPr>
                <w:rFonts w:asciiTheme="minorHAnsi" w:hAnsiTheme="minorHAnsi"/>
                <w:b/>
              </w:rPr>
              <w:t>Action</w:t>
            </w:r>
          </w:p>
        </w:tc>
      </w:tr>
      <w:tr w:rsidR="00BC0B5A" w:rsidRPr="00A45AE2" w14:paraId="3E954DDB" w14:textId="77777777" w:rsidTr="00415F15">
        <w:trPr>
          <w:cantSplit/>
        </w:trPr>
        <w:tc>
          <w:tcPr>
            <w:tcW w:w="782" w:type="dxa"/>
            <w:tcBorders>
              <w:top w:val="single" w:sz="4" w:space="0" w:color="auto"/>
              <w:left w:val="single" w:sz="4" w:space="0" w:color="auto"/>
              <w:bottom w:val="single" w:sz="4" w:space="0" w:color="auto"/>
              <w:right w:val="single" w:sz="4" w:space="0" w:color="auto"/>
            </w:tcBorders>
          </w:tcPr>
          <w:p w14:paraId="5575A527" w14:textId="77777777" w:rsidR="00BC0B5A" w:rsidRPr="00C13D1B" w:rsidRDefault="008E4FB6" w:rsidP="00BC0B5A">
            <w:pPr>
              <w:jc w:val="both"/>
              <w:rPr>
                <w:rFonts w:asciiTheme="minorHAnsi" w:hAnsiTheme="minorHAnsi"/>
                <w:sz w:val="22"/>
                <w:szCs w:val="22"/>
              </w:rPr>
            </w:pPr>
            <w:r w:rsidRPr="00C13D1B">
              <w:rPr>
                <w:rFonts w:asciiTheme="minorHAnsi" w:hAnsiTheme="minorHAnsi"/>
                <w:sz w:val="22"/>
                <w:szCs w:val="22"/>
              </w:rPr>
              <w:t>1</w:t>
            </w:r>
          </w:p>
        </w:tc>
        <w:tc>
          <w:tcPr>
            <w:tcW w:w="8658" w:type="dxa"/>
            <w:tcBorders>
              <w:top w:val="single" w:sz="4" w:space="0" w:color="auto"/>
              <w:left w:val="single" w:sz="4" w:space="0" w:color="auto"/>
              <w:bottom w:val="single" w:sz="4" w:space="0" w:color="auto"/>
              <w:right w:val="single" w:sz="4" w:space="0" w:color="auto"/>
            </w:tcBorders>
          </w:tcPr>
          <w:p w14:paraId="1D4DB285" w14:textId="77777777" w:rsidR="006D6A30" w:rsidRPr="00883304" w:rsidRDefault="006D6A30" w:rsidP="008E4FB6">
            <w:pPr>
              <w:rPr>
                <w:rFonts w:asciiTheme="minorHAnsi" w:hAnsiTheme="minorHAnsi"/>
                <w:sz w:val="22"/>
                <w:szCs w:val="22"/>
              </w:rPr>
            </w:pPr>
            <w:r w:rsidRPr="00883304">
              <w:rPr>
                <w:rFonts w:asciiTheme="minorHAnsi" w:hAnsiTheme="minorHAnsi"/>
                <w:sz w:val="22"/>
                <w:szCs w:val="22"/>
              </w:rPr>
              <w:t>To create a new annotation text box:</w:t>
            </w:r>
          </w:p>
          <w:p w14:paraId="48C65AA1" w14:textId="77777777" w:rsidR="006D6A30" w:rsidRPr="00883304" w:rsidRDefault="006D6A30" w:rsidP="008E4FB6">
            <w:pPr>
              <w:rPr>
                <w:rFonts w:asciiTheme="minorHAnsi" w:hAnsiTheme="minorHAnsi"/>
                <w:sz w:val="22"/>
                <w:szCs w:val="22"/>
              </w:rPr>
            </w:pPr>
          </w:p>
          <w:p w14:paraId="7C8FA2CF" w14:textId="77777777" w:rsidR="008E4FB6" w:rsidRPr="00883304" w:rsidRDefault="008E4FB6" w:rsidP="008E4FB6">
            <w:pPr>
              <w:rPr>
                <w:rFonts w:asciiTheme="minorHAnsi" w:hAnsiTheme="minorHAnsi"/>
                <w:sz w:val="22"/>
                <w:szCs w:val="22"/>
              </w:rPr>
            </w:pPr>
            <w:r w:rsidRPr="00883304">
              <w:rPr>
                <w:rFonts w:asciiTheme="minorHAnsi" w:hAnsiTheme="minorHAnsi"/>
                <w:sz w:val="22"/>
                <w:szCs w:val="22"/>
              </w:rPr>
              <w:t xml:space="preserve">Select the </w:t>
            </w:r>
            <w:r w:rsidR="006D6A30" w:rsidRPr="00883304">
              <w:rPr>
                <w:rFonts w:asciiTheme="minorHAnsi" w:hAnsiTheme="minorHAnsi"/>
                <w:b/>
                <w:sz w:val="22"/>
                <w:szCs w:val="22"/>
              </w:rPr>
              <w:t>Text Box</w:t>
            </w:r>
            <w:r w:rsidRPr="00883304">
              <w:rPr>
                <w:rFonts w:asciiTheme="minorHAnsi" w:hAnsiTheme="minorHAnsi"/>
                <w:sz w:val="22"/>
                <w:szCs w:val="22"/>
              </w:rPr>
              <w:t xml:space="preserve"> icon from the </w:t>
            </w:r>
            <w:r w:rsidR="006D6A30" w:rsidRPr="00883304">
              <w:rPr>
                <w:rFonts w:asciiTheme="minorHAnsi" w:hAnsiTheme="minorHAnsi"/>
                <w:b/>
                <w:sz w:val="22"/>
                <w:szCs w:val="22"/>
              </w:rPr>
              <w:t>Drawing Markups</w:t>
            </w:r>
            <w:r w:rsidR="006D6A30" w:rsidRPr="00883304">
              <w:rPr>
                <w:rFonts w:asciiTheme="minorHAnsi" w:hAnsiTheme="minorHAnsi"/>
                <w:sz w:val="22"/>
                <w:szCs w:val="22"/>
              </w:rPr>
              <w:t xml:space="preserve"> </w:t>
            </w:r>
            <w:r w:rsidRPr="00883304">
              <w:rPr>
                <w:rFonts w:asciiTheme="minorHAnsi" w:hAnsiTheme="minorHAnsi"/>
                <w:sz w:val="22"/>
                <w:szCs w:val="22"/>
              </w:rPr>
              <w:t>toolbar.</w:t>
            </w:r>
          </w:p>
          <w:p w14:paraId="2D65D49D" w14:textId="77777777" w:rsidR="008E4FB6" w:rsidRDefault="008E4FB6" w:rsidP="008E4FB6">
            <w:pPr>
              <w:rPr>
                <w:rFonts w:asciiTheme="minorHAnsi" w:hAnsiTheme="minorHAnsi"/>
              </w:rPr>
            </w:pPr>
          </w:p>
          <w:p w14:paraId="369A56CA" w14:textId="77777777" w:rsidR="008E4FB6" w:rsidRDefault="008E4FB6" w:rsidP="008E4FB6">
            <w:r w:rsidRPr="00D26D8D">
              <w:rPr>
                <w:noProof/>
              </w:rPr>
              <w:drawing>
                <wp:inline distT="0" distB="0" distL="0" distR="0" wp14:anchorId="018D9F99" wp14:editId="3130572C">
                  <wp:extent cx="2200582" cy="1238423"/>
                  <wp:effectExtent l="38100" t="38100" r="104775" b="952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582" cy="1238423"/>
                          </a:xfrm>
                          <a:prstGeom prst="rect">
                            <a:avLst/>
                          </a:prstGeom>
                          <a:effectLst>
                            <a:outerShdw blurRad="50800" dist="38100" dir="2700000" algn="tl" rotWithShape="0">
                              <a:prstClr val="black">
                                <a:alpha val="40000"/>
                              </a:prstClr>
                            </a:outerShdw>
                          </a:effectLst>
                        </pic:spPr>
                      </pic:pic>
                    </a:graphicData>
                  </a:graphic>
                </wp:inline>
              </w:drawing>
            </w:r>
          </w:p>
          <w:p w14:paraId="5A004F5C" w14:textId="77777777" w:rsidR="008E4FB6" w:rsidRDefault="00547BF3" w:rsidP="0018660E">
            <w:pPr>
              <w:rPr>
                <w:noProof/>
              </w:rPr>
            </w:pPr>
            <w:r w:rsidRPr="00062C99">
              <w:rPr>
                <w:rFonts w:asciiTheme="minorHAnsi" w:hAnsiTheme="minorHAnsi"/>
                <w:sz w:val="22"/>
                <w:szCs w:val="22"/>
              </w:rPr>
              <w:t>The following pointer is displayed</w:t>
            </w:r>
            <w:r w:rsidR="008E4FB6" w:rsidRPr="00062C99">
              <w:rPr>
                <w:rFonts w:asciiTheme="minorHAnsi" w:hAnsiTheme="minorHAnsi"/>
                <w:sz w:val="22"/>
                <w:szCs w:val="22"/>
              </w:rPr>
              <w:t xml:space="preserve"> indicating</w:t>
            </w:r>
            <w:r w:rsidRPr="00062C99">
              <w:rPr>
                <w:rFonts w:asciiTheme="minorHAnsi" w:hAnsiTheme="minorHAnsi"/>
                <w:sz w:val="22"/>
                <w:szCs w:val="22"/>
              </w:rPr>
              <w:t xml:space="preserve"> the text box has been selected:</w:t>
            </w:r>
            <w:r w:rsidRPr="00447E28">
              <w:rPr>
                <w:noProof/>
              </w:rPr>
              <w:t xml:space="preserve"> </w:t>
            </w:r>
            <w:r w:rsidRPr="00447E28">
              <w:rPr>
                <w:noProof/>
              </w:rPr>
              <w:drawing>
                <wp:inline distT="0" distB="0" distL="0" distR="0" wp14:anchorId="268CFB5E" wp14:editId="099415F6">
                  <wp:extent cx="483254"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254" cy="219075"/>
                          </a:xfrm>
                          <a:prstGeom prst="rect">
                            <a:avLst/>
                          </a:prstGeom>
                        </pic:spPr>
                      </pic:pic>
                    </a:graphicData>
                  </a:graphic>
                </wp:inline>
              </w:drawing>
            </w:r>
          </w:p>
          <w:p w14:paraId="58F15D4E" w14:textId="77777777" w:rsidR="00BC0B5A" w:rsidRPr="00A45AE2" w:rsidRDefault="00BC0B5A" w:rsidP="00BC0B5A">
            <w:pPr>
              <w:jc w:val="both"/>
              <w:rPr>
                <w:rFonts w:asciiTheme="minorHAnsi" w:hAnsiTheme="minorHAnsi"/>
              </w:rPr>
            </w:pPr>
          </w:p>
        </w:tc>
      </w:tr>
      <w:tr w:rsidR="00B7229C" w:rsidRPr="00A45AE2" w14:paraId="1F1A9B53" w14:textId="77777777" w:rsidTr="00415F15">
        <w:trPr>
          <w:cantSplit/>
        </w:trPr>
        <w:tc>
          <w:tcPr>
            <w:tcW w:w="782" w:type="dxa"/>
            <w:tcBorders>
              <w:top w:val="single" w:sz="4" w:space="0" w:color="auto"/>
              <w:left w:val="single" w:sz="4" w:space="0" w:color="auto"/>
              <w:bottom w:val="single" w:sz="4" w:space="0" w:color="auto"/>
              <w:right w:val="single" w:sz="4" w:space="0" w:color="auto"/>
            </w:tcBorders>
          </w:tcPr>
          <w:p w14:paraId="00D8A035" w14:textId="77777777" w:rsidR="00B7229C" w:rsidRPr="00C13D1B" w:rsidRDefault="00B7229C" w:rsidP="00BC0B5A">
            <w:pPr>
              <w:jc w:val="both"/>
              <w:rPr>
                <w:rFonts w:asciiTheme="minorHAnsi" w:hAnsiTheme="minorHAnsi"/>
                <w:sz w:val="22"/>
                <w:szCs w:val="22"/>
              </w:rPr>
            </w:pPr>
            <w:r w:rsidRPr="00C13D1B">
              <w:rPr>
                <w:rFonts w:asciiTheme="minorHAnsi" w:hAnsiTheme="minorHAnsi"/>
                <w:sz w:val="22"/>
                <w:szCs w:val="22"/>
              </w:rPr>
              <w:t>2</w:t>
            </w:r>
          </w:p>
        </w:tc>
        <w:tc>
          <w:tcPr>
            <w:tcW w:w="8658" w:type="dxa"/>
            <w:tcBorders>
              <w:top w:val="single" w:sz="4" w:space="0" w:color="auto"/>
              <w:left w:val="single" w:sz="4" w:space="0" w:color="auto"/>
              <w:bottom w:val="single" w:sz="4" w:space="0" w:color="auto"/>
              <w:right w:val="single" w:sz="4" w:space="0" w:color="auto"/>
            </w:tcBorders>
          </w:tcPr>
          <w:p w14:paraId="1186B5F9" w14:textId="77777777" w:rsidR="00B7229C" w:rsidRPr="00883304" w:rsidRDefault="00B7229C" w:rsidP="00B7229C">
            <w:pPr>
              <w:rPr>
                <w:rFonts w:asciiTheme="minorHAnsi" w:hAnsiTheme="minorHAnsi"/>
                <w:sz w:val="22"/>
                <w:szCs w:val="22"/>
              </w:rPr>
            </w:pPr>
            <w:r w:rsidRPr="00883304">
              <w:rPr>
                <w:rFonts w:asciiTheme="minorHAnsi" w:hAnsiTheme="minorHAnsi"/>
                <w:sz w:val="22"/>
                <w:szCs w:val="22"/>
              </w:rPr>
              <w:t xml:space="preserve">Draw a text box by clicking on the </w:t>
            </w:r>
            <w:r w:rsidR="00C84CF1" w:rsidRPr="00883304">
              <w:rPr>
                <w:rFonts w:asciiTheme="minorHAnsi" w:hAnsiTheme="minorHAnsi"/>
                <w:sz w:val="22"/>
                <w:szCs w:val="22"/>
              </w:rPr>
              <w:t>study book page</w:t>
            </w:r>
            <w:r w:rsidRPr="00883304">
              <w:rPr>
                <w:rFonts w:asciiTheme="minorHAnsi" w:hAnsiTheme="minorHAnsi"/>
                <w:sz w:val="22"/>
                <w:szCs w:val="22"/>
              </w:rPr>
              <w:t xml:space="preserve"> and dragging the mouse to </w:t>
            </w:r>
            <w:r w:rsidR="00C84CF1" w:rsidRPr="00883304">
              <w:rPr>
                <w:rFonts w:asciiTheme="minorHAnsi" w:hAnsiTheme="minorHAnsi"/>
                <w:sz w:val="22"/>
                <w:szCs w:val="22"/>
              </w:rPr>
              <w:t xml:space="preserve">create </w:t>
            </w:r>
            <w:r w:rsidRPr="00883304">
              <w:rPr>
                <w:rFonts w:asciiTheme="minorHAnsi" w:hAnsiTheme="minorHAnsi"/>
                <w:sz w:val="22"/>
                <w:szCs w:val="22"/>
              </w:rPr>
              <w:t>the text box.</w:t>
            </w:r>
          </w:p>
          <w:p w14:paraId="77FFC515" w14:textId="77777777" w:rsidR="00B7229C" w:rsidRPr="00883304" w:rsidRDefault="00B7229C" w:rsidP="00B7229C">
            <w:pPr>
              <w:rPr>
                <w:rFonts w:asciiTheme="minorHAnsi" w:hAnsiTheme="minorHAnsi"/>
                <w:sz w:val="22"/>
                <w:szCs w:val="22"/>
              </w:rPr>
            </w:pPr>
          </w:p>
          <w:p w14:paraId="2A38A1BE" w14:textId="77777777" w:rsidR="00B7229C" w:rsidRPr="00883304" w:rsidRDefault="00B7229C" w:rsidP="00B7229C">
            <w:pPr>
              <w:rPr>
                <w:rFonts w:asciiTheme="minorHAnsi" w:hAnsiTheme="minorHAnsi"/>
                <w:sz w:val="22"/>
                <w:szCs w:val="22"/>
              </w:rPr>
            </w:pPr>
            <w:r w:rsidRPr="00883304">
              <w:rPr>
                <w:rFonts w:asciiTheme="minorHAnsi" w:hAnsiTheme="minorHAnsi"/>
                <w:sz w:val="22"/>
                <w:szCs w:val="22"/>
              </w:rPr>
              <w:t>The text box should resemble the following.</w:t>
            </w:r>
          </w:p>
          <w:p w14:paraId="59A1AF7E" w14:textId="77777777" w:rsidR="00B7229C" w:rsidRDefault="00DC2FDE" w:rsidP="00B7229C">
            <w:pPr>
              <w:rPr>
                <w:rFonts w:asciiTheme="minorHAnsi" w:hAnsiTheme="minorHAnsi"/>
              </w:rPr>
            </w:pPr>
            <w:r>
              <w:rPr>
                <w:noProof/>
              </w:rPr>
              <w:drawing>
                <wp:inline distT="0" distB="0" distL="0" distR="0" wp14:anchorId="111B412B" wp14:editId="5D9FD2B1">
                  <wp:extent cx="1781175" cy="742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80953" cy="742856"/>
                          </a:xfrm>
                          <a:prstGeom prst="rect">
                            <a:avLst/>
                          </a:prstGeom>
                        </pic:spPr>
                      </pic:pic>
                    </a:graphicData>
                  </a:graphic>
                </wp:inline>
              </w:drawing>
            </w:r>
          </w:p>
          <w:p w14:paraId="2AD65AD4" w14:textId="77777777" w:rsidR="00DC2FDE" w:rsidRPr="00883304" w:rsidRDefault="00B7229C" w:rsidP="00DC2FDE">
            <w:pPr>
              <w:rPr>
                <w:rFonts w:asciiTheme="minorHAnsi" w:hAnsiTheme="minorHAnsi"/>
                <w:sz w:val="22"/>
                <w:szCs w:val="22"/>
              </w:rPr>
            </w:pPr>
            <w:r w:rsidRPr="00883304">
              <w:rPr>
                <w:rFonts w:asciiTheme="minorHAnsi" w:hAnsiTheme="minorHAnsi"/>
                <w:sz w:val="22"/>
                <w:szCs w:val="22"/>
              </w:rPr>
              <w:t xml:space="preserve">Note: The </w:t>
            </w:r>
            <w:r w:rsidR="00DC2FDE" w:rsidRPr="00883304">
              <w:rPr>
                <w:rFonts w:asciiTheme="minorHAnsi" w:hAnsiTheme="minorHAnsi"/>
                <w:sz w:val="22"/>
                <w:szCs w:val="22"/>
              </w:rPr>
              <w:t xml:space="preserve">text box can be </w:t>
            </w:r>
            <w:r w:rsidR="0069333A" w:rsidRPr="00883304">
              <w:rPr>
                <w:rFonts w:asciiTheme="minorHAnsi" w:hAnsiTheme="minorHAnsi"/>
                <w:sz w:val="22"/>
                <w:szCs w:val="22"/>
              </w:rPr>
              <w:t xml:space="preserve">moved and </w:t>
            </w:r>
            <w:r w:rsidR="00DC2FDE" w:rsidRPr="00883304">
              <w:rPr>
                <w:rFonts w:asciiTheme="minorHAnsi" w:hAnsiTheme="minorHAnsi"/>
                <w:sz w:val="22"/>
                <w:szCs w:val="22"/>
              </w:rPr>
              <w:t xml:space="preserve">resized later to ensure that it </w:t>
            </w:r>
            <w:r w:rsidR="0069333A" w:rsidRPr="00883304">
              <w:rPr>
                <w:rFonts w:asciiTheme="minorHAnsi" w:hAnsiTheme="minorHAnsi"/>
                <w:sz w:val="22"/>
                <w:szCs w:val="22"/>
              </w:rPr>
              <w:t xml:space="preserve">is properly placed in the acrf.pdf and that it </w:t>
            </w:r>
            <w:r w:rsidR="00DC2FDE" w:rsidRPr="00883304">
              <w:rPr>
                <w:rFonts w:asciiTheme="minorHAnsi" w:hAnsiTheme="minorHAnsi"/>
                <w:sz w:val="22"/>
                <w:szCs w:val="22"/>
              </w:rPr>
              <w:t>fits properly around the text.</w:t>
            </w:r>
          </w:p>
          <w:p w14:paraId="7C6739A0" w14:textId="77777777" w:rsidR="00B7229C" w:rsidRPr="002D7A63" w:rsidRDefault="00DC2FDE" w:rsidP="00DC2FDE">
            <w:pPr>
              <w:rPr>
                <w:rFonts w:asciiTheme="minorHAnsi" w:hAnsiTheme="minorHAnsi"/>
              </w:rPr>
            </w:pPr>
            <w:r w:rsidRPr="002D7A63">
              <w:rPr>
                <w:rFonts w:asciiTheme="minorHAnsi" w:hAnsiTheme="minorHAnsi"/>
              </w:rPr>
              <w:t xml:space="preserve"> </w:t>
            </w:r>
          </w:p>
        </w:tc>
      </w:tr>
      <w:tr w:rsidR="00B7229C" w:rsidRPr="00A45AE2" w14:paraId="5A0B4690" w14:textId="77777777" w:rsidTr="00415F15">
        <w:trPr>
          <w:cantSplit/>
          <w:trHeight w:val="11897"/>
        </w:trPr>
        <w:tc>
          <w:tcPr>
            <w:tcW w:w="782" w:type="dxa"/>
            <w:tcBorders>
              <w:top w:val="single" w:sz="4" w:space="0" w:color="auto"/>
              <w:left w:val="single" w:sz="4" w:space="0" w:color="auto"/>
              <w:bottom w:val="single" w:sz="4" w:space="0" w:color="auto"/>
              <w:right w:val="single" w:sz="4" w:space="0" w:color="auto"/>
            </w:tcBorders>
          </w:tcPr>
          <w:p w14:paraId="5AC57DB7" w14:textId="77777777" w:rsidR="00B7229C" w:rsidRPr="00883304" w:rsidRDefault="00B7229C" w:rsidP="00BC0B5A">
            <w:pPr>
              <w:jc w:val="both"/>
              <w:rPr>
                <w:rFonts w:asciiTheme="minorHAnsi" w:hAnsiTheme="minorHAnsi"/>
                <w:sz w:val="22"/>
                <w:szCs w:val="22"/>
              </w:rPr>
            </w:pPr>
            <w:r w:rsidRPr="00883304">
              <w:rPr>
                <w:rFonts w:asciiTheme="minorHAnsi" w:hAnsiTheme="minorHAnsi"/>
                <w:sz w:val="22"/>
                <w:szCs w:val="22"/>
              </w:rPr>
              <w:lastRenderedPageBreak/>
              <w:t>3</w:t>
            </w:r>
          </w:p>
        </w:tc>
        <w:tc>
          <w:tcPr>
            <w:tcW w:w="8658" w:type="dxa"/>
            <w:tcBorders>
              <w:top w:val="single" w:sz="4" w:space="0" w:color="auto"/>
              <w:left w:val="single" w:sz="4" w:space="0" w:color="auto"/>
              <w:bottom w:val="single" w:sz="4" w:space="0" w:color="auto"/>
              <w:right w:val="single" w:sz="4" w:space="0" w:color="auto"/>
            </w:tcBorders>
          </w:tcPr>
          <w:p w14:paraId="6574C905" w14:textId="77777777" w:rsidR="00C445A9" w:rsidRPr="00AF17BD" w:rsidRDefault="00C445A9" w:rsidP="00C445A9">
            <w:pPr>
              <w:rPr>
                <w:rFonts w:asciiTheme="minorHAnsi" w:hAnsiTheme="minorHAnsi"/>
                <w:sz w:val="22"/>
                <w:szCs w:val="22"/>
              </w:rPr>
            </w:pPr>
            <w:r w:rsidRPr="00AF17BD">
              <w:rPr>
                <w:rFonts w:asciiTheme="minorHAnsi" w:hAnsiTheme="minorHAnsi"/>
                <w:sz w:val="22"/>
                <w:szCs w:val="22"/>
              </w:rPr>
              <w:t xml:space="preserve">To </w:t>
            </w:r>
            <w:r w:rsidR="005F6356" w:rsidRPr="00AF17BD">
              <w:rPr>
                <w:rFonts w:asciiTheme="minorHAnsi" w:hAnsiTheme="minorHAnsi"/>
                <w:sz w:val="22"/>
                <w:szCs w:val="22"/>
              </w:rPr>
              <w:t>modify</w:t>
            </w:r>
            <w:r w:rsidRPr="00AF17BD">
              <w:rPr>
                <w:rFonts w:asciiTheme="minorHAnsi" w:hAnsiTheme="minorHAnsi"/>
                <w:sz w:val="22"/>
                <w:szCs w:val="22"/>
              </w:rPr>
              <w:t xml:space="preserve"> the properties of the text box</w:t>
            </w:r>
            <w:ins w:id="16" w:author="Kallin Carter" w:date="2015-11-19T11:01:00Z">
              <w:r w:rsidR="00753F5C" w:rsidRPr="00AF17BD">
                <w:rPr>
                  <w:rFonts w:asciiTheme="minorHAnsi" w:hAnsiTheme="minorHAnsi"/>
                  <w:sz w:val="22"/>
                  <w:szCs w:val="22"/>
                </w:rPr>
                <w:t>,</w:t>
              </w:r>
            </w:ins>
            <w:r w:rsidRPr="00AF17BD">
              <w:rPr>
                <w:rFonts w:asciiTheme="minorHAnsi" w:hAnsiTheme="minorHAnsi"/>
                <w:sz w:val="22"/>
                <w:szCs w:val="22"/>
              </w:rPr>
              <w:t xml:space="preserve"> hover anywhere over the text box until </w:t>
            </w:r>
            <w:r w:rsidR="005F6356" w:rsidRPr="00AF17BD">
              <w:rPr>
                <w:rFonts w:asciiTheme="minorHAnsi" w:hAnsiTheme="minorHAnsi"/>
                <w:sz w:val="22"/>
                <w:szCs w:val="22"/>
              </w:rPr>
              <w:t>a triangular pointer is present; the</w:t>
            </w:r>
            <w:r w:rsidR="009C3B6F" w:rsidRPr="00AF17BD">
              <w:rPr>
                <w:rFonts w:asciiTheme="minorHAnsi" w:hAnsiTheme="minorHAnsi"/>
                <w:sz w:val="22"/>
                <w:szCs w:val="22"/>
              </w:rPr>
              <w:t>n</w:t>
            </w:r>
            <w:r w:rsidR="005F6356" w:rsidRPr="00AF17BD">
              <w:rPr>
                <w:rFonts w:asciiTheme="minorHAnsi" w:hAnsiTheme="minorHAnsi"/>
                <w:sz w:val="22"/>
                <w:szCs w:val="22"/>
              </w:rPr>
              <w:t xml:space="preserve"> single click to activate the text box.</w:t>
            </w:r>
            <w:r w:rsidR="006F41B1" w:rsidRPr="00AF17BD">
              <w:rPr>
                <w:rFonts w:asciiTheme="minorHAnsi" w:hAnsiTheme="minorHAnsi"/>
                <w:sz w:val="22"/>
                <w:szCs w:val="22"/>
              </w:rPr>
              <w:t xml:space="preserve"> </w:t>
            </w:r>
          </w:p>
          <w:p w14:paraId="4C50A21A" w14:textId="77777777" w:rsidR="00AF39D0" w:rsidRPr="00AF17BD" w:rsidRDefault="00AF39D0" w:rsidP="00C445A9">
            <w:pPr>
              <w:rPr>
                <w:rFonts w:asciiTheme="minorHAnsi" w:hAnsiTheme="minorHAnsi"/>
                <w:sz w:val="22"/>
                <w:szCs w:val="22"/>
              </w:rPr>
            </w:pPr>
          </w:p>
          <w:p w14:paraId="4C679EC1" w14:textId="77777777" w:rsidR="00AF39D0" w:rsidRPr="00AF17BD" w:rsidRDefault="00AF39D0" w:rsidP="00C445A9">
            <w:pPr>
              <w:rPr>
                <w:rFonts w:asciiTheme="minorHAnsi" w:hAnsiTheme="minorHAnsi"/>
                <w:sz w:val="22"/>
                <w:szCs w:val="22"/>
              </w:rPr>
            </w:pPr>
            <w:r w:rsidRPr="00AF17BD">
              <w:rPr>
                <w:rFonts w:asciiTheme="minorHAnsi" w:hAnsiTheme="minorHAnsi"/>
                <w:sz w:val="22"/>
                <w:szCs w:val="22"/>
              </w:rPr>
              <w:t xml:space="preserve">Activated Text Box (below):  </w:t>
            </w:r>
          </w:p>
          <w:p w14:paraId="3E422DC0" w14:textId="77777777" w:rsidR="00AF39D0" w:rsidRDefault="006F41B1" w:rsidP="00C445A9">
            <w:pPr>
              <w:rPr>
                <w:rFonts w:asciiTheme="minorHAnsi" w:hAnsiTheme="minorHAnsi"/>
              </w:rPr>
            </w:pPr>
            <w:r>
              <w:rPr>
                <w:noProof/>
              </w:rPr>
              <w:drawing>
                <wp:inline distT="0" distB="0" distL="0" distR="0" wp14:anchorId="5762BE1B" wp14:editId="02240654">
                  <wp:extent cx="18954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95238" cy="704762"/>
                          </a:xfrm>
                          <a:prstGeom prst="rect">
                            <a:avLst/>
                          </a:prstGeom>
                        </pic:spPr>
                      </pic:pic>
                    </a:graphicData>
                  </a:graphic>
                </wp:inline>
              </w:drawing>
            </w:r>
          </w:p>
          <w:p w14:paraId="0BE1FE36" w14:textId="77777777" w:rsidR="00AF39D0" w:rsidRPr="003F12E5" w:rsidRDefault="00AF39D0" w:rsidP="00C445A9">
            <w:pPr>
              <w:rPr>
                <w:rFonts w:asciiTheme="minorHAnsi" w:hAnsiTheme="minorHAnsi"/>
                <w:sz w:val="22"/>
                <w:szCs w:val="22"/>
              </w:rPr>
            </w:pPr>
            <w:r w:rsidRPr="00AF17BD">
              <w:rPr>
                <w:rFonts w:asciiTheme="minorHAnsi" w:hAnsiTheme="minorHAnsi"/>
                <w:sz w:val="22"/>
                <w:szCs w:val="22"/>
              </w:rPr>
              <w:t xml:space="preserve">Once </w:t>
            </w:r>
            <w:r w:rsidR="009C3B6F" w:rsidRPr="00AF17BD">
              <w:rPr>
                <w:rFonts w:asciiTheme="minorHAnsi" w:hAnsiTheme="minorHAnsi"/>
                <w:sz w:val="22"/>
                <w:szCs w:val="22"/>
              </w:rPr>
              <w:t>the text box is activated, then the Text Box Properties dialog box is enabled to allow the user to set the following attributes:</w:t>
            </w:r>
          </w:p>
          <w:p w14:paraId="77E220D3" w14:textId="77777777" w:rsidR="00C445A9" w:rsidRDefault="00AF39D0" w:rsidP="00C445A9">
            <w:pPr>
              <w:rPr>
                <w:rFonts w:asciiTheme="minorHAnsi" w:hAnsiTheme="minorHAnsi"/>
              </w:rPr>
            </w:pPr>
            <w:r w:rsidRPr="00AF39D0">
              <w:rPr>
                <w:rFonts w:asciiTheme="minorHAnsi" w:hAnsiTheme="minorHAnsi"/>
                <w:noProof/>
              </w:rPr>
              <w:drawing>
                <wp:inline distT="0" distB="0" distL="0" distR="0" wp14:anchorId="3B1362F0" wp14:editId="71C76149">
                  <wp:extent cx="4572638" cy="581106"/>
                  <wp:effectExtent l="38100" t="38100" r="94615" b="1047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638" cy="581106"/>
                          </a:xfrm>
                          <a:prstGeom prst="rect">
                            <a:avLst/>
                          </a:prstGeom>
                          <a:effectLst>
                            <a:outerShdw blurRad="50800" dist="38100" dir="2700000" algn="tl" rotWithShape="0">
                              <a:prstClr val="black">
                                <a:alpha val="40000"/>
                              </a:prstClr>
                            </a:outerShdw>
                          </a:effectLst>
                        </pic:spPr>
                      </pic:pic>
                    </a:graphicData>
                  </a:graphic>
                </wp:inline>
              </w:drawing>
            </w:r>
          </w:p>
          <w:p w14:paraId="39123C3C" w14:textId="77777777" w:rsidR="00C445A9" w:rsidRPr="00AF17BD" w:rsidRDefault="00C94C52" w:rsidP="00C94C52">
            <w:pPr>
              <w:pStyle w:val="ListParagraph"/>
              <w:numPr>
                <w:ilvl w:val="0"/>
                <w:numId w:val="38"/>
              </w:numPr>
              <w:rPr>
                <w:rFonts w:asciiTheme="minorHAnsi" w:hAnsiTheme="minorHAnsi"/>
                <w:sz w:val="22"/>
                <w:szCs w:val="22"/>
              </w:rPr>
            </w:pPr>
            <w:r w:rsidRPr="00AF17BD">
              <w:rPr>
                <w:rFonts w:asciiTheme="minorHAnsi" w:hAnsiTheme="minorHAnsi"/>
                <w:sz w:val="22"/>
                <w:szCs w:val="22"/>
              </w:rPr>
              <w:t xml:space="preserve">Line </w:t>
            </w:r>
            <w:r w:rsidR="00C445A9" w:rsidRPr="00AF17BD">
              <w:rPr>
                <w:rFonts w:asciiTheme="minorHAnsi" w:hAnsiTheme="minorHAnsi"/>
                <w:sz w:val="22"/>
                <w:szCs w:val="22"/>
              </w:rPr>
              <w:t>Style</w:t>
            </w:r>
            <w:r w:rsidRPr="00AF17BD">
              <w:rPr>
                <w:rFonts w:asciiTheme="minorHAnsi" w:hAnsiTheme="minorHAnsi"/>
                <w:sz w:val="22"/>
                <w:szCs w:val="22"/>
              </w:rPr>
              <w:t>:</w:t>
            </w:r>
            <w:r w:rsidR="00C445A9" w:rsidRPr="00AF17BD">
              <w:rPr>
                <w:rFonts w:asciiTheme="minorHAnsi" w:hAnsiTheme="minorHAnsi"/>
                <w:sz w:val="22"/>
                <w:szCs w:val="22"/>
              </w:rPr>
              <w:t xml:space="preserve"> </w:t>
            </w:r>
            <w:r w:rsidR="0096012C" w:rsidRPr="00AF17BD">
              <w:rPr>
                <w:rFonts w:asciiTheme="minorHAnsi" w:hAnsiTheme="minorHAnsi"/>
                <w:sz w:val="22"/>
                <w:szCs w:val="22"/>
              </w:rPr>
              <w:t>Unbroken Straight</w:t>
            </w:r>
          </w:p>
          <w:p w14:paraId="0B9D8DC3" w14:textId="77777777" w:rsidR="00C445A9" w:rsidRPr="00AF17BD" w:rsidRDefault="005B4488" w:rsidP="00C94C52">
            <w:pPr>
              <w:pStyle w:val="ListParagraph"/>
              <w:numPr>
                <w:ilvl w:val="0"/>
                <w:numId w:val="38"/>
              </w:numPr>
              <w:rPr>
                <w:rFonts w:asciiTheme="minorHAnsi" w:hAnsiTheme="minorHAnsi"/>
                <w:sz w:val="22"/>
                <w:szCs w:val="22"/>
              </w:rPr>
            </w:pPr>
            <w:r w:rsidRPr="00AF17BD">
              <w:rPr>
                <w:rFonts w:asciiTheme="minorHAnsi" w:hAnsiTheme="minorHAnsi"/>
                <w:sz w:val="22"/>
                <w:szCs w:val="22"/>
              </w:rPr>
              <w:t>Line</w:t>
            </w:r>
            <w:r w:rsidR="00C445A9" w:rsidRPr="00AF17BD">
              <w:rPr>
                <w:rFonts w:asciiTheme="minorHAnsi" w:hAnsiTheme="minorHAnsi"/>
                <w:sz w:val="22"/>
                <w:szCs w:val="22"/>
              </w:rPr>
              <w:t xml:space="preserve"> Color</w:t>
            </w:r>
            <w:r w:rsidRPr="00AF17BD">
              <w:rPr>
                <w:rFonts w:asciiTheme="minorHAnsi" w:hAnsiTheme="minorHAnsi"/>
                <w:sz w:val="22"/>
                <w:szCs w:val="22"/>
              </w:rPr>
              <w:t>:  Black</w:t>
            </w:r>
          </w:p>
          <w:p w14:paraId="36541BA7" w14:textId="77777777" w:rsidR="00B7229C" w:rsidRPr="00AF17BD" w:rsidRDefault="00C445A9" w:rsidP="00C94C52">
            <w:pPr>
              <w:pStyle w:val="ListParagraph"/>
              <w:numPr>
                <w:ilvl w:val="0"/>
                <w:numId w:val="38"/>
              </w:numPr>
              <w:rPr>
                <w:rFonts w:asciiTheme="minorHAnsi" w:hAnsiTheme="minorHAnsi"/>
                <w:sz w:val="22"/>
                <w:szCs w:val="22"/>
              </w:rPr>
            </w:pPr>
            <w:r w:rsidRPr="00AF17BD">
              <w:rPr>
                <w:rFonts w:asciiTheme="minorHAnsi" w:hAnsiTheme="minorHAnsi"/>
                <w:sz w:val="22"/>
                <w:szCs w:val="22"/>
              </w:rPr>
              <w:t>Opacity</w:t>
            </w:r>
            <w:r w:rsidR="005B4488" w:rsidRPr="00AF17BD">
              <w:rPr>
                <w:rFonts w:asciiTheme="minorHAnsi" w:hAnsiTheme="minorHAnsi"/>
                <w:sz w:val="22"/>
                <w:szCs w:val="22"/>
              </w:rPr>
              <w:t>:</w:t>
            </w:r>
            <w:r w:rsidRPr="00AF17BD">
              <w:rPr>
                <w:rFonts w:asciiTheme="minorHAnsi" w:hAnsiTheme="minorHAnsi"/>
                <w:sz w:val="22"/>
                <w:szCs w:val="22"/>
              </w:rPr>
              <w:t xml:space="preserve"> </w:t>
            </w:r>
            <w:r w:rsidR="005B4488" w:rsidRPr="00AF17BD">
              <w:rPr>
                <w:rFonts w:asciiTheme="minorHAnsi" w:hAnsiTheme="minorHAnsi"/>
                <w:sz w:val="22"/>
                <w:szCs w:val="22"/>
              </w:rPr>
              <w:t xml:space="preserve"> </w:t>
            </w:r>
            <w:r w:rsidRPr="00AF17BD">
              <w:rPr>
                <w:rFonts w:asciiTheme="minorHAnsi" w:hAnsiTheme="minorHAnsi"/>
                <w:sz w:val="22"/>
                <w:szCs w:val="22"/>
              </w:rPr>
              <w:t>100%</w:t>
            </w:r>
          </w:p>
          <w:p w14:paraId="53B596C8" w14:textId="77777777" w:rsidR="00CB6277" w:rsidRPr="00AF17BD" w:rsidRDefault="005B4488" w:rsidP="00C94C52">
            <w:pPr>
              <w:pStyle w:val="ListParagraph"/>
              <w:numPr>
                <w:ilvl w:val="0"/>
                <w:numId w:val="38"/>
              </w:numPr>
              <w:rPr>
                <w:rFonts w:asciiTheme="minorHAnsi" w:hAnsiTheme="minorHAnsi"/>
                <w:sz w:val="22"/>
                <w:szCs w:val="22"/>
              </w:rPr>
            </w:pPr>
            <w:r w:rsidRPr="00AF17BD">
              <w:rPr>
                <w:rFonts w:asciiTheme="minorHAnsi" w:hAnsiTheme="minorHAnsi"/>
                <w:sz w:val="22"/>
                <w:szCs w:val="22"/>
              </w:rPr>
              <w:t xml:space="preserve">Line Thickness:  </w:t>
            </w:r>
            <w:r w:rsidR="00CB6277" w:rsidRPr="00AF17BD">
              <w:rPr>
                <w:rFonts w:asciiTheme="minorHAnsi" w:hAnsiTheme="minorHAnsi"/>
                <w:sz w:val="22"/>
                <w:szCs w:val="22"/>
              </w:rPr>
              <w:t>1</w:t>
            </w:r>
            <w:r w:rsidRPr="00AF17BD">
              <w:rPr>
                <w:rFonts w:asciiTheme="minorHAnsi" w:hAnsiTheme="minorHAnsi"/>
                <w:sz w:val="22"/>
                <w:szCs w:val="22"/>
              </w:rPr>
              <w:t xml:space="preserve"> </w:t>
            </w:r>
            <w:r w:rsidR="00CB6277" w:rsidRPr="00AF17BD">
              <w:rPr>
                <w:rFonts w:asciiTheme="minorHAnsi" w:hAnsiTheme="minorHAnsi"/>
                <w:sz w:val="22"/>
                <w:szCs w:val="22"/>
              </w:rPr>
              <w:t>pt</w:t>
            </w:r>
          </w:p>
          <w:p w14:paraId="78664A93" w14:textId="77777777" w:rsidR="00CB6277" w:rsidRPr="00AF17BD" w:rsidRDefault="00C94C52" w:rsidP="00C94C52">
            <w:pPr>
              <w:pStyle w:val="ListParagraph"/>
              <w:numPr>
                <w:ilvl w:val="0"/>
                <w:numId w:val="38"/>
              </w:numPr>
              <w:rPr>
                <w:rFonts w:asciiTheme="minorHAnsi" w:hAnsiTheme="minorHAnsi"/>
                <w:sz w:val="22"/>
                <w:szCs w:val="22"/>
              </w:rPr>
            </w:pPr>
            <w:r w:rsidRPr="00AF17BD">
              <w:rPr>
                <w:rFonts w:asciiTheme="minorHAnsi" w:hAnsiTheme="minorHAnsi"/>
                <w:sz w:val="22"/>
                <w:szCs w:val="22"/>
              </w:rPr>
              <w:t>Fill Color</w:t>
            </w:r>
            <w:r w:rsidR="00F12680" w:rsidRPr="00AF17BD">
              <w:rPr>
                <w:rFonts w:asciiTheme="minorHAnsi" w:hAnsiTheme="minorHAnsi"/>
                <w:sz w:val="22"/>
                <w:szCs w:val="22"/>
              </w:rPr>
              <w:t xml:space="preserve"> (see below chart)</w:t>
            </w:r>
            <w:r w:rsidRPr="00AF17BD">
              <w:rPr>
                <w:rFonts w:asciiTheme="minorHAnsi" w:hAnsiTheme="minorHAnsi"/>
                <w:sz w:val="22"/>
                <w:szCs w:val="22"/>
              </w:rPr>
              <w:t xml:space="preserve">: </w:t>
            </w:r>
          </w:p>
          <w:p w14:paraId="0747D407" w14:textId="77777777" w:rsidR="00CB6277" w:rsidRDefault="00CB6277" w:rsidP="00CB6277">
            <w:pPr>
              <w:rPr>
                <w:rFonts w:asciiTheme="minorHAnsi" w:hAnsiTheme="minorHAnsi"/>
              </w:rPr>
            </w:pPr>
          </w:p>
          <w:p w14:paraId="699DD64D" w14:textId="77777777" w:rsidR="003F12E5" w:rsidRPr="002D2E40" w:rsidRDefault="003F12E5" w:rsidP="003F12E5">
            <w:pPr>
              <w:rPr>
                <w:rFonts w:asciiTheme="minorHAnsi" w:hAnsiTheme="minorHAnsi"/>
                <w:sz w:val="22"/>
                <w:szCs w:val="22"/>
              </w:rPr>
            </w:pPr>
            <w:r>
              <w:rPr>
                <w:rFonts w:asciiTheme="minorHAnsi" w:hAnsiTheme="minorHAnsi"/>
                <w:b/>
                <w:sz w:val="22"/>
                <w:szCs w:val="22"/>
              </w:rPr>
              <w:t>IMPORTANT</w:t>
            </w:r>
            <w:r w:rsidRPr="0014573E">
              <w:rPr>
                <w:rFonts w:asciiTheme="minorHAnsi" w:hAnsiTheme="minorHAnsi"/>
                <w:b/>
                <w:sz w:val="22"/>
                <w:szCs w:val="22"/>
              </w:rPr>
              <w:t>:</w:t>
            </w:r>
            <w:r w:rsidRPr="002D2E40">
              <w:rPr>
                <w:rFonts w:asciiTheme="minorHAnsi" w:hAnsiTheme="minorHAnsi"/>
                <w:sz w:val="22"/>
                <w:szCs w:val="22"/>
              </w:rPr>
              <w:t xml:space="preserve">  </w:t>
            </w:r>
            <w:r>
              <w:rPr>
                <w:rFonts w:asciiTheme="minorHAnsi" w:hAnsiTheme="minorHAnsi"/>
                <w:sz w:val="22"/>
                <w:szCs w:val="22"/>
              </w:rPr>
              <w:t>These are the required attributes</w:t>
            </w:r>
            <w:r w:rsidRPr="002D2E40">
              <w:rPr>
                <w:rFonts w:asciiTheme="minorHAnsi" w:hAnsiTheme="minorHAnsi"/>
                <w:sz w:val="22"/>
                <w:szCs w:val="22"/>
              </w:rPr>
              <w:t xml:space="preserve"> </w:t>
            </w:r>
            <w:r>
              <w:rPr>
                <w:rFonts w:asciiTheme="minorHAnsi" w:hAnsiTheme="minorHAnsi"/>
                <w:sz w:val="22"/>
                <w:szCs w:val="22"/>
              </w:rPr>
              <w:t>that must be used as de</w:t>
            </w:r>
            <w:r w:rsidRPr="002D2E40">
              <w:rPr>
                <w:rFonts w:asciiTheme="minorHAnsi" w:hAnsiTheme="minorHAnsi"/>
                <w:sz w:val="22"/>
                <w:szCs w:val="22"/>
              </w:rPr>
              <w:t>fined in the Lilly Biometrics</w:t>
            </w:r>
            <w:r>
              <w:rPr>
                <w:rFonts w:asciiTheme="minorHAnsi" w:hAnsiTheme="minorHAnsi"/>
                <w:sz w:val="22"/>
                <w:szCs w:val="22"/>
              </w:rPr>
              <w:t xml:space="preserve"> SDTM Annotated CRF Guidelines.</w:t>
            </w:r>
          </w:p>
          <w:p w14:paraId="673325EE" w14:textId="77777777" w:rsidR="003F12E5" w:rsidRDefault="003F12E5" w:rsidP="00CB6277">
            <w:pPr>
              <w:rPr>
                <w:rFonts w:asciiTheme="minorHAnsi" w:hAnsiTheme="minorHAnsi"/>
              </w:rPr>
            </w:pPr>
          </w:p>
          <w:tbl>
            <w:tblPr>
              <w:tblStyle w:val="TableGrid"/>
              <w:tblW w:w="0" w:type="auto"/>
              <w:tblInd w:w="479" w:type="dxa"/>
              <w:tblLook w:val="04A0" w:firstRow="1" w:lastRow="0" w:firstColumn="1" w:lastColumn="0" w:noHBand="0" w:noVBand="1"/>
            </w:tblPr>
            <w:tblGrid>
              <w:gridCol w:w="2495"/>
              <w:gridCol w:w="1730"/>
              <w:gridCol w:w="1782"/>
            </w:tblGrid>
            <w:tr w:rsidR="00CB6277" w:rsidRPr="00A37F19" w14:paraId="70EF613D" w14:textId="77777777" w:rsidTr="00415F15">
              <w:trPr>
                <w:trHeight w:val="568"/>
              </w:trPr>
              <w:tc>
                <w:tcPr>
                  <w:tcW w:w="0" w:type="auto"/>
                </w:tcPr>
                <w:p w14:paraId="3043131F" w14:textId="77777777" w:rsidR="00CB6277" w:rsidRPr="00AF17BD" w:rsidRDefault="00CB6277" w:rsidP="00CB6277">
                  <w:pPr>
                    <w:jc w:val="center"/>
                    <w:rPr>
                      <w:rFonts w:asciiTheme="minorHAnsi" w:hAnsiTheme="minorHAnsi" w:cs="Arial"/>
                      <w:b/>
                      <w:sz w:val="22"/>
                      <w:szCs w:val="22"/>
                    </w:rPr>
                  </w:pPr>
                </w:p>
                <w:p w14:paraId="1841692D" w14:textId="77777777" w:rsidR="00CB6277" w:rsidRPr="00AF17BD" w:rsidRDefault="00CB6277" w:rsidP="00CB6277">
                  <w:pPr>
                    <w:jc w:val="center"/>
                    <w:rPr>
                      <w:rFonts w:asciiTheme="minorHAnsi" w:hAnsiTheme="minorHAnsi" w:cs="Arial"/>
                      <w:b/>
                      <w:sz w:val="22"/>
                      <w:szCs w:val="22"/>
                    </w:rPr>
                  </w:pPr>
                  <w:r w:rsidRPr="00AF17BD">
                    <w:rPr>
                      <w:rFonts w:asciiTheme="minorHAnsi" w:hAnsiTheme="minorHAnsi" w:cs="Arial"/>
                      <w:b/>
                      <w:sz w:val="22"/>
                      <w:szCs w:val="22"/>
                    </w:rPr>
                    <w:t>Color Coding Scheme</w:t>
                  </w:r>
                </w:p>
              </w:tc>
              <w:tc>
                <w:tcPr>
                  <w:tcW w:w="0" w:type="auto"/>
                </w:tcPr>
                <w:p w14:paraId="206C9FD1" w14:textId="77777777" w:rsidR="00CB6277" w:rsidRPr="00AF17BD" w:rsidRDefault="00CB6277" w:rsidP="00CB6277">
                  <w:pPr>
                    <w:jc w:val="center"/>
                    <w:rPr>
                      <w:rFonts w:asciiTheme="minorHAnsi" w:hAnsiTheme="minorHAnsi" w:cs="Arial"/>
                      <w:b/>
                      <w:noProof/>
                      <w:sz w:val="22"/>
                      <w:szCs w:val="22"/>
                    </w:rPr>
                  </w:pPr>
                </w:p>
                <w:p w14:paraId="023BDECF" w14:textId="77777777" w:rsidR="00CB6277" w:rsidRPr="00AF17BD" w:rsidRDefault="00CB6277" w:rsidP="00CB6277">
                  <w:pPr>
                    <w:jc w:val="center"/>
                    <w:rPr>
                      <w:rFonts w:asciiTheme="minorHAnsi" w:hAnsiTheme="minorHAnsi" w:cs="Arial"/>
                      <w:b/>
                      <w:noProof/>
                      <w:sz w:val="22"/>
                      <w:szCs w:val="22"/>
                    </w:rPr>
                  </w:pPr>
                  <w:r w:rsidRPr="00AF17BD">
                    <w:rPr>
                      <w:rFonts w:asciiTheme="minorHAnsi" w:hAnsiTheme="minorHAnsi" w:cs="Arial"/>
                      <w:b/>
                      <w:noProof/>
                      <w:sz w:val="22"/>
                      <w:szCs w:val="22"/>
                    </w:rPr>
                    <w:t>HSL Color Model</w:t>
                  </w:r>
                </w:p>
              </w:tc>
              <w:tc>
                <w:tcPr>
                  <w:tcW w:w="0" w:type="auto"/>
                </w:tcPr>
                <w:p w14:paraId="4DDF626C" w14:textId="77777777" w:rsidR="00CB6277" w:rsidRPr="00AF17BD" w:rsidRDefault="00CB6277" w:rsidP="00CB6277">
                  <w:pPr>
                    <w:jc w:val="center"/>
                    <w:rPr>
                      <w:rFonts w:asciiTheme="minorHAnsi" w:hAnsiTheme="minorHAnsi" w:cs="Arial"/>
                      <w:b/>
                      <w:noProof/>
                      <w:sz w:val="22"/>
                      <w:szCs w:val="22"/>
                    </w:rPr>
                  </w:pPr>
                </w:p>
                <w:p w14:paraId="0DCF9E0F" w14:textId="77777777" w:rsidR="00CB6277" w:rsidRPr="00AF17BD" w:rsidRDefault="00CB6277" w:rsidP="00CB6277">
                  <w:pPr>
                    <w:jc w:val="center"/>
                    <w:rPr>
                      <w:rFonts w:asciiTheme="minorHAnsi" w:hAnsiTheme="minorHAnsi" w:cs="Arial"/>
                      <w:b/>
                      <w:noProof/>
                      <w:sz w:val="22"/>
                      <w:szCs w:val="22"/>
                    </w:rPr>
                  </w:pPr>
                  <w:r w:rsidRPr="00AF17BD">
                    <w:rPr>
                      <w:rFonts w:asciiTheme="minorHAnsi" w:hAnsiTheme="minorHAnsi" w:cs="Arial"/>
                      <w:b/>
                      <w:noProof/>
                      <w:sz w:val="22"/>
                      <w:szCs w:val="22"/>
                    </w:rPr>
                    <w:t>RGB Color Model</w:t>
                  </w:r>
                </w:p>
              </w:tc>
            </w:tr>
            <w:tr w:rsidR="00CB6277" w:rsidRPr="00A37F19" w14:paraId="74AE3535" w14:textId="77777777" w:rsidTr="00415F15">
              <w:trPr>
                <w:trHeight w:val="755"/>
              </w:trPr>
              <w:tc>
                <w:tcPr>
                  <w:tcW w:w="0" w:type="auto"/>
                </w:tcPr>
                <w:p w14:paraId="2A725F6A" w14:textId="77777777" w:rsidR="00CB6277" w:rsidRPr="00AF17BD" w:rsidRDefault="00CB6277" w:rsidP="00CB6277">
                  <w:pPr>
                    <w:jc w:val="center"/>
                    <w:rPr>
                      <w:rFonts w:asciiTheme="minorHAnsi" w:hAnsiTheme="minorHAnsi" w:cs="Arial"/>
                      <w:sz w:val="22"/>
                      <w:szCs w:val="22"/>
                    </w:rPr>
                  </w:pPr>
                </w:p>
                <w:p w14:paraId="00C341E6"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Primary Color =  </w:t>
                  </w:r>
                  <w:r w:rsidRPr="00AF17BD">
                    <w:rPr>
                      <w:rFonts w:asciiTheme="minorHAnsi" w:hAnsiTheme="minorHAnsi" w:cs="Arial"/>
                      <w:sz w:val="22"/>
                      <w:szCs w:val="22"/>
                      <w:bdr w:val="single" w:sz="4" w:space="0" w:color="auto"/>
                      <w:shd w:val="clear" w:color="auto" w:fill="BFFFFF"/>
                    </w:rPr>
                    <w:t>Blue</w:t>
                  </w:r>
                </w:p>
                <w:p w14:paraId="5DC3C69B" w14:textId="77777777" w:rsidR="00CB6277" w:rsidRPr="00AF17BD" w:rsidRDefault="00CB6277" w:rsidP="00CB6277">
                  <w:pPr>
                    <w:rPr>
                      <w:rFonts w:asciiTheme="minorHAnsi" w:hAnsiTheme="minorHAnsi" w:cs="Arial"/>
                      <w:sz w:val="22"/>
                      <w:szCs w:val="22"/>
                    </w:rPr>
                  </w:pPr>
                </w:p>
              </w:tc>
              <w:tc>
                <w:tcPr>
                  <w:tcW w:w="0" w:type="auto"/>
                  <w:vAlign w:val="center"/>
                </w:tcPr>
                <w:p w14:paraId="3AA70F09"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120</w:t>
                  </w:r>
                </w:p>
                <w:p w14:paraId="35F8B2B3"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20EC3C1F"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Lum: 210</w:t>
                  </w:r>
                </w:p>
              </w:tc>
              <w:tc>
                <w:tcPr>
                  <w:tcW w:w="0" w:type="auto"/>
                  <w:vAlign w:val="center"/>
                </w:tcPr>
                <w:p w14:paraId="21CB227E"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191</w:t>
                  </w:r>
                </w:p>
                <w:p w14:paraId="08F6FC37"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255</w:t>
                  </w:r>
                </w:p>
                <w:p w14:paraId="0636858D"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Blue: 255</w:t>
                  </w:r>
                </w:p>
              </w:tc>
            </w:tr>
            <w:tr w:rsidR="00CB6277" w:rsidRPr="00A37F19" w14:paraId="28038853" w14:textId="77777777" w:rsidTr="00415F15">
              <w:trPr>
                <w:trHeight w:val="568"/>
              </w:trPr>
              <w:tc>
                <w:tcPr>
                  <w:tcW w:w="0" w:type="auto"/>
                </w:tcPr>
                <w:p w14:paraId="5A3C1AED" w14:textId="77777777" w:rsidR="00CB6277" w:rsidRPr="00AF17BD" w:rsidRDefault="00CB6277" w:rsidP="00CB6277">
                  <w:pPr>
                    <w:jc w:val="center"/>
                    <w:rPr>
                      <w:rFonts w:asciiTheme="minorHAnsi" w:hAnsiTheme="minorHAnsi" w:cs="Arial"/>
                      <w:sz w:val="22"/>
                      <w:szCs w:val="22"/>
                    </w:rPr>
                  </w:pPr>
                </w:p>
                <w:p w14:paraId="4EE1ECDC"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Secondary Color = </w:t>
                  </w:r>
                  <w:r w:rsidRPr="00AF17BD">
                    <w:rPr>
                      <w:rFonts w:asciiTheme="minorHAnsi" w:hAnsiTheme="minorHAnsi" w:cs="Arial"/>
                      <w:sz w:val="22"/>
                      <w:szCs w:val="22"/>
                      <w:bdr w:val="single" w:sz="4" w:space="0" w:color="auto"/>
                      <w:shd w:val="clear" w:color="auto" w:fill="FFFFAA"/>
                    </w:rPr>
                    <w:t>Yellow</w:t>
                  </w:r>
                </w:p>
                <w:p w14:paraId="4C4889F0" w14:textId="77777777" w:rsidR="00CB6277" w:rsidRPr="00AF17BD" w:rsidRDefault="00CB6277" w:rsidP="00CB6277">
                  <w:pPr>
                    <w:jc w:val="center"/>
                    <w:rPr>
                      <w:rFonts w:asciiTheme="minorHAnsi" w:hAnsiTheme="minorHAnsi" w:cs="Arial"/>
                      <w:sz w:val="22"/>
                      <w:szCs w:val="22"/>
                    </w:rPr>
                  </w:pPr>
                </w:p>
              </w:tc>
              <w:tc>
                <w:tcPr>
                  <w:tcW w:w="0" w:type="auto"/>
                  <w:vAlign w:val="center"/>
                </w:tcPr>
                <w:p w14:paraId="15E0AA1C"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40</w:t>
                  </w:r>
                </w:p>
                <w:p w14:paraId="66EAB98E"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55DD5E11"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Lum: 200</w:t>
                  </w:r>
                </w:p>
              </w:tc>
              <w:tc>
                <w:tcPr>
                  <w:tcW w:w="0" w:type="auto"/>
                  <w:vAlign w:val="center"/>
                </w:tcPr>
                <w:p w14:paraId="286E9814"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255</w:t>
                  </w:r>
                </w:p>
                <w:p w14:paraId="35CD124E"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255</w:t>
                  </w:r>
                </w:p>
                <w:p w14:paraId="1744086A"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Blue: 170</w:t>
                  </w:r>
                </w:p>
              </w:tc>
            </w:tr>
            <w:tr w:rsidR="00CB6277" w:rsidRPr="00A37F19" w14:paraId="29F6260C" w14:textId="77777777" w:rsidTr="00415F15">
              <w:trPr>
                <w:trHeight w:val="551"/>
              </w:trPr>
              <w:tc>
                <w:tcPr>
                  <w:tcW w:w="0" w:type="auto"/>
                </w:tcPr>
                <w:p w14:paraId="2A91AC60" w14:textId="77777777" w:rsidR="00CB6277" w:rsidRPr="00AF17BD" w:rsidRDefault="00CB6277" w:rsidP="00CB6277">
                  <w:pPr>
                    <w:jc w:val="center"/>
                    <w:rPr>
                      <w:rFonts w:asciiTheme="minorHAnsi" w:hAnsiTheme="minorHAnsi" w:cs="Arial"/>
                      <w:sz w:val="22"/>
                      <w:szCs w:val="22"/>
                    </w:rPr>
                  </w:pPr>
                </w:p>
                <w:p w14:paraId="318E98A5"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Tertiary Color = </w:t>
                  </w:r>
                  <w:r w:rsidRPr="00AF17BD">
                    <w:rPr>
                      <w:rFonts w:asciiTheme="minorHAnsi" w:hAnsiTheme="minorHAnsi" w:cs="Arial"/>
                      <w:sz w:val="22"/>
                      <w:szCs w:val="22"/>
                      <w:bdr w:val="single" w:sz="4" w:space="0" w:color="auto"/>
                      <w:shd w:val="clear" w:color="auto" w:fill="BFFFBF"/>
                    </w:rPr>
                    <w:t>Green</w:t>
                  </w:r>
                </w:p>
                <w:p w14:paraId="4682CD81" w14:textId="77777777" w:rsidR="00CB6277" w:rsidRPr="00AF17BD" w:rsidRDefault="00CB6277" w:rsidP="00CB6277">
                  <w:pPr>
                    <w:jc w:val="center"/>
                    <w:rPr>
                      <w:rFonts w:asciiTheme="minorHAnsi" w:hAnsiTheme="minorHAnsi" w:cs="Arial"/>
                      <w:b/>
                      <w:sz w:val="22"/>
                      <w:szCs w:val="22"/>
                    </w:rPr>
                  </w:pPr>
                </w:p>
              </w:tc>
              <w:tc>
                <w:tcPr>
                  <w:tcW w:w="0" w:type="auto"/>
                  <w:vAlign w:val="center"/>
                </w:tcPr>
                <w:p w14:paraId="2312A65B"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80</w:t>
                  </w:r>
                </w:p>
                <w:p w14:paraId="1D84B865"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07A2AB2C"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Lum: 210</w:t>
                  </w:r>
                </w:p>
              </w:tc>
              <w:tc>
                <w:tcPr>
                  <w:tcW w:w="0" w:type="auto"/>
                  <w:vAlign w:val="center"/>
                </w:tcPr>
                <w:p w14:paraId="068D7E78"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191</w:t>
                  </w:r>
                </w:p>
                <w:p w14:paraId="7D398001"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255</w:t>
                  </w:r>
                </w:p>
                <w:p w14:paraId="21F0B255"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Blue: 191</w:t>
                  </w:r>
                </w:p>
              </w:tc>
            </w:tr>
            <w:tr w:rsidR="00CB6277" w:rsidRPr="00A37F19" w14:paraId="6F7EA653" w14:textId="77777777" w:rsidTr="00415F15">
              <w:trPr>
                <w:trHeight w:val="844"/>
              </w:trPr>
              <w:tc>
                <w:tcPr>
                  <w:tcW w:w="0" w:type="auto"/>
                </w:tcPr>
                <w:p w14:paraId="631E528E" w14:textId="77777777" w:rsidR="00CB6277" w:rsidRPr="00AF17BD" w:rsidRDefault="00CB6277" w:rsidP="00CB6277">
                  <w:pPr>
                    <w:ind w:left="1800"/>
                    <w:jc w:val="center"/>
                    <w:rPr>
                      <w:rFonts w:asciiTheme="minorHAnsi" w:hAnsiTheme="minorHAnsi" w:cs="Arial"/>
                      <w:sz w:val="22"/>
                      <w:szCs w:val="22"/>
                    </w:rPr>
                  </w:pPr>
                </w:p>
                <w:p w14:paraId="1D51F445"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Quaternary Color = </w:t>
                  </w:r>
                  <w:r w:rsidRPr="00AF17BD">
                    <w:rPr>
                      <w:rFonts w:asciiTheme="minorHAnsi" w:hAnsiTheme="minorHAnsi" w:cs="Arial"/>
                      <w:sz w:val="22"/>
                      <w:szCs w:val="22"/>
                      <w:bdr w:val="single" w:sz="4" w:space="0" w:color="auto"/>
                      <w:shd w:val="clear" w:color="auto" w:fill="FFCEDB"/>
                    </w:rPr>
                    <w:t>Pink</w:t>
                  </w:r>
                </w:p>
                <w:p w14:paraId="6C14B702" w14:textId="77777777" w:rsidR="00CB6277" w:rsidRPr="00AF17BD" w:rsidRDefault="00CB6277" w:rsidP="00CB6277">
                  <w:pPr>
                    <w:jc w:val="center"/>
                    <w:rPr>
                      <w:rFonts w:asciiTheme="minorHAnsi" w:hAnsiTheme="minorHAnsi" w:cs="Arial"/>
                      <w:sz w:val="22"/>
                      <w:szCs w:val="22"/>
                    </w:rPr>
                  </w:pPr>
                </w:p>
              </w:tc>
              <w:tc>
                <w:tcPr>
                  <w:tcW w:w="0" w:type="auto"/>
                  <w:vAlign w:val="center"/>
                </w:tcPr>
                <w:p w14:paraId="71BDAD8D"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230</w:t>
                  </w:r>
                </w:p>
                <w:p w14:paraId="14B7F4BC"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7034832C"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Lum: 217</w:t>
                  </w:r>
                </w:p>
              </w:tc>
              <w:tc>
                <w:tcPr>
                  <w:tcW w:w="0" w:type="auto"/>
                  <w:vAlign w:val="center"/>
                </w:tcPr>
                <w:p w14:paraId="299915A3"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255</w:t>
                  </w:r>
                </w:p>
                <w:p w14:paraId="70DFE25B"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206</w:t>
                  </w:r>
                </w:p>
                <w:p w14:paraId="57FBBC96"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Blue: 219</w:t>
                  </w:r>
                </w:p>
              </w:tc>
            </w:tr>
            <w:tr w:rsidR="00CB6277" w:rsidRPr="00A37F19" w14:paraId="0C8E2CB9" w14:textId="77777777" w:rsidTr="00415F15">
              <w:trPr>
                <w:trHeight w:val="568"/>
              </w:trPr>
              <w:tc>
                <w:tcPr>
                  <w:tcW w:w="0" w:type="auto"/>
                </w:tcPr>
                <w:p w14:paraId="68BFA434" w14:textId="77777777" w:rsidR="00CB6277" w:rsidRPr="00AF17BD" w:rsidRDefault="00CB6277" w:rsidP="00CB6277">
                  <w:pPr>
                    <w:jc w:val="center"/>
                    <w:rPr>
                      <w:rFonts w:asciiTheme="minorHAnsi" w:hAnsiTheme="minorHAnsi" w:cs="Arial"/>
                      <w:sz w:val="22"/>
                      <w:szCs w:val="22"/>
                    </w:rPr>
                  </w:pPr>
                </w:p>
                <w:p w14:paraId="1B0B4805"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Quinary Color = </w:t>
                  </w:r>
                  <w:r w:rsidRPr="00AF17BD">
                    <w:rPr>
                      <w:rFonts w:asciiTheme="minorHAnsi" w:hAnsiTheme="minorHAnsi" w:cs="Arial"/>
                      <w:sz w:val="22"/>
                      <w:szCs w:val="22"/>
                      <w:bdr w:val="single" w:sz="4" w:space="0" w:color="auto"/>
                      <w:shd w:val="clear" w:color="auto" w:fill="D9CCFF"/>
                    </w:rPr>
                    <w:t>Purple</w:t>
                  </w:r>
                </w:p>
                <w:p w14:paraId="1AD6953A" w14:textId="77777777" w:rsidR="00CB6277" w:rsidRPr="00AF17BD" w:rsidRDefault="00CB6277" w:rsidP="00CB6277">
                  <w:pPr>
                    <w:jc w:val="center"/>
                    <w:rPr>
                      <w:rFonts w:asciiTheme="minorHAnsi" w:hAnsiTheme="minorHAnsi" w:cs="Arial"/>
                      <w:sz w:val="22"/>
                      <w:szCs w:val="22"/>
                    </w:rPr>
                  </w:pPr>
                </w:p>
              </w:tc>
              <w:tc>
                <w:tcPr>
                  <w:tcW w:w="0" w:type="auto"/>
                  <w:vAlign w:val="center"/>
                </w:tcPr>
                <w:p w14:paraId="35278865"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170</w:t>
                  </w:r>
                </w:p>
                <w:p w14:paraId="48A8589E"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7D5C7BA3"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Lum: 216</w:t>
                  </w:r>
                </w:p>
              </w:tc>
              <w:tc>
                <w:tcPr>
                  <w:tcW w:w="0" w:type="auto"/>
                  <w:vAlign w:val="center"/>
                </w:tcPr>
                <w:p w14:paraId="60001F0A"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217</w:t>
                  </w:r>
                </w:p>
                <w:p w14:paraId="7FB3A22A"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204</w:t>
                  </w:r>
                </w:p>
                <w:p w14:paraId="296115CD"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Blue: 255</w:t>
                  </w:r>
                </w:p>
              </w:tc>
            </w:tr>
            <w:tr w:rsidR="00CB6277" w:rsidRPr="00A37F19" w14:paraId="2B878E0E" w14:textId="77777777" w:rsidTr="00415F15">
              <w:trPr>
                <w:trHeight w:val="568"/>
              </w:trPr>
              <w:tc>
                <w:tcPr>
                  <w:tcW w:w="0" w:type="auto"/>
                </w:tcPr>
                <w:p w14:paraId="4556611D" w14:textId="77777777" w:rsidR="00CB6277" w:rsidRPr="00AF17BD" w:rsidRDefault="00CB6277" w:rsidP="00CB6277">
                  <w:pPr>
                    <w:jc w:val="center"/>
                    <w:rPr>
                      <w:rFonts w:asciiTheme="minorHAnsi" w:hAnsiTheme="minorHAnsi" w:cs="Arial"/>
                      <w:sz w:val="22"/>
                      <w:szCs w:val="22"/>
                    </w:rPr>
                  </w:pPr>
                </w:p>
                <w:p w14:paraId="1DD8804F" w14:textId="77777777" w:rsidR="00CB6277" w:rsidRPr="00AF17BD" w:rsidRDefault="00CB6277" w:rsidP="00CB6277">
                  <w:pPr>
                    <w:jc w:val="center"/>
                    <w:rPr>
                      <w:rFonts w:asciiTheme="minorHAnsi" w:hAnsiTheme="minorHAnsi" w:cs="Arial"/>
                      <w:sz w:val="22"/>
                      <w:szCs w:val="22"/>
                    </w:rPr>
                  </w:pPr>
                  <w:r w:rsidRPr="00AF17BD">
                    <w:rPr>
                      <w:rFonts w:asciiTheme="minorHAnsi" w:hAnsiTheme="minorHAnsi" w:cs="Arial"/>
                      <w:sz w:val="22"/>
                      <w:szCs w:val="22"/>
                    </w:rPr>
                    <w:t xml:space="preserve">Senary Color = </w:t>
                  </w:r>
                  <w:r w:rsidRPr="00AF17BD">
                    <w:rPr>
                      <w:rFonts w:asciiTheme="minorHAnsi" w:hAnsiTheme="minorHAnsi" w:cs="Arial"/>
                      <w:sz w:val="22"/>
                      <w:szCs w:val="22"/>
                      <w:bdr w:val="single" w:sz="4" w:space="0" w:color="auto"/>
                      <w:shd w:val="clear" w:color="auto" w:fill="FFBFAA"/>
                    </w:rPr>
                    <w:t>Orange</w:t>
                  </w:r>
                </w:p>
                <w:p w14:paraId="15BF2A52" w14:textId="77777777" w:rsidR="00CB6277" w:rsidRPr="00AF17BD" w:rsidRDefault="00CB6277" w:rsidP="00CB6277">
                  <w:pPr>
                    <w:jc w:val="center"/>
                    <w:rPr>
                      <w:rFonts w:asciiTheme="minorHAnsi" w:hAnsiTheme="minorHAnsi" w:cs="Arial"/>
                      <w:sz w:val="22"/>
                      <w:szCs w:val="22"/>
                    </w:rPr>
                  </w:pPr>
                </w:p>
              </w:tc>
              <w:tc>
                <w:tcPr>
                  <w:tcW w:w="0" w:type="auto"/>
                  <w:vAlign w:val="center"/>
                </w:tcPr>
                <w:p w14:paraId="61C75A89"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Hue: 170</w:t>
                  </w:r>
                </w:p>
                <w:p w14:paraId="37E9364D"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Sat: 240</w:t>
                  </w:r>
                </w:p>
                <w:p w14:paraId="08D4FD78"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Lum: 200</w:t>
                  </w:r>
                </w:p>
              </w:tc>
              <w:tc>
                <w:tcPr>
                  <w:tcW w:w="0" w:type="auto"/>
                  <w:vAlign w:val="center"/>
                </w:tcPr>
                <w:p w14:paraId="6E0CA1BC"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Red: 191</w:t>
                  </w:r>
                </w:p>
                <w:p w14:paraId="75A58B86" w14:textId="77777777" w:rsidR="00CB6277" w:rsidRPr="00AF17BD" w:rsidRDefault="00CB6277" w:rsidP="00415F15">
                  <w:pPr>
                    <w:jc w:val="center"/>
                    <w:rPr>
                      <w:rFonts w:asciiTheme="minorHAnsi" w:hAnsiTheme="minorHAnsi" w:cs="Arial"/>
                      <w:noProof/>
                      <w:sz w:val="22"/>
                      <w:szCs w:val="22"/>
                    </w:rPr>
                  </w:pPr>
                  <w:r w:rsidRPr="00AF17BD">
                    <w:rPr>
                      <w:rFonts w:asciiTheme="minorHAnsi" w:hAnsiTheme="minorHAnsi" w:cs="Arial"/>
                      <w:noProof/>
                      <w:sz w:val="22"/>
                      <w:szCs w:val="22"/>
                    </w:rPr>
                    <w:t>Green: 170</w:t>
                  </w:r>
                </w:p>
                <w:p w14:paraId="6AE698FA" w14:textId="77777777" w:rsidR="00CB6277" w:rsidRPr="00AF17BD" w:rsidRDefault="00CB6277" w:rsidP="00415F15">
                  <w:pPr>
                    <w:jc w:val="center"/>
                    <w:rPr>
                      <w:rFonts w:asciiTheme="minorHAnsi" w:hAnsiTheme="minorHAnsi" w:cs="Arial"/>
                      <w:sz w:val="22"/>
                      <w:szCs w:val="22"/>
                    </w:rPr>
                  </w:pPr>
                  <w:r w:rsidRPr="00AF17BD">
                    <w:rPr>
                      <w:rFonts w:asciiTheme="minorHAnsi" w:hAnsiTheme="minorHAnsi" w:cs="Arial"/>
                      <w:noProof/>
                      <w:sz w:val="22"/>
                      <w:szCs w:val="22"/>
                    </w:rPr>
                    <w:t>Blue: 255</w:t>
                  </w:r>
                </w:p>
              </w:tc>
            </w:tr>
          </w:tbl>
          <w:p w14:paraId="0A6183D5" w14:textId="77777777" w:rsidR="00CB6277" w:rsidRPr="00CD4ACA" w:rsidRDefault="00CB6277" w:rsidP="00CD4ACA">
            <w:pPr>
              <w:ind w:left="360"/>
              <w:rPr>
                <w:rFonts w:asciiTheme="minorHAnsi" w:hAnsiTheme="minorHAnsi"/>
              </w:rPr>
            </w:pPr>
          </w:p>
        </w:tc>
      </w:tr>
      <w:tr w:rsidR="0075702D" w:rsidRPr="00A45AE2" w14:paraId="1D21FEC7" w14:textId="77777777" w:rsidTr="00415F15">
        <w:trPr>
          <w:cantSplit/>
          <w:trHeight w:val="917"/>
        </w:trPr>
        <w:tc>
          <w:tcPr>
            <w:tcW w:w="782" w:type="dxa"/>
            <w:tcBorders>
              <w:top w:val="single" w:sz="4" w:space="0" w:color="auto"/>
              <w:left w:val="single" w:sz="4" w:space="0" w:color="auto"/>
              <w:bottom w:val="single" w:sz="4" w:space="0" w:color="auto"/>
              <w:right w:val="single" w:sz="4" w:space="0" w:color="auto"/>
            </w:tcBorders>
          </w:tcPr>
          <w:p w14:paraId="7D9EE763" w14:textId="77777777" w:rsidR="0075702D" w:rsidRPr="00883304" w:rsidRDefault="00D91349" w:rsidP="00BC0B5A">
            <w:pPr>
              <w:jc w:val="both"/>
              <w:rPr>
                <w:rFonts w:asciiTheme="minorHAnsi" w:hAnsiTheme="minorHAnsi"/>
                <w:sz w:val="22"/>
                <w:szCs w:val="22"/>
              </w:rPr>
            </w:pPr>
            <w:r w:rsidRPr="00883304">
              <w:rPr>
                <w:rFonts w:asciiTheme="minorHAnsi" w:hAnsiTheme="minorHAnsi"/>
                <w:sz w:val="22"/>
                <w:szCs w:val="22"/>
              </w:rPr>
              <w:lastRenderedPageBreak/>
              <w:t>4</w:t>
            </w:r>
          </w:p>
        </w:tc>
        <w:tc>
          <w:tcPr>
            <w:tcW w:w="8658" w:type="dxa"/>
            <w:tcBorders>
              <w:top w:val="single" w:sz="4" w:space="0" w:color="auto"/>
              <w:left w:val="single" w:sz="4" w:space="0" w:color="auto"/>
              <w:bottom w:val="single" w:sz="4" w:space="0" w:color="auto"/>
              <w:right w:val="single" w:sz="4" w:space="0" w:color="auto"/>
            </w:tcBorders>
          </w:tcPr>
          <w:p w14:paraId="541FC271" w14:textId="77777777" w:rsidR="00A42FCD" w:rsidRPr="00AF17BD" w:rsidRDefault="00E43D65" w:rsidP="00A42FCD">
            <w:pPr>
              <w:rPr>
                <w:rFonts w:asciiTheme="minorHAnsi" w:hAnsiTheme="minorHAnsi"/>
                <w:sz w:val="22"/>
                <w:szCs w:val="22"/>
              </w:rPr>
            </w:pPr>
            <w:r w:rsidRPr="00AF17BD">
              <w:rPr>
                <w:rFonts w:asciiTheme="minorHAnsi" w:hAnsiTheme="minorHAnsi"/>
                <w:sz w:val="22"/>
                <w:szCs w:val="22"/>
              </w:rPr>
              <w:t>To enter the annotation text</w:t>
            </w:r>
            <w:r w:rsidR="00753F5C" w:rsidRPr="00AF17BD">
              <w:rPr>
                <w:rFonts w:asciiTheme="minorHAnsi" w:hAnsiTheme="minorHAnsi"/>
                <w:sz w:val="22"/>
                <w:szCs w:val="22"/>
              </w:rPr>
              <w:t>,</w:t>
            </w:r>
            <w:r w:rsidRPr="00AF17BD">
              <w:rPr>
                <w:rFonts w:asciiTheme="minorHAnsi" w:hAnsiTheme="minorHAnsi"/>
                <w:sz w:val="22"/>
                <w:szCs w:val="22"/>
              </w:rPr>
              <w:t xml:space="preserve"> hover anywhere over the text box until a triangular pointer is present; then double</w:t>
            </w:r>
            <w:r w:rsidR="00A42FCD" w:rsidRPr="00AF17BD">
              <w:rPr>
                <w:rFonts w:asciiTheme="minorHAnsi" w:hAnsiTheme="minorHAnsi"/>
                <w:sz w:val="22"/>
                <w:szCs w:val="22"/>
              </w:rPr>
              <w:t xml:space="preserve"> click.</w:t>
            </w:r>
            <w:r w:rsidRPr="00AF17BD">
              <w:rPr>
                <w:rFonts w:asciiTheme="minorHAnsi" w:hAnsiTheme="minorHAnsi"/>
                <w:sz w:val="22"/>
                <w:szCs w:val="22"/>
              </w:rPr>
              <w:t xml:space="preserve"> </w:t>
            </w:r>
            <w:r w:rsidR="00A42FCD" w:rsidRPr="00AF17BD">
              <w:rPr>
                <w:rFonts w:asciiTheme="minorHAnsi" w:hAnsiTheme="minorHAnsi"/>
                <w:sz w:val="22"/>
                <w:szCs w:val="22"/>
              </w:rPr>
              <w:t xml:space="preserve"> This will activate a blinking icon that indicates text can be entered.</w:t>
            </w:r>
          </w:p>
          <w:p w14:paraId="61733E18" w14:textId="77777777" w:rsidR="00CB6277" w:rsidRDefault="00CB6277" w:rsidP="00BC2F03">
            <w:pPr>
              <w:rPr>
                <w:rFonts w:asciiTheme="minorHAnsi" w:hAnsiTheme="minorHAnsi"/>
              </w:rPr>
            </w:pPr>
          </w:p>
        </w:tc>
      </w:tr>
      <w:tr w:rsidR="00395DAC" w:rsidRPr="00A45AE2" w14:paraId="4094ECDA" w14:textId="77777777" w:rsidTr="00415F15">
        <w:trPr>
          <w:cantSplit/>
          <w:trHeight w:val="4148"/>
        </w:trPr>
        <w:tc>
          <w:tcPr>
            <w:tcW w:w="782" w:type="dxa"/>
            <w:tcBorders>
              <w:top w:val="single" w:sz="4" w:space="0" w:color="auto"/>
              <w:left w:val="single" w:sz="4" w:space="0" w:color="auto"/>
              <w:bottom w:val="single" w:sz="4" w:space="0" w:color="auto"/>
              <w:right w:val="single" w:sz="4" w:space="0" w:color="auto"/>
            </w:tcBorders>
          </w:tcPr>
          <w:p w14:paraId="3C37ECE3" w14:textId="77777777" w:rsidR="00395DAC" w:rsidRPr="00883304" w:rsidRDefault="00D91349" w:rsidP="00BC0B5A">
            <w:pPr>
              <w:jc w:val="both"/>
              <w:rPr>
                <w:rFonts w:asciiTheme="minorHAnsi" w:hAnsiTheme="minorHAnsi"/>
                <w:sz w:val="22"/>
                <w:szCs w:val="22"/>
              </w:rPr>
            </w:pPr>
            <w:r w:rsidRPr="00883304">
              <w:rPr>
                <w:rFonts w:asciiTheme="minorHAnsi" w:hAnsiTheme="minorHAnsi"/>
                <w:sz w:val="22"/>
                <w:szCs w:val="22"/>
              </w:rPr>
              <w:t>5</w:t>
            </w:r>
          </w:p>
        </w:tc>
        <w:tc>
          <w:tcPr>
            <w:tcW w:w="8658" w:type="dxa"/>
            <w:tcBorders>
              <w:top w:val="single" w:sz="4" w:space="0" w:color="auto"/>
              <w:left w:val="single" w:sz="4" w:space="0" w:color="auto"/>
              <w:bottom w:val="single" w:sz="4" w:space="0" w:color="auto"/>
              <w:right w:val="single" w:sz="4" w:space="0" w:color="auto"/>
            </w:tcBorders>
          </w:tcPr>
          <w:p w14:paraId="48879D13" w14:textId="77777777" w:rsidR="00D91349" w:rsidRPr="00AF17BD" w:rsidRDefault="00F44342" w:rsidP="00D91349">
            <w:pPr>
              <w:rPr>
                <w:rFonts w:asciiTheme="minorHAnsi" w:hAnsiTheme="minorHAnsi"/>
                <w:sz w:val="22"/>
                <w:szCs w:val="22"/>
              </w:rPr>
            </w:pPr>
            <w:r w:rsidRPr="00AF17BD">
              <w:rPr>
                <w:rFonts w:asciiTheme="minorHAnsi" w:hAnsiTheme="minorHAnsi"/>
                <w:sz w:val="22"/>
                <w:szCs w:val="22"/>
              </w:rPr>
              <w:t>Additionally, the Text Box Text Properties dialog box is opened as shown below:</w:t>
            </w:r>
          </w:p>
          <w:p w14:paraId="15A1CF3A" w14:textId="77777777" w:rsidR="00D91349" w:rsidRDefault="00D91349" w:rsidP="00D91349">
            <w:pPr>
              <w:rPr>
                <w:rFonts w:asciiTheme="minorHAnsi" w:hAnsiTheme="minorHAnsi"/>
              </w:rPr>
            </w:pPr>
          </w:p>
          <w:p w14:paraId="7B979811" w14:textId="77777777" w:rsidR="00D91349" w:rsidRDefault="00D91349" w:rsidP="00D91349">
            <w:pPr>
              <w:rPr>
                <w:rFonts w:asciiTheme="minorHAnsi" w:hAnsiTheme="minorHAnsi"/>
              </w:rPr>
            </w:pPr>
            <w:r w:rsidRPr="00D91349">
              <w:rPr>
                <w:rFonts w:asciiTheme="minorHAnsi" w:hAnsiTheme="minorHAnsi"/>
                <w:noProof/>
              </w:rPr>
              <w:drawing>
                <wp:inline distT="0" distB="0" distL="0" distR="0" wp14:anchorId="08EC2509" wp14:editId="665572F4">
                  <wp:extent cx="5360670" cy="514985"/>
                  <wp:effectExtent l="38100" t="38100" r="87630" b="946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0670" cy="514985"/>
                          </a:xfrm>
                          <a:prstGeom prst="rect">
                            <a:avLst/>
                          </a:prstGeom>
                          <a:effectLst>
                            <a:outerShdw blurRad="50800" dist="38100" dir="2700000" algn="tl" rotWithShape="0">
                              <a:prstClr val="black">
                                <a:alpha val="40000"/>
                              </a:prstClr>
                            </a:outerShdw>
                          </a:effectLst>
                        </pic:spPr>
                      </pic:pic>
                    </a:graphicData>
                  </a:graphic>
                </wp:inline>
              </w:drawing>
            </w:r>
          </w:p>
          <w:p w14:paraId="01B1C6A1" w14:textId="77777777" w:rsidR="00D91349" w:rsidRDefault="00D91349" w:rsidP="00D91349">
            <w:pPr>
              <w:rPr>
                <w:rFonts w:asciiTheme="minorHAnsi" w:hAnsiTheme="minorHAnsi"/>
              </w:rPr>
            </w:pPr>
          </w:p>
          <w:p w14:paraId="1C1DCB1C" w14:textId="77777777" w:rsidR="00D91349" w:rsidRPr="00AF17BD" w:rsidRDefault="00D91349" w:rsidP="005F7F03">
            <w:pPr>
              <w:rPr>
                <w:rFonts w:asciiTheme="minorHAnsi" w:hAnsiTheme="minorHAnsi"/>
                <w:sz w:val="22"/>
                <w:szCs w:val="22"/>
              </w:rPr>
            </w:pPr>
            <w:r w:rsidRPr="00AF17BD">
              <w:rPr>
                <w:rFonts w:asciiTheme="minorHAnsi" w:hAnsiTheme="minorHAnsi"/>
                <w:sz w:val="22"/>
                <w:szCs w:val="22"/>
              </w:rPr>
              <w:t xml:space="preserve">Set the </w:t>
            </w:r>
            <w:r w:rsidR="005F7F03" w:rsidRPr="00AF17BD">
              <w:rPr>
                <w:rFonts w:asciiTheme="minorHAnsi" w:hAnsiTheme="minorHAnsi"/>
                <w:sz w:val="22"/>
                <w:szCs w:val="22"/>
              </w:rPr>
              <w:t>attributes for:</w:t>
            </w:r>
          </w:p>
          <w:p w14:paraId="3E05A2A1" w14:textId="77777777" w:rsidR="005F7F03" w:rsidRPr="00AF17BD" w:rsidRDefault="005F7F03" w:rsidP="005F7F03">
            <w:pPr>
              <w:rPr>
                <w:rFonts w:asciiTheme="minorHAnsi" w:hAnsiTheme="minorHAnsi"/>
                <w:sz w:val="22"/>
                <w:szCs w:val="22"/>
              </w:rPr>
            </w:pPr>
          </w:p>
          <w:p w14:paraId="793CC078" w14:textId="77777777" w:rsidR="00D91349" w:rsidRPr="00AF17BD" w:rsidRDefault="00D91349" w:rsidP="005F7F03">
            <w:pPr>
              <w:pStyle w:val="ListParagraph"/>
              <w:numPr>
                <w:ilvl w:val="0"/>
                <w:numId w:val="39"/>
              </w:numPr>
              <w:rPr>
                <w:rFonts w:asciiTheme="minorHAnsi" w:hAnsiTheme="minorHAnsi"/>
                <w:sz w:val="22"/>
                <w:szCs w:val="22"/>
              </w:rPr>
            </w:pPr>
            <w:r w:rsidRPr="00AF17BD">
              <w:rPr>
                <w:rFonts w:asciiTheme="minorHAnsi" w:hAnsiTheme="minorHAnsi"/>
                <w:sz w:val="22"/>
                <w:szCs w:val="22"/>
              </w:rPr>
              <w:t>Text Color</w:t>
            </w:r>
            <w:r w:rsidR="00F03613" w:rsidRPr="00AF17BD">
              <w:rPr>
                <w:rFonts w:asciiTheme="minorHAnsi" w:hAnsiTheme="minorHAnsi"/>
                <w:sz w:val="22"/>
                <w:szCs w:val="22"/>
              </w:rPr>
              <w:t xml:space="preserve">:  </w:t>
            </w:r>
            <w:r w:rsidR="00F03613" w:rsidRPr="00AF17BD">
              <w:rPr>
                <w:rFonts w:asciiTheme="minorHAnsi" w:hAnsiTheme="minorHAnsi"/>
                <w:color w:val="000000" w:themeColor="text1"/>
                <w:sz w:val="22"/>
                <w:szCs w:val="22"/>
              </w:rPr>
              <w:t xml:space="preserve">Use </w:t>
            </w:r>
            <w:r w:rsidR="00F03613" w:rsidRPr="00AF17BD">
              <w:rPr>
                <w:rFonts w:asciiTheme="minorHAnsi" w:hAnsiTheme="minorHAnsi"/>
                <w:b/>
                <w:color w:val="000000" w:themeColor="text1"/>
                <w:sz w:val="22"/>
                <w:szCs w:val="22"/>
              </w:rPr>
              <w:t>Black</w:t>
            </w:r>
            <w:r w:rsidR="00F03613" w:rsidRPr="00AF17BD">
              <w:rPr>
                <w:rFonts w:asciiTheme="minorHAnsi" w:hAnsiTheme="minorHAnsi"/>
                <w:color w:val="000000" w:themeColor="text1"/>
                <w:sz w:val="22"/>
                <w:szCs w:val="22"/>
              </w:rPr>
              <w:t xml:space="preserve"> for Domains and </w:t>
            </w:r>
            <w:r w:rsidRPr="00AF17BD">
              <w:rPr>
                <w:rFonts w:asciiTheme="minorHAnsi" w:hAnsiTheme="minorHAnsi"/>
                <w:b/>
                <w:color w:val="FF0000"/>
                <w:sz w:val="22"/>
                <w:szCs w:val="22"/>
              </w:rPr>
              <w:t>R</w:t>
            </w:r>
            <w:r w:rsidR="00F03613" w:rsidRPr="00AF17BD">
              <w:rPr>
                <w:rFonts w:asciiTheme="minorHAnsi" w:hAnsiTheme="minorHAnsi"/>
                <w:b/>
                <w:color w:val="FF0000"/>
                <w:sz w:val="22"/>
                <w:szCs w:val="22"/>
              </w:rPr>
              <w:t>ed</w:t>
            </w:r>
            <w:r w:rsidR="00F03613" w:rsidRPr="00AF17BD">
              <w:rPr>
                <w:rFonts w:asciiTheme="minorHAnsi" w:hAnsiTheme="minorHAnsi"/>
                <w:color w:val="000000" w:themeColor="text1"/>
                <w:sz w:val="22"/>
                <w:szCs w:val="22"/>
              </w:rPr>
              <w:t xml:space="preserve"> for V</w:t>
            </w:r>
            <w:r w:rsidRPr="00AF17BD">
              <w:rPr>
                <w:rFonts w:asciiTheme="minorHAnsi" w:hAnsiTheme="minorHAnsi"/>
                <w:color w:val="000000" w:themeColor="text1"/>
                <w:sz w:val="22"/>
                <w:szCs w:val="22"/>
              </w:rPr>
              <w:t xml:space="preserve">ariables </w:t>
            </w:r>
          </w:p>
          <w:p w14:paraId="2AB0AE76" w14:textId="77777777" w:rsidR="00D91349" w:rsidRPr="00AF17BD" w:rsidRDefault="00D91349" w:rsidP="005F7F03">
            <w:pPr>
              <w:pStyle w:val="ListParagraph"/>
              <w:numPr>
                <w:ilvl w:val="0"/>
                <w:numId w:val="39"/>
              </w:numPr>
              <w:rPr>
                <w:rFonts w:asciiTheme="minorHAnsi" w:hAnsiTheme="minorHAnsi"/>
                <w:sz w:val="22"/>
                <w:szCs w:val="22"/>
              </w:rPr>
            </w:pPr>
            <w:r w:rsidRPr="00AF17BD">
              <w:rPr>
                <w:rFonts w:asciiTheme="minorHAnsi" w:hAnsiTheme="minorHAnsi"/>
                <w:sz w:val="22"/>
                <w:szCs w:val="22"/>
              </w:rPr>
              <w:t>Font</w:t>
            </w:r>
            <w:r w:rsidR="00237F2C" w:rsidRPr="00AF17BD">
              <w:rPr>
                <w:rFonts w:asciiTheme="minorHAnsi" w:hAnsiTheme="minorHAnsi"/>
                <w:sz w:val="22"/>
                <w:szCs w:val="22"/>
              </w:rPr>
              <w:t>:  Arial, Bold, Italicized</w:t>
            </w:r>
          </w:p>
          <w:p w14:paraId="5721A9E0" w14:textId="77777777" w:rsidR="00D91349" w:rsidRPr="00AF17BD" w:rsidRDefault="00D91349" w:rsidP="005F7F03">
            <w:pPr>
              <w:pStyle w:val="ListParagraph"/>
              <w:numPr>
                <w:ilvl w:val="0"/>
                <w:numId w:val="39"/>
              </w:numPr>
              <w:rPr>
                <w:rFonts w:asciiTheme="minorHAnsi" w:hAnsiTheme="minorHAnsi"/>
                <w:sz w:val="22"/>
                <w:szCs w:val="22"/>
              </w:rPr>
            </w:pPr>
            <w:r w:rsidRPr="00AF17BD">
              <w:rPr>
                <w:rFonts w:asciiTheme="minorHAnsi" w:hAnsiTheme="minorHAnsi"/>
                <w:sz w:val="22"/>
                <w:szCs w:val="22"/>
              </w:rPr>
              <w:t>Font Size</w:t>
            </w:r>
            <w:r w:rsidR="00237F2C" w:rsidRPr="00AF17BD">
              <w:rPr>
                <w:rFonts w:asciiTheme="minorHAnsi" w:hAnsiTheme="minorHAnsi"/>
                <w:sz w:val="22"/>
                <w:szCs w:val="22"/>
              </w:rPr>
              <w:t>:  Domains = 12; Variables = 10</w:t>
            </w:r>
          </w:p>
          <w:p w14:paraId="417EDB61" w14:textId="77777777" w:rsidR="00395DAC" w:rsidRDefault="00395DAC" w:rsidP="00CD4ACA">
            <w:pPr>
              <w:rPr>
                <w:rFonts w:asciiTheme="minorHAnsi" w:hAnsiTheme="minorHAnsi"/>
              </w:rPr>
            </w:pPr>
          </w:p>
          <w:p w14:paraId="3AB2EC62" w14:textId="77777777" w:rsidR="00B94880" w:rsidRPr="002D2E40" w:rsidRDefault="00B94880" w:rsidP="00B94880">
            <w:pPr>
              <w:rPr>
                <w:rFonts w:asciiTheme="minorHAnsi" w:hAnsiTheme="minorHAnsi"/>
                <w:sz w:val="22"/>
                <w:szCs w:val="22"/>
              </w:rPr>
            </w:pPr>
            <w:r>
              <w:rPr>
                <w:rFonts w:asciiTheme="minorHAnsi" w:hAnsiTheme="minorHAnsi"/>
                <w:b/>
                <w:sz w:val="22"/>
                <w:szCs w:val="22"/>
              </w:rPr>
              <w:t>IMPORTANT</w:t>
            </w:r>
            <w:r w:rsidRPr="0014573E">
              <w:rPr>
                <w:rFonts w:asciiTheme="minorHAnsi" w:hAnsiTheme="minorHAnsi"/>
                <w:b/>
                <w:sz w:val="22"/>
                <w:szCs w:val="22"/>
              </w:rPr>
              <w:t>:</w:t>
            </w:r>
            <w:r w:rsidRPr="002D2E40">
              <w:rPr>
                <w:rFonts w:asciiTheme="minorHAnsi" w:hAnsiTheme="minorHAnsi"/>
                <w:sz w:val="22"/>
                <w:szCs w:val="22"/>
              </w:rPr>
              <w:t xml:space="preserve">  </w:t>
            </w:r>
            <w:r>
              <w:rPr>
                <w:rFonts w:asciiTheme="minorHAnsi" w:hAnsiTheme="minorHAnsi"/>
                <w:sz w:val="22"/>
                <w:szCs w:val="22"/>
              </w:rPr>
              <w:t>These are the required attributes</w:t>
            </w:r>
            <w:r w:rsidRPr="002D2E40">
              <w:rPr>
                <w:rFonts w:asciiTheme="minorHAnsi" w:hAnsiTheme="minorHAnsi"/>
                <w:sz w:val="22"/>
                <w:szCs w:val="22"/>
              </w:rPr>
              <w:t xml:space="preserve"> </w:t>
            </w:r>
            <w:r>
              <w:rPr>
                <w:rFonts w:asciiTheme="minorHAnsi" w:hAnsiTheme="minorHAnsi"/>
                <w:sz w:val="22"/>
                <w:szCs w:val="22"/>
              </w:rPr>
              <w:t>that must be used as de</w:t>
            </w:r>
            <w:r w:rsidRPr="002D2E40">
              <w:rPr>
                <w:rFonts w:asciiTheme="minorHAnsi" w:hAnsiTheme="minorHAnsi"/>
                <w:sz w:val="22"/>
                <w:szCs w:val="22"/>
              </w:rPr>
              <w:t>fined in the Lilly Biometrics</w:t>
            </w:r>
            <w:r>
              <w:rPr>
                <w:rFonts w:asciiTheme="minorHAnsi" w:hAnsiTheme="minorHAnsi"/>
                <w:sz w:val="22"/>
                <w:szCs w:val="22"/>
              </w:rPr>
              <w:t xml:space="preserve"> SDTM Annotated CRF Guidelines.</w:t>
            </w:r>
          </w:p>
          <w:p w14:paraId="7D2344C3" w14:textId="77777777" w:rsidR="00B94880" w:rsidRDefault="00B94880" w:rsidP="00CD4ACA">
            <w:pPr>
              <w:rPr>
                <w:rFonts w:asciiTheme="minorHAnsi" w:hAnsiTheme="minorHAnsi"/>
              </w:rPr>
            </w:pPr>
          </w:p>
          <w:p w14:paraId="4D11F2E3" w14:textId="77777777" w:rsidR="003B4CA3" w:rsidRPr="00AF17BD" w:rsidRDefault="00C16911" w:rsidP="003B4CA3">
            <w:pPr>
              <w:rPr>
                <w:rFonts w:asciiTheme="minorHAnsi" w:hAnsiTheme="minorHAnsi"/>
                <w:sz w:val="22"/>
                <w:szCs w:val="22"/>
              </w:rPr>
            </w:pPr>
            <w:r w:rsidRPr="00AF17BD">
              <w:rPr>
                <w:rFonts w:asciiTheme="minorHAnsi" w:hAnsiTheme="minorHAnsi"/>
                <w:sz w:val="22"/>
                <w:szCs w:val="22"/>
              </w:rPr>
              <w:t>Hint</w:t>
            </w:r>
            <w:r w:rsidR="003B4CA3" w:rsidRPr="00AF17BD">
              <w:rPr>
                <w:rFonts w:asciiTheme="minorHAnsi" w:hAnsiTheme="minorHAnsi"/>
                <w:sz w:val="22"/>
                <w:szCs w:val="22"/>
              </w:rPr>
              <w:t>:  You need to</w:t>
            </w:r>
            <w:r w:rsidR="00A1623E">
              <w:rPr>
                <w:rFonts w:asciiTheme="minorHAnsi" w:hAnsiTheme="minorHAnsi"/>
                <w:sz w:val="22"/>
                <w:szCs w:val="22"/>
              </w:rPr>
              <w:t xml:space="preserve"> </w:t>
            </w:r>
            <w:r w:rsidRPr="00AF17BD">
              <w:rPr>
                <w:rFonts w:asciiTheme="minorHAnsi" w:hAnsiTheme="minorHAnsi"/>
                <w:sz w:val="22"/>
                <w:szCs w:val="22"/>
              </w:rPr>
              <w:t>first enter text into the text box before setting the attributes defined in the Text Box Text Properties.</w:t>
            </w:r>
          </w:p>
          <w:p w14:paraId="449FC6A8" w14:textId="77777777" w:rsidR="003B4CA3" w:rsidRPr="00CD4ACA" w:rsidRDefault="003B4CA3" w:rsidP="00CD4ACA">
            <w:pPr>
              <w:rPr>
                <w:rFonts w:asciiTheme="minorHAnsi" w:hAnsiTheme="minorHAnsi"/>
              </w:rPr>
            </w:pPr>
          </w:p>
        </w:tc>
      </w:tr>
      <w:tr w:rsidR="003B4CA3" w:rsidRPr="00A45AE2" w14:paraId="4160A8F9" w14:textId="77777777" w:rsidTr="00415F15">
        <w:trPr>
          <w:cantSplit/>
          <w:trHeight w:val="4148"/>
        </w:trPr>
        <w:tc>
          <w:tcPr>
            <w:tcW w:w="782" w:type="dxa"/>
            <w:tcBorders>
              <w:top w:val="single" w:sz="4" w:space="0" w:color="auto"/>
              <w:left w:val="single" w:sz="4" w:space="0" w:color="auto"/>
              <w:bottom w:val="single" w:sz="4" w:space="0" w:color="auto"/>
              <w:right w:val="single" w:sz="4" w:space="0" w:color="auto"/>
            </w:tcBorders>
          </w:tcPr>
          <w:p w14:paraId="2C4F4E86" w14:textId="77777777" w:rsidR="003B4CA3" w:rsidRPr="000933F3" w:rsidRDefault="003B4CA3" w:rsidP="00BC0B5A">
            <w:pPr>
              <w:jc w:val="both"/>
              <w:rPr>
                <w:rFonts w:asciiTheme="minorHAnsi" w:hAnsiTheme="minorHAnsi"/>
                <w:sz w:val="22"/>
                <w:szCs w:val="22"/>
              </w:rPr>
            </w:pPr>
            <w:r w:rsidRPr="000933F3">
              <w:rPr>
                <w:rFonts w:asciiTheme="minorHAnsi" w:hAnsiTheme="minorHAnsi"/>
                <w:sz w:val="22"/>
                <w:szCs w:val="22"/>
              </w:rPr>
              <w:lastRenderedPageBreak/>
              <w:t>6</w:t>
            </w:r>
          </w:p>
        </w:tc>
        <w:tc>
          <w:tcPr>
            <w:tcW w:w="8658" w:type="dxa"/>
            <w:tcBorders>
              <w:top w:val="single" w:sz="4" w:space="0" w:color="auto"/>
              <w:left w:val="single" w:sz="4" w:space="0" w:color="auto"/>
              <w:bottom w:val="single" w:sz="4" w:space="0" w:color="auto"/>
              <w:right w:val="single" w:sz="4" w:space="0" w:color="auto"/>
            </w:tcBorders>
          </w:tcPr>
          <w:p w14:paraId="798430A9" w14:textId="77777777" w:rsidR="00155FFB" w:rsidRPr="00AF17BD" w:rsidRDefault="00C93B54" w:rsidP="003B4CA3">
            <w:pPr>
              <w:rPr>
                <w:rFonts w:asciiTheme="minorHAnsi" w:hAnsiTheme="minorHAnsi"/>
                <w:sz w:val="22"/>
                <w:szCs w:val="22"/>
              </w:rPr>
            </w:pPr>
            <w:r w:rsidRPr="00AF17BD">
              <w:rPr>
                <w:rFonts w:asciiTheme="minorHAnsi" w:hAnsiTheme="minorHAnsi"/>
                <w:sz w:val="22"/>
                <w:szCs w:val="22"/>
              </w:rPr>
              <w:t>In order to set these Text/Text Box properties as the default for subsequent annotations</w:t>
            </w:r>
            <w:r w:rsidR="00753F5C" w:rsidRPr="00AF17BD">
              <w:rPr>
                <w:rFonts w:asciiTheme="minorHAnsi" w:hAnsiTheme="minorHAnsi"/>
                <w:sz w:val="22"/>
                <w:szCs w:val="22"/>
              </w:rPr>
              <w:t>,</w:t>
            </w:r>
            <w:r w:rsidRPr="00AF17BD">
              <w:rPr>
                <w:rFonts w:asciiTheme="minorHAnsi" w:hAnsiTheme="minorHAnsi"/>
                <w:sz w:val="22"/>
                <w:szCs w:val="22"/>
              </w:rPr>
              <w:t xml:space="preserve"> complete the following: </w:t>
            </w:r>
          </w:p>
          <w:p w14:paraId="5F4BB642" w14:textId="77777777" w:rsidR="00155FFB" w:rsidRPr="00AF17BD" w:rsidRDefault="00155FFB" w:rsidP="003B4CA3">
            <w:pPr>
              <w:rPr>
                <w:rFonts w:asciiTheme="minorHAnsi" w:hAnsiTheme="minorHAnsi"/>
                <w:sz w:val="22"/>
                <w:szCs w:val="22"/>
              </w:rPr>
            </w:pPr>
          </w:p>
          <w:p w14:paraId="769BED59" w14:textId="77777777" w:rsidR="003B4CA3" w:rsidRPr="00AF17BD" w:rsidRDefault="00155FFB" w:rsidP="007C3D79">
            <w:pPr>
              <w:pStyle w:val="ListParagraph"/>
              <w:numPr>
                <w:ilvl w:val="0"/>
                <w:numId w:val="42"/>
              </w:numPr>
              <w:rPr>
                <w:rFonts w:asciiTheme="minorHAnsi" w:hAnsiTheme="minorHAnsi"/>
                <w:sz w:val="22"/>
                <w:szCs w:val="22"/>
              </w:rPr>
            </w:pPr>
            <w:r w:rsidRPr="00AF17BD">
              <w:rPr>
                <w:rFonts w:asciiTheme="minorHAnsi" w:hAnsiTheme="minorHAnsi"/>
                <w:sz w:val="22"/>
                <w:szCs w:val="22"/>
              </w:rPr>
              <w:t xml:space="preserve">Activate the text box as defined in Step 3 above and then right click to display the following options: </w:t>
            </w:r>
          </w:p>
          <w:p w14:paraId="56ED5456" w14:textId="77777777" w:rsidR="003B4CA3" w:rsidRPr="000933F3" w:rsidRDefault="00C93B54" w:rsidP="003B4CA3">
            <w:pPr>
              <w:rPr>
                <w:rFonts w:asciiTheme="minorHAnsi" w:hAnsiTheme="minorHAnsi"/>
                <w:sz w:val="22"/>
                <w:szCs w:val="22"/>
              </w:rPr>
            </w:pPr>
            <w:r w:rsidRPr="000933F3">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7727ECAE" wp14:editId="51AFBA95">
                      <wp:simplePos x="0" y="0"/>
                      <wp:positionH relativeFrom="column">
                        <wp:posOffset>1122045</wp:posOffset>
                      </wp:positionH>
                      <wp:positionV relativeFrom="paragraph">
                        <wp:posOffset>904240</wp:posOffset>
                      </wp:positionV>
                      <wp:extent cx="1895475" cy="295275"/>
                      <wp:effectExtent l="0" t="0" r="28575" b="28575"/>
                      <wp:wrapNone/>
                      <wp:docPr id="6" name="Oval 6"/>
                      <wp:cNvGraphicFramePr/>
                      <a:graphic xmlns:a="http://schemas.openxmlformats.org/drawingml/2006/main">
                        <a:graphicData uri="http://schemas.microsoft.com/office/word/2010/wordprocessingShape">
                          <wps:wsp>
                            <wps:cNvSpPr/>
                            <wps:spPr>
                              <a:xfrm>
                                <a:off x="0" y="0"/>
                                <a:ext cx="1895475"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8.35pt;margin-top:71.2pt;width:149.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" filled="f" strokecolor="red" strokeweight="2pt"/>
                  </w:pict>
                </mc:Fallback>
              </mc:AlternateContent>
            </w:r>
            <w:r w:rsidRPr="000933F3">
              <w:rPr>
                <w:rFonts w:asciiTheme="minorHAnsi" w:hAnsiTheme="minorHAnsi"/>
                <w:noProof/>
                <w:sz w:val="22"/>
                <w:szCs w:val="22"/>
              </w:rPr>
              <w:drawing>
                <wp:inline distT="0" distB="0" distL="0" distR="0" wp14:anchorId="5D95CB35" wp14:editId="56A18B5E">
                  <wp:extent cx="3400000" cy="15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00000" cy="1523810"/>
                          </a:xfrm>
                          <a:prstGeom prst="rect">
                            <a:avLst/>
                          </a:prstGeom>
                        </pic:spPr>
                      </pic:pic>
                    </a:graphicData>
                  </a:graphic>
                </wp:inline>
              </w:drawing>
            </w:r>
          </w:p>
          <w:p w14:paraId="69C93B62" w14:textId="77777777" w:rsidR="003B4CA3" w:rsidRPr="000933F3" w:rsidRDefault="003B4CA3" w:rsidP="003B4CA3">
            <w:pPr>
              <w:rPr>
                <w:rFonts w:asciiTheme="minorHAnsi" w:hAnsiTheme="minorHAnsi"/>
                <w:sz w:val="22"/>
                <w:szCs w:val="22"/>
              </w:rPr>
            </w:pPr>
          </w:p>
          <w:p w14:paraId="67F81E21" w14:textId="77777777" w:rsidR="003B4CA3" w:rsidRPr="000933F3" w:rsidRDefault="003B4CA3" w:rsidP="007C3D79">
            <w:pPr>
              <w:pStyle w:val="ListParagraph"/>
              <w:numPr>
                <w:ilvl w:val="0"/>
                <w:numId w:val="42"/>
              </w:numPr>
              <w:rPr>
                <w:rFonts w:asciiTheme="minorHAnsi" w:hAnsiTheme="minorHAnsi"/>
                <w:b/>
                <w:sz w:val="22"/>
                <w:szCs w:val="22"/>
              </w:rPr>
            </w:pPr>
            <w:r w:rsidRPr="000933F3">
              <w:rPr>
                <w:rFonts w:asciiTheme="minorHAnsi" w:hAnsiTheme="minorHAnsi"/>
                <w:sz w:val="22"/>
                <w:szCs w:val="22"/>
              </w:rPr>
              <w:t>Select</w:t>
            </w:r>
            <w:r w:rsidRPr="000933F3">
              <w:rPr>
                <w:rFonts w:asciiTheme="minorHAnsi" w:hAnsiTheme="minorHAnsi"/>
                <w:b/>
                <w:sz w:val="22"/>
                <w:szCs w:val="22"/>
              </w:rPr>
              <w:t xml:space="preserve"> Make Current Properties Default</w:t>
            </w:r>
            <w:r w:rsidR="00155FFB" w:rsidRPr="000933F3">
              <w:rPr>
                <w:rFonts w:asciiTheme="minorHAnsi" w:hAnsiTheme="minorHAnsi"/>
                <w:sz w:val="22"/>
                <w:szCs w:val="22"/>
              </w:rPr>
              <w:t>.</w:t>
            </w:r>
          </w:p>
          <w:p w14:paraId="34A8B7AC" w14:textId="77777777" w:rsidR="003B4CA3" w:rsidRPr="000933F3" w:rsidRDefault="003B4CA3" w:rsidP="003B4CA3">
            <w:pPr>
              <w:rPr>
                <w:rFonts w:asciiTheme="minorHAnsi" w:hAnsiTheme="minorHAnsi"/>
                <w:b/>
                <w:sz w:val="22"/>
                <w:szCs w:val="22"/>
              </w:rPr>
            </w:pPr>
          </w:p>
          <w:p w14:paraId="479B199A" w14:textId="77777777" w:rsidR="00EC4BE4" w:rsidRPr="000933F3" w:rsidRDefault="003B4CA3" w:rsidP="008E7D9D">
            <w:pPr>
              <w:rPr>
                <w:rFonts w:asciiTheme="minorHAnsi" w:hAnsiTheme="minorHAnsi"/>
                <w:sz w:val="22"/>
                <w:szCs w:val="22"/>
              </w:rPr>
            </w:pPr>
            <w:r w:rsidRPr="000933F3">
              <w:rPr>
                <w:rFonts w:asciiTheme="minorHAnsi" w:hAnsiTheme="minorHAnsi"/>
                <w:sz w:val="22"/>
                <w:szCs w:val="22"/>
              </w:rPr>
              <w:t xml:space="preserve">Once this step is complete the next </w:t>
            </w:r>
            <w:r w:rsidR="00CF5E2A" w:rsidRPr="000933F3">
              <w:rPr>
                <w:rFonts w:asciiTheme="minorHAnsi" w:hAnsiTheme="minorHAnsi"/>
                <w:sz w:val="22"/>
                <w:szCs w:val="22"/>
              </w:rPr>
              <w:t>annotation text box</w:t>
            </w:r>
            <w:r w:rsidRPr="000933F3">
              <w:rPr>
                <w:rFonts w:asciiTheme="minorHAnsi" w:hAnsiTheme="minorHAnsi"/>
                <w:sz w:val="22"/>
                <w:szCs w:val="22"/>
              </w:rPr>
              <w:t xml:space="preserve"> will inherit the properties </w:t>
            </w:r>
            <w:r w:rsidR="00CF5E2A" w:rsidRPr="000933F3">
              <w:rPr>
                <w:rFonts w:asciiTheme="minorHAnsi" w:hAnsiTheme="minorHAnsi"/>
                <w:sz w:val="22"/>
                <w:szCs w:val="22"/>
              </w:rPr>
              <w:t xml:space="preserve">assigned.  The user will not need to re-define the properties each time.  </w:t>
            </w:r>
          </w:p>
          <w:p w14:paraId="2431F3CD" w14:textId="77777777" w:rsidR="00EC4BE4" w:rsidRPr="000933F3" w:rsidRDefault="00EC4BE4" w:rsidP="008E7D9D">
            <w:pPr>
              <w:rPr>
                <w:rFonts w:asciiTheme="minorHAnsi" w:hAnsiTheme="minorHAnsi"/>
                <w:sz w:val="22"/>
                <w:szCs w:val="22"/>
              </w:rPr>
            </w:pPr>
          </w:p>
          <w:p w14:paraId="2B62C48F" w14:textId="77777777" w:rsidR="0044110E" w:rsidRDefault="0044110E" w:rsidP="0044110E">
            <w:pPr>
              <w:rPr>
                <w:rFonts w:asciiTheme="minorHAnsi" w:hAnsiTheme="minorHAnsi"/>
                <w:sz w:val="22"/>
                <w:szCs w:val="22"/>
              </w:rPr>
            </w:pPr>
            <w:r w:rsidRPr="0085306D">
              <w:rPr>
                <w:rFonts w:asciiTheme="minorHAnsi" w:hAnsiTheme="minorHAnsi"/>
                <w:b/>
                <w:sz w:val="22"/>
                <w:szCs w:val="22"/>
              </w:rPr>
              <w:t>REMINDER:</w:t>
            </w:r>
            <w:r>
              <w:rPr>
                <w:rFonts w:asciiTheme="minorHAnsi" w:hAnsiTheme="minorHAnsi"/>
                <w:sz w:val="22"/>
                <w:szCs w:val="22"/>
              </w:rPr>
              <w:t xml:space="preserve">  </w:t>
            </w:r>
            <w:r w:rsidR="0085306D">
              <w:rPr>
                <w:rFonts w:asciiTheme="minorHAnsi" w:hAnsiTheme="minorHAnsi"/>
                <w:sz w:val="22"/>
                <w:szCs w:val="22"/>
              </w:rPr>
              <w:t>Ensure that the required color coding scheme defined</w:t>
            </w:r>
            <w:r w:rsidR="000E7D79">
              <w:rPr>
                <w:rFonts w:asciiTheme="minorHAnsi" w:hAnsiTheme="minorHAnsi"/>
                <w:sz w:val="22"/>
                <w:szCs w:val="22"/>
              </w:rPr>
              <w:t xml:space="preserve"> in the Lilly Biometrics SDTM Annotated CRF Guidelines is followed if</w:t>
            </w:r>
            <w:r>
              <w:rPr>
                <w:rFonts w:asciiTheme="minorHAnsi" w:hAnsiTheme="minorHAnsi"/>
                <w:sz w:val="22"/>
                <w:szCs w:val="22"/>
              </w:rPr>
              <w:t xml:space="preserve"> there are 2 or more domains on a single page</w:t>
            </w:r>
            <w:r w:rsidR="000E7D79">
              <w:rPr>
                <w:rFonts w:asciiTheme="minorHAnsi" w:hAnsiTheme="minorHAnsi"/>
                <w:sz w:val="22"/>
                <w:szCs w:val="22"/>
              </w:rPr>
              <w:t>.</w:t>
            </w:r>
          </w:p>
          <w:p w14:paraId="071B6790" w14:textId="77777777" w:rsidR="00CF5E2A" w:rsidRPr="000933F3" w:rsidRDefault="008E7D9D" w:rsidP="0044110E">
            <w:pPr>
              <w:rPr>
                <w:rFonts w:asciiTheme="minorHAnsi" w:hAnsiTheme="minorHAnsi"/>
                <w:sz w:val="22"/>
                <w:szCs w:val="22"/>
              </w:rPr>
            </w:pPr>
            <w:r w:rsidRPr="000933F3">
              <w:rPr>
                <w:rFonts w:asciiTheme="minorHAnsi" w:hAnsiTheme="minorHAnsi"/>
                <w:sz w:val="22"/>
                <w:szCs w:val="22"/>
              </w:rPr>
              <w:t xml:space="preserve"> </w:t>
            </w:r>
          </w:p>
        </w:tc>
      </w:tr>
    </w:tbl>
    <w:p w14:paraId="343F31FF" w14:textId="77777777" w:rsidR="008A5ADC" w:rsidRDefault="008A5ADC">
      <w:pPr>
        <w:rPr>
          <w:rFonts w:ascii="Arial" w:hAnsi="Arial" w:cs="Arial"/>
          <w:b/>
          <w:bCs/>
        </w:rPr>
      </w:pPr>
    </w:p>
    <w:p w14:paraId="776DDFCC" w14:textId="77777777" w:rsidR="00214AD1" w:rsidRDefault="00214AD1">
      <w:pPr>
        <w:rPr>
          <w:rFonts w:ascii="Arial" w:hAnsi="Arial" w:cs="Arial"/>
          <w:b/>
          <w:bCs/>
        </w:rPr>
      </w:pPr>
    </w:p>
    <w:p w14:paraId="4D2F7EFC" w14:textId="77777777" w:rsidR="00214AD1" w:rsidRDefault="00214AD1">
      <w:pPr>
        <w:rPr>
          <w:rFonts w:ascii="Arial" w:hAnsi="Arial" w:cs="Arial"/>
          <w:b/>
          <w:bCs/>
        </w:rPr>
      </w:pPr>
    </w:p>
    <w:p w14:paraId="32275659" w14:textId="77777777" w:rsidR="00214AD1" w:rsidRDefault="00214AD1">
      <w:pPr>
        <w:rPr>
          <w:rFonts w:ascii="Arial" w:hAnsi="Arial" w:cs="Arial"/>
          <w:b/>
          <w:bCs/>
        </w:rPr>
      </w:pPr>
    </w:p>
    <w:p w14:paraId="2A287524" w14:textId="77777777" w:rsidR="00214AD1" w:rsidRDefault="00214AD1">
      <w:pPr>
        <w:rPr>
          <w:rFonts w:ascii="Arial" w:hAnsi="Arial" w:cs="Arial"/>
          <w:b/>
          <w:bCs/>
        </w:rPr>
      </w:pPr>
    </w:p>
    <w:p w14:paraId="6D22B3A0" w14:textId="77777777" w:rsidR="00214AD1" w:rsidRDefault="00214AD1">
      <w:pPr>
        <w:rPr>
          <w:rFonts w:ascii="Arial" w:hAnsi="Arial" w:cs="Arial"/>
          <w:b/>
          <w:bCs/>
        </w:rPr>
      </w:pPr>
    </w:p>
    <w:p w14:paraId="67520140" w14:textId="77777777" w:rsidR="00214AD1" w:rsidRDefault="00214AD1">
      <w:pPr>
        <w:rPr>
          <w:rFonts w:ascii="Arial" w:hAnsi="Arial" w:cs="Arial"/>
          <w:b/>
          <w:bCs/>
        </w:rPr>
      </w:pPr>
    </w:p>
    <w:p w14:paraId="5006E577" w14:textId="77777777" w:rsidR="00214AD1" w:rsidRDefault="00214AD1">
      <w:pPr>
        <w:rPr>
          <w:rFonts w:ascii="Arial" w:hAnsi="Arial" w:cs="Arial"/>
          <w:b/>
          <w:bCs/>
        </w:rPr>
      </w:pPr>
    </w:p>
    <w:p w14:paraId="339DF1AE" w14:textId="77777777" w:rsidR="00214AD1" w:rsidRDefault="00214AD1">
      <w:pPr>
        <w:rPr>
          <w:rFonts w:ascii="Arial" w:hAnsi="Arial" w:cs="Arial"/>
          <w:b/>
          <w:bCs/>
        </w:rPr>
      </w:pPr>
    </w:p>
    <w:p w14:paraId="4D4D65D2" w14:textId="77777777" w:rsidR="00214AD1" w:rsidRDefault="00214AD1">
      <w:pPr>
        <w:rPr>
          <w:rFonts w:ascii="Arial" w:hAnsi="Arial" w:cs="Arial"/>
          <w:b/>
          <w:bCs/>
        </w:rPr>
      </w:pPr>
    </w:p>
    <w:p w14:paraId="2D47F950" w14:textId="77777777" w:rsidR="00214AD1" w:rsidRDefault="00214AD1">
      <w:pPr>
        <w:rPr>
          <w:rFonts w:ascii="Arial" w:hAnsi="Arial" w:cs="Arial"/>
          <w:b/>
          <w:bCs/>
        </w:rPr>
      </w:pPr>
    </w:p>
    <w:p w14:paraId="3D344B9A" w14:textId="77777777" w:rsidR="00214AD1" w:rsidRDefault="00214AD1">
      <w:pPr>
        <w:rPr>
          <w:rFonts w:ascii="Arial" w:hAnsi="Arial" w:cs="Arial"/>
          <w:b/>
          <w:bCs/>
        </w:rPr>
      </w:pPr>
    </w:p>
    <w:p w14:paraId="1A452F1C" w14:textId="77777777" w:rsidR="00214AD1" w:rsidRDefault="00214AD1">
      <w:pPr>
        <w:rPr>
          <w:rFonts w:ascii="Arial" w:hAnsi="Arial" w:cs="Arial"/>
          <w:b/>
          <w:bCs/>
        </w:rPr>
      </w:pPr>
    </w:p>
    <w:p w14:paraId="6B2D08AE" w14:textId="77777777" w:rsidR="00214AD1" w:rsidRDefault="00214AD1">
      <w:pPr>
        <w:rPr>
          <w:rFonts w:ascii="Arial" w:hAnsi="Arial" w:cs="Arial"/>
          <w:b/>
          <w:bCs/>
        </w:rPr>
      </w:pPr>
    </w:p>
    <w:p w14:paraId="39B2EE4D" w14:textId="77777777" w:rsidR="00214AD1" w:rsidRDefault="00214AD1">
      <w:pPr>
        <w:rPr>
          <w:rFonts w:ascii="Arial" w:hAnsi="Arial" w:cs="Arial"/>
          <w:b/>
          <w:bCs/>
        </w:rPr>
      </w:pPr>
    </w:p>
    <w:p w14:paraId="206CD9D0" w14:textId="77777777" w:rsidR="00214AD1" w:rsidRDefault="00214AD1">
      <w:pPr>
        <w:rPr>
          <w:rFonts w:ascii="Arial" w:hAnsi="Arial" w:cs="Arial"/>
          <w:b/>
          <w:bCs/>
        </w:rPr>
      </w:pPr>
    </w:p>
    <w:p w14:paraId="0AECD23D" w14:textId="77777777" w:rsidR="00214AD1" w:rsidRDefault="00214AD1">
      <w:pPr>
        <w:rPr>
          <w:rFonts w:ascii="Arial" w:hAnsi="Arial" w:cs="Arial"/>
          <w:b/>
          <w:bCs/>
        </w:rPr>
      </w:pPr>
    </w:p>
    <w:p w14:paraId="3A4A2130" w14:textId="77777777" w:rsidR="00214AD1" w:rsidRDefault="00214AD1">
      <w:pPr>
        <w:rPr>
          <w:rFonts w:ascii="Arial" w:hAnsi="Arial" w:cs="Arial"/>
          <w:b/>
          <w:bCs/>
        </w:rPr>
      </w:pPr>
    </w:p>
    <w:p w14:paraId="48E7FCAA" w14:textId="77777777" w:rsidR="00214AD1" w:rsidRDefault="00214AD1">
      <w:pPr>
        <w:rPr>
          <w:rFonts w:ascii="Arial" w:hAnsi="Arial" w:cs="Arial"/>
          <w:b/>
          <w:bCs/>
        </w:rPr>
      </w:pPr>
    </w:p>
    <w:p w14:paraId="06D4D184" w14:textId="77777777" w:rsidR="00214AD1" w:rsidRDefault="00214AD1">
      <w:pPr>
        <w:rPr>
          <w:rFonts w:ascii="Arial" w:hAnsi="Arial" w:cs="Arial"/>
          <w:b/>
          <w:bCs/>
        </w:rPr>
      </w:pPr>
    </w:p>
    <w:p w14:paraId="2D765A92" w14:textId="77777777" w:rsidR="00F20C1D" w:rsidRPr="00C13D1B" w:rsidRDefault="00CD4ACA" w:rsidP="00FC5A8F">
      <w:pPr>
        <w:pStyle w:val="Heading1"/>
        <w:numPr>
          <w:ilvl w:val="0"/>
          <w:numId w:val="44"/>
        </w:numPr>
        <w:rPr>
          <w:rFonts w:asciiTheme="minorHAnsi" w:hAnsiTheme="minorHAnsi" w:cs="Arial"/>
        </w:rPr>
      </w:pPr>
      <w:r w:rsidRPr="00C13D1B">
        <w:rPr>
          <w:rFonts w:asciiTheme="minorHAnsi" w:hAnsiTheme="minorHAnsi" w:cs="Arial"/>
        </w:rPr>
        <w:lastRenderedPageBreak/>
        <w:t xml:space="preserve"> </w:t>
      </w:r>
      <w:bookmarkStart w:id="17" w:name="_Toc436767086"/>
      <w:r w:rsidR="00FC4121" w:rsidRPr="00C13D1B">
        <w:rPr>
          <w:rFonts w:asciiTheme="minorHAnsi" w:hAnsiTheme="minorHAnsi" w:cs="Arial"/>
        </w:rPr>
        <w:t>Using D</w:t>
      </w:r>
      <w:r w:rsidR="00064DA9" w:rsidRPr="00C13D1B">
        <w:rPr>
          <w:rFonts w:asciiTheme="minorHAnsi" w:hAnsiTheme="minorHAnsi" w:cs="Arial"/>
        </w:rPr>
        <w:t>ata Element Definitions (D</w:t>
      </w:r>
      <w:r w:rsidR="00FC4121" w:rsidRPr="00C13D1B">
        <w:rPr>
          <w:rFonts w:asciiTheme="minorHAnsi" w:hAnsiTheme="minorHAnsi" w:cs="Arial"/>
        </w:rPr>
        <w:t>EDs</w:t>
      </w:r>
      <w:r w:rsidR="00064DA9" w:rsidRPr="00C13D1B">
        <w:rPr>
          <w:rFonts w:asciiTheme="minorHAnsi" w:hAnsiTheme="minorHAnsi" w:cs="Arial"/>
        </w:rPr>
        <w:t>)</w:t>
      </w:r>
      <w:r w:rsidR="00FC4121" w:rsidRPr="00C13D1B">
        <w:rPr>
          <w:rFonts w:asciiTheme="minorHAnsi" w:hAnsiTheme="minorHAnsi" w:cs="Arial"/>
        </w:rPr>
        <w:t xml:space="preserve"> to Assist with </w:t>
      </w:r>
      <w:r w:rsidR="00E56234" w:rsidRPr="00C13D1B">
        <w:rPr>
          <w:rFonts w:asciiTheme="minorHAnsi" w:hAnsiTheme="minorHAnsi" w:cs="Arial"/>
        </w:rPr>
        <w:t>Creating Annotations</w:t>
      </w:r>
      <w:bookmarkEnd w:id="17"/>
      <w:r w:rsidR="00B73EB9" w:rsidRPr="00C13D1B">
        <w:rPr>
          <w:rFonts w:asciiTheme="minorHAnsi" w:hAnsiTheme="minorHAnsi" w:cs="Arial"/>
        </w:rPr>
        <w:t xml:space="preserve"> </w:t>
      </w:r>
    </w:p>
    <w:p w14:paraId="307D4D8F" w14:textId="77777777" w:rsidR="00CD4ACA" w:rsidRPr="00CD4ACA" w:rsidRDefault="00CD4ACA" w:rsidP="00CD4ACA"/>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82"/>
        <w:gridCol w:w="8776"/>
      </w:tblGrid>
      <w:tr w:rsidR="00F20C1D" w:rsidRPr="00A45AE2" w14:paraId="2C882F3D" w14:textId="77777777" w:rsidTr="00CD4ACA">
        <w:trPr>
          <w:cantSplit/>
          <w:tblHeader/>
        </w:trPr>
        <w:tc>
          <w:tcPr>
            <w:tcW w:w="782" w:type="dxa"/>
            <w:tcBorders>
              <w:bottom w:val="single" w:sz="4" w:space="0" w:color="auto"/>
            </w:tcBorders>
          </w:tcPr>
          <w:p w14:paraId="52153B78" w14:textId="77777777" w:rsidR="00F20C1D" w:rsidRPr="00A45AE2" w:rsidRDefault="00F20C1D" w:rsidP="00CF7DFF">
            <w:pPr>
              <w:jc w:val="both"/>
              <w:rPr>
                <w:rFonts w:asciiTheme="minorHAnsi" w:hAnsiTheme="minorHAnsi"/>
                <w:b/>
              </w:rPr>
            </w:pPr>
            <w:r w:rsidRPr="00A45AE2">
              <w:rPr>
                <w:rFonts w:asciiTheme="minorHAnsi" w:hAnsiTheme="minorHAnsi"/>
                <w:b/>
              </w:rPr>
              <w:t>Step</w:t>
            </w:r>
          </w:p>
        </w:tc>
        <w:tc>
          <w:tcPr>
            <w:tcW w:w="8776" w:type="dxa"/>
            <w:tcBorders>
              <w:bottom w:val="single" w:sz="4" w:space="0" w:color="auto"/>
            </w:tcBorders>
          </w:tcPr>
          <w:p w14:paraId="1397403D" w14:textId="77777777" w:rsidR="00F20C1D" w:rsidRPr="00A45AE2" w:rsidRDefault="00F20C1D" w:rsidP="00CF7DFF">
            <w:pPr>
              <w:jc w:val="both"/>
              <w:rPr>
                <w:rFonts w:asciiTheme="minorHAnsi" w:hAnsiTheme="minorHAnsi"/>
                <w:b/>
              </w:rPr>
            </w:pPr>
            <w:r w:rsidRPr="00A45AE2">
              <w:rPr>
                <w:rFonts w:asciiTheme="minorHAnsi" w:hAnsiTheme="minorHAnsi"/>
                <w:b/>
              </w:rPr>
              <w:t>Action</w:t>
            </w:r>
          </w:p>
        </w:tc>
      </w:tr>
      <w:tr w:rsidR="00F20C1D" w:rsidRPr="00A45AE2" w14:paraId="7B7CD49F" w14:textId="77777777" w:rsidTr="00CD4ACA">
        <w:trPr>
          <w:cantSplit/>
          <w:trHeight w:val="638"/>
        </w:trPr>
        <w:tc>
          <w:tcPr>
            <w:tcW w:w="782" w:type="dxa"/>
            <w:tcBorders>
              <w:top w:val="single" w:sz="4" w:space="0" w:color="auto"/>
              <w:left w:val="single" w:sz="4" w:space="0" w:color="auto"/>
              <w:bottom w:val="single" w:sz="4" w:space="0" w:color="auto"/>
              <w:right w:val="single" w:sz="4" w:space="0" w:color="auto"/>
            </w:tcBorders>
          </w:tcPr>
          <w:p w14:paraId="7F891125" w14:textId="77777777" w:rsidR="00F20C1D" w:rsidRPr="00883304" w:rsidRDefault="00F20C1D" w:rsidP="00CF7DFF">
            <w:pPr>
              <w:jc w:val="both"/>
              <w:rPr>
                <w:rFonts w:asciiTheme="minorHAnsi" w:hAnsiTheme="minorHAnsi"/>
                <w:sz w:val="22"/>
                <w:szCs w:val="22"/>
              </w:rPr>
            </w:pPr>
            <w:r w:rsidRPr="00883304">
              <w:rPr>
                <w:rFonts w:asciiTheme="minorHAnsi" w:hAnsiTheme="minorHAnsi"/>
                <w:sz w:val="22"/>
                <w:szCs w:val="22"/>
              </w:rPr>
              <w:t>1</w:t>
            </w:r>
          </w:p>
        </w:tc>
        <w:tc>
          <w:tcPr>
            <w:tcW w:w="8776" w:type="dxa"/>
            <w:tcBorders>
              <w:top w:val="single" w:sz="4" w:space="0" w:color="auto"/>
              <w:left w:val="single" w:sz="4" w:space="0" w:color="auto"/>
              <w:bottom w:val="single" w:sz="4" w:space="0" w:color="auto"/>
              <w:right w:val="single" w:sz="4" w:space="0" w:color="auto"/>
            </w:tcBorders>
          </w:tcPr>
          <w:p w14:paraId="4863BE6A" w14:textId="77777777" w:rsidR="00086D98" w:rsidRPr="004373DC" w:rsidRDefault="00DC3CF1" w:rsidP="004373DC">
            <w:pPr>
              <w:jc w:val="both"/>
              <w:rPr>
                <w:rFonts w:asciiTheme="minorHAnsi" w:hAnsiTheme="minorHAnsi"/>
                <w:sz w:val="22"/>
                <w:szCs w:val="22"/>
              </w:rPr>
            </w:pPr>
            <w:r w:rsidRPr="004373DC">
              <w:rPr>
                <w:rFonts w:asciiTheme="minorHAnsi" w:hAnsiTheme="minorHAnsi"/>
                <w:sz w:val="22"/>
                <w:szCs w:val="22"/>
              </w:rPr>
              <w:t>Obtain a copy of</w:t>
            </w:r>
            <w:r w:rsidR="00064DA9" w:rsidRPr="004373DC">
              <w:rPr>
                <w:rFonts w:asciiTheme="minorHAnsi" w:hAnsiTheme="minorHAnsi"/>
                <w:sz w:val="22"/>
                <w:szCs w:val="22"/>
              </w:rPr>
              <w:t xml:space="preserve"> the ASB (Anno</w:t>
            </w:r>
            <w:r w:rsidR="008E237E" w:rsidRPr="004373DC">
              <w:rPr>
                <w:rFonts w:asciiTheme="minorHAnsi" w:hAnsiTheme="minorHAnsi"/>
                <w:sz w:val="22"/>
                <w:szCs w:val="22"/>
              </w:rPr>
              <w:t>tated Study Book)</w:t>
            </w:r>
            <w:r w:rsidR="004373DC" w:rsidRPr="004373DC">
              <w:rPr>
                <w:rFonts w:asciiTheme="minorHAnsi" w:hAnsiTheme="minorHAnsi"/>
                <w:sz w:val="22"/>
                <w:szCs w:val="22"/>
              </w:rPr>
              <w:t>.</w:t>
            </w:r>
          </w:p>
          <w:p w14:paraId="358CB9A8" w14:textId="77777777" w:rsidR="004373DC" w:rsidRPr="004373DC" w:rsidRDefault="004373DC" w:rsidP="004373DC">
            <w:pPr>
              <w:jc w:val="both"/>
              <w:rPr>
                <w:rFonts w:asciiTheme="minorHAnsi" w:hAnsiTheme="minorHAnsi"/>
                <w:sz w:val="22"/>
                <w:szCs w:val="22"/>
              </w:rPr>
            </w:pPr>
          </w:p>
          <w:p w14:paraId="72BB3101" w14:textId="77777777" w:rsidR="008E237E" w:rsidRPr="004373DC" w:rsidRDefault="008E237E" w:rsidP="008E237E">
            <w:pPr>
              <w:jc w:val="both"/>
              <w:rPr>
                <w:rFonts w:asciiTheme="minorHAnsi" w:hAnsiTheme="minorHAnsi"/>
                <w:sz w:val="22"/>
                <w:szCs w:val="22"/>
              </w:rPr>
            </w:pPr>
            <w:r w:rsidRPr="004373DC">
              <w:rPr>
                <w:rFonts w:asciiTheme="minorHAnsi" w:hAnsiTheme="minorHAnsi"/>
                <w:sz w:val="22"/>
                <w:szCs w:val="22"/>
              </w:rPr>
              <w:t xml:space="preserve">The corresponding DED appears as part of the </w:t>
            </w:r>
            <w:r w:rsidR="001C0812" w:rsidRPr="004373DC">
              <w:rPr>
                <w:rFonts w:asciiTheme="minorHAnsi" w:hAnsiTheme="minorHAnsi"/>
                <w:sz w:val="22"/>
                <w:szCs w:val="22"/>
              </w:rPr>
              <w:t>Form RefName</w:t>
            </w:r>
            <w:r w:rsidR="0039683C" w:rsidRPr="004373DC">
              <w:rPr>
                <w:rFonts w:asciiTheme="minorHAnsi" w:hAnsiTheme="minorHAnsi"/>
                <w:sz w:val="22"/>
                <w:szCs w:val="22"/>
              </w:rPr>
              <w:t xml:space="preserve"> (Note: A RefName is simply an internal reference identifier for an InForm object)</w:t>
            </w:r>
            <w:r w:rsidRPr="004373DC">
              <w:rPr>
                <w:rFonts w:asciiTheme="minorHAnsi" w:hAnsiTheme="minorHAnsi"/>
                <w:sz w:val="22"/>
                <w:szCs w:val="22"/>
              </w:rPr>
              <w:t xml:space="preserve">.  This </w:t>
            </w:r>
            <w:r w:rsidR="004373DC">
              <w:rPr>
                <w:rFonts w:asciiTheme="minorHAnsi" w:hAnsiTheme="minorHAnsi"/>
                <w:sz w:val="22"/>
                <w:szCs w:val="22"/>
              </w:rPr>
              <w:t>indicates</w:t>
            </w:r>
            <w:r w:rsidRPr="004373DC">
              <w:rPr>
                <w:rFonts w:asciiTheme="minorHAnsi" w:hAnsiTheme="minorHAnsi"/>
                <w:sz w:val="22"/>
                <w:szCs w:val="22"/>
              </w:rPr>
              <w:t xml:space="preserve"> the DED that was used to create the CRF.  The example below shows that the AE3001 DED was used to create this Adverse Events CRF. </w:t>
            </w:r>
          </w:p>
          <w:p w14:paraId="1253DE70" w14:textId="77777777" w:rsidR="0039373F" w:rsidRDefault="00156613" w:rsidP="00CF7DFF">
            <w:pPr>
              <w:jc w:val="both"/>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786A16C2" wp14:editId="18F7F748">
                      <wp:simplePos x="0" y="0"/>
                      <wp:positionH relativeFrom="column">
                        <wp:posOffset>3237230</wp:posOffset>
                      </wp:positionH>
                      <wp:positionV relativeFrom="paragraph">
                        <wp:posOffset>111125</wp:posOffset>
                      </wp:positionV>
                      <wp:extent cx="457200" cy="152400"/>
                      <wp:effectExtent l="0" t="0" r="19050" b="19050"/>
                      <wp:wrapNone/>
                      <wp:docPr id="11" name="Oval 11"/>
                      <wp:cNvGraphicFramePr/>
                      <a:graphic xmlns:a="http://schemas.openxmlformats.org/drawingml/2006/main">
                        <a:graphicData uri="http://schemas.microsoft.com/office/word/2010/wordprocessingShape">
                          <wps:wsp>
                            <wps:cNvSpPr/>
                            <wps:spPr>
                              <a:xfrm>
                                <a:off x="0" y="0"/>
                                <a:ext cx="4572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54.9pt;margin-top:8.75pt;width:36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" filled="f" strokecolor="red" strokeweight="2pt"/>
                  </w:pict>
                </mc:Fallback>
              </mc:AlternateContent>
            </w:r>
            <w:r w:rsidR="0039373F">
              <w:rPr>
                <w:noProof/>
              </w:rPr>
              <w:drawing>
                <wp:inline distT="0" distB="0" distL="0" distR="0" wp14:anchorId="7BD640B9" wp14:editId="657DE28E">
                  <wp:extent cx="4019048" cy="5047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19048" cy="504762"/>
                          </a:xfrm>
                          <a:prstGeom prst="rect">
                            <a:avLst/>
                          </a:prstGeom>
                        </pic:spPr>
                      </pic:pic>
                    </a:graphicData>
                  </a:graphic>
                </wp:inline>
              </w:drawing>
            </w:r>
          </w:p>
          <w:p w14:paraId="368937E5" w14:textId="77777777" w:rsidR="00B578D4" w:rsidRDefault="00B578D4" w:rsidP="00B578D4">
            <w:pPr>
              <w:jc w:val="both"/>
              <w:rPr>
                <w:rFonts w:asciiTheme="minorHAnsi" w:hAnsiTheme="minorHAnsi"/>
              </w:rPr>
            </w:pPr>
          </w:p>
          <w:p w14:paraId="4932116D" w14:textId="77777777" w:rsidR="008E237E" w:rsidRPr="005617D6" w:rsidRDefault="008E237E" w:rsidP="008E237E">
            <w:pPr>
              <w:jc w:val="both"/>
              <w:rPr>
                <w:rFonts w:asciiTheme="minorHAnsi" w:hAnsiTheme="minorHAnsi"/>
                <w:sz w:val="22"/>
                <w:szCs w:val="22"/>
              </w:rPr>
            </w:pPr>
            <w:r w:rsidRPr="005617D6">
              <w:rPr>
                <w:rFonts w:asciiTheme="minorHAnsi" w:hAnsiTheme="minorHAnsi"/>
                <w:sz w:val="22"/>
                <w:szCs w:val="22"/>
              </w:rPr>
              <w:t>Note:  The DEDs are stored on the following collaboration site:</w:t>
            </w:r>
          </w:p>
          <w:p w14:paraId="20D35625" w14:textId="77777777" w:rsidR="008E237E" w:rsidRPr="005617D6" w:rsidRDefault="008E237E" w:rsidP="008E237E">
            <w:pPr>
              <w:jc w:val="both"/>
              <w:rPr>
                <w:rFonts w:asciiTheme="minorHAnsi" w:hAnsiTheme="minorHAnsi"/>
                <w:sz w:val="22"/>
                <w:szCs w:val="22"/>
              </w:rPr>
            </w:pPr>
          </w:p>
          <w:p w14:paraId="669C9138" w14:textId="77777777" w:rsidR="008E237E" w:rsidRPr="005617D6" w:rsidRDefault="000A09E2" w:rsidP="008E237E">
            <w:pPr>
              <w:jc w:val="both"/>
              <w:rPr>
                <w:rStyle w:val="Hyperlink"/>
                <w:rFonts w:asciiTheme="minorHAnsi" w:hAnsiTheme="minorHAnsi"/>
                <w:sz w:val="22"/>
                <w:szCs w:val="22"/>
              </w:rPr>
            </w:pPr>
            <w:hyperlink r:id="rId29" w:history="1">
              <w:r w:rsidR="008E237E" w:rsidRPr="005617D6">
                <w:rPr>
                  <w:rStyle w:val="Hyperlink"/>
                  <w:rFonts w:asciiTheme="minorHAnsi" w:hAnsiTheme="minorHAnsi"/>
                  <w:sz w:val="22"/>
                  <w:szCs w:val="22"/>
                </w:rPr>
                <w:t>http://lillynetcollaboration.global.lilly.com/sites/GCDMLibraryManagementTeam/Documents/Data%20Element%20Definitions/Forms/AllItems.aspx</w:t>
              </w:r>
            </w:hyperlink>
          </w:p>
          <w:p w14:paraId="1F7C11FF" w14:textId="77777777" w:rsidR="00B02F5F" w:rsidRPr="005617D6" w:rsidRDefault="00B02F5F" w:rsidP="008E237E">
            <w:pPr>
              <w:jc w:val="both"/>
              <w:rPr>
                <w:rFonts w:asciiTheme="minorHAnsi" w:hAnsiTheme="minorHAnsi"/>
                <w:sz w:val="22"/>
                <w:szCs w:val="22"/>
              </w:rPr>
            </w:pPr>
          </w:p>
          <w:p w14:paraId="75CB38C1" w14:textId="77777777" w:rsidR="0032706F" w:rsidRPr="005617D6" w:rsidRDefault="0032706F" w:rsidP="008E237E">
            <w:pPr>
              <w:jc w:val="both"/>
              <w:rPr>
                <w:rFonts w:asciiTheme="minorHAnsi" w:hAnsiTheme="minorHAnsi"/>
                <w:sz w:val="22"/>
                <w:szCs w:val="22"/>
              </w:rPr>
            </w:pPr>
            <w:r w:rsidRPr="005617D6">
              <w:rPr>
                <w:rFonts w:asciiTheme="minorHAnsi" w:hAnsiTheme="minorHAnsi"/>
                <w:sz w:val="22"/>
                <w:szCs w:val="22"/>
              </w:rPr>
              <w:t>For more detailed information about DEDs please refer to the Lilly DED Implementation Guidelines which are also located on the above collaboration site under Visualization Type:  DED Implementation Guidance/Training.</w:t>
            </w:r>
          </w:p>
          <w:p w14:paraId="104D2B25" w14:textId="77777777" w:rsidR="00B209F9" w:rsidRPr="00A45AE2" w:rsidRDefault="008E237E" w:rsidP="008E237E">
            <w:pPr>
              <w:jc w:val="both"/>
              <w:rPr>
                <w:rFonts w:asciiTheme="minorHAnsi" w:hAnsiTheme="minorHAnsi"/>
              </w:rPr>
            </w:pPr>
            <w:r>
              <w:rPr>
                <w:rFonts w:asciiTheme="minorHAnsi" w:hAnsiTheme="minorHAnsi"/>
              </w:rPr>
              <w:t xml:space="preserve">  </w:t>
            </w:r>
          </w:p>
        </w:tc>
      </w:tr>
      <w:tr w:rsidR="00F20C1D" w:rsidRPr="00A45AE2" w14:paraId="10166A74"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2"/>
        </w:trPr>
        <w:tc>
          <w:tcPr>
            <w:tcW w:w="782" w:type="dxa"/>
            <w:tcBorders>
              <w:top w:val="single" w:sz="4" w:space="0" w:color="auto"/>
              <w:left w:val="single" w:sz="4" w:space="0" w:color="auto"/>
              <w:bottom w:val="single" w:sz="4" w:space="0" w:color="auto"/>
              <w:right w:val="single" w:sz="4" w:space="0" w:color="auto"/>
            </w:tcBorders>
          </w:tcPr>
          <w:p w14:paraId="7EF5E213" w14:textId="77777777" w:rsidR="00F20C1D" w:rsidRPr="00883304" w:rsidRDefault="00F20C1D" w:rsidP="00CF7DFF">
            <w:pPr>
              <w:jc w:val="both"/>
              <w:rPr>
                <w:rFonts w:asciiTheme="minorHAnsi" w:hAnsiTheme="minorHAnsi"/>
                <w:sz w:val="22"/>
                <w:szCs w:val="22"/>
              </w:rPr>
            </w:pPr>
            <w:r w:rsidRPr="00883304">
              <w:rPr>
                <w:rFonts w:asciiTheme="minorHAnsi" w:hAnsiTheme="minorHAnsi"/>
                <w:sz w:val="22"/>
                <w:szCs w:val="22"/>
              </w:rPr>
              <w:t>2</w:t>
            </w:r>
          </w:p>
        </w:tc>
        <w:tc>
          <w:tcPr>
            <w:tcW w:w="8776" w:type="dxa"/>
            <w:tcBorders>
              <w:top w:val="single" w:sz="4" w:space="0" w:color="auto"/>
              <w:left w:val="single" w:sz="4" w:space="0" w:color="auto"/>
              <w:bottom w:val="single" w:sz="4" w:space="0" w:color="auto"/>
              <w:right w:val="single" w:sz="4" w:space="0" w:color="auto"/>
            </w:tcBorders>
          </w:tcPr>
          <w:p w14:paraId="39EEFF18" w14:textId="77777777" w:rsidR="008A5ADC" w:rsidRPr="00AF17BD" w:rsidRDefault="00BA23E3" w:rsidP="00F81BB7">
            <w:pPr>
              <w:rPr>
                <w:rFonts w:asciiTheme="minorHAnsi" w:hAnsiTheme="minorHAnsi"/>
                <w:sz w:val="22"/>
                <w:szCs w:val="22"/>
              </w:rPr>
            </w:pPr>
            <w:r w:rsidRPr="00AF17BD">
              <w:rPr>
                <w:rFonts w:asciiTheme="minorHAnsi" w:hAnsiTheme="minorHAnsi"/>
                <w:sz w:val="22"/>
                <w:szCs w:val="22"/>
              </w:rPr>
              <w:t>Locate and open the DED</w:t>
            </w:r>
            <w:r w:rsidR="009F3A46" w:rsidRPr="00AF17BD">
              <w:rPr>
                <w:rFonts w:asciiTheme="minorHAnsi" w:hAnsiTheme="minorHAnsi"/>
                <w:sz w:val="22"/>
                <w:szCs w:val="22"/>
              </w:rPr>
              <w:t>(s)</w:t>
            </w:r>
            <w:r w:rsidRPr="00AF17BD">
              <w:rPr>
                <w:rFonts w:asciiTheme="minorHAnsi" w:hAnsiTheme="minorHAnsi"/>
                <w:sz w:val="22"/>
                <w:szCs w:val="22"/>
              </w:rPr>
              <w:t xml:space="preserve"> that corresponds to the CRF to be annotated.</w:t>
            </w:r>
          </w:p>
          <w:p w14:paraId="20BD0FDE" w14:textId="77777777" w:rsidR="008A5ADC" w:rsidRPr="002D7A63" w:rsidRDefault="008A5ADC" w:rsidP="00CF7DFF">
            <w:pPr>
              <w:autoSpaceDE w:val="0"/>
              <w:autoSpaceDN w:val="0"/>
              <w:adjustRightInd w:val="0"/>
              <w:rPr>
                <w:rFonts w:ascii="Garamond" w:hAnsi="Garamond" w:cs="Garamond"/>
                <w:color w:val="000000"/>
                <w:sz w:val="22"/>
                <w:szCs w:val="22"/>
              </w:rPr>
            </w:pPr>
          </w:p>
        </w:tc>
      </w:tr>
      <w:tr w:rsidR="00F20C1D" w:rsidRPr="00A45AE2" w14:paraId="44C8B047"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2"/>
        </w:trPr>
        <w:tc>
          <w:tcPr>
            <w:tcW w:w="782" w:type="dxa"/>
            <w:tcBorders>
              <w:top w:val="single" w:sz="4" w:space="0" w:color="auto"/>
              <w:left w:val="single" w:sz="4" w:space="0" w:color="auto"/>
              <w:bottom w:val="single" w:sz="4" w:space="0" w:color="auto"/>
              <w:right w:val="single" w:sz="4" w:space="0" w:color="auto"/>
            </w:tcBorders>
          </w:tcPr>
          <w:p w14:paraId="46FE9D76" w14:textId="77777777" w:rsidR="00F20C1D" w:rsidRPr="00883304" w:rsidRDefault="00F20C1D" w:rsidP="00CF7DFF">
            <w:pPr>
              <w:jc w:val="both"/>
              <w:rPr>
                <w:rFonts w:asciiTheme="minorHAnsi" w:hAnsiTheme="minorHAnsi"/>
                <w:sz w:val="22"/>
                <w:szCs w:val="22"/>
              </w:rPr>
            </w:pPr>
            <w:r w:rsidRPr="00883304">
              <w:rPr>
                <w:rFonts w:asciiTheme="minorHAnsi" w:hAnsiTheme="minorHAnsi"/>
                <w:sz w:val="22"/>
                <w:szCs w:val="22"/>
              </w:rPr>
              <w:t>3</w:t>
            </w:r>
          </w:p>
        </w:tc>
        <w:tc>
          <w:tcPr>
            <w:tcW w:w="8776" w:type="dxa"/>
            <w:tcBorders>
              <w:top w:val="single" w:sz="4" w:space="0" w:color="auto"/>
              <w:left w:val="single" w:sz="4" w:space="0" w:color="auto"/>
              <w:bottom w:val="single" w:sz="4" w:space="0" w:color="auto"/>
              <w:right w:val="single" w:sz="4" w:space="0" w:color="auto"/>
            </w:tcBorders>
          </w:tcPr>
          <w:p w14:paraId="30EB8FFC" w14:textId="77777777" w:rsidR="00E4580D" w:rsidRPr="00586198" w:rsidRDefault="00F81BB7">
            <w:pPr>
              <w:rPr>
                <w:rFonts w:asciiTheme="minorHAnsi" w:hAnsiTheme="minorHAnsi"/>
                <w:sz w:val="22"/>
                <w:szCs w:val="22"/>
              </w:rPr>
            </w:pPr>
            <w:r w:rsidRPr="00586198">
              <w:rPr>
                <w:rFonts w:asciiTheme="minorHAnsi" w:hAnsiTheme="minorHAnsi"/>
                <w:sz w:val="22"/>
                <w:szCs w:val="22"/>
              </w:rPr>
              <w:t>Begin by creating an annotation text box in the upper left hand corner of the CRF that will contain the SDTM Domain Code and Domain Name.  These can be located in the DED:</w:t>
            </w:r>
          </w:p>
          <w:p w14:paraId="57FF8166" w14:textId="77777777" w:rsidR="00F81BB7" w:rsidRDefault="00F81BB7">
            <w:pPr>
              <w:rPr>
                <w:rFonts w:asciiTheme="minorHAnsi" w:hAnsiTheme="minorHAnsi"/>
              </w:rPr>
            </w:pPr>
          </w:p>
          <w:p w14:paraId="00141182" w14:textId="77777777" w:rsidR="00E4580D" w:rsidRDefault="00F81BB7">
            <w:pPr>
              <w:rPr>
                <w:rFonts w:asciiTheme="minorHAnsi" w:hAnsiTheme="minorHAnsi"/>
              </w:rPr>
            </w:pPr>
            <w:r w:rsidRPr="00F81BB7">
              <w:rPr>
                <w:noProof/>
                <w:color w:val="FF0000"/>
              </w:rPr>
              <mc:AlternateContent>
                <mc:Choice Requires="wps">
                  <w:drawing>
                    <wp:anchor distT="0" distB="0" distL="114300" distR="114300" simplePos="0" relativeHeight="251663360" behindDoc="0" locked="0" layoutInCell="1" allowOverlap="1" wp14:anchorId="29694A43" wp14:editId="4752BCAA">
                      <wp:simplePos x="0" y="0"/>
                      <wp:positionH relativeFrom="column">
                        <wp:posOffset>-48895</wp:posOffset>
                      </wp:positionH>
                      <wp:positionV relativeFrom="paragraph">
                        <wp:posOffset>338455</wp:posOffset>
                      </wp:positionV>
                      <wp:extent cx="1581150" cy="323850"/>
                      <wp:effectExtent l="0" t="0" r="19050" b="19050"/>
                      <wp:wrapNone/>
                      <wp:docPr id="17" name="Oval 17"/>
                      <wp:cNvGraphicFramePr/>
                      <a:graphic xmlns:a="http://schemas.openxmlformats.org/drawingml/2006/main">
                        <a:graphicData uri="http://schemas.microsoft.com/office/word/2010/wordprocessingShape">
                          <wps:wsp>
                            <wps:cNvSpPr/>
                            <wps:spPr>
                              <a:xfrm>
                                <a:off x="0" y="0"/>
                                <a:ext cx="15811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5pt;margin-top:26.65pt;width:124.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C1C94CF" wp14:editId="7F8594E0">
                      <wp:simplePos x="0" y="0"/>
                      <wp:positionH relativeFrom="column">
                        <wp:posOffset>4656455</wp:posOffset>
                      </wp:positionH>
                      <wp:positionV relativeFrom="paragraph">
                        <wp:posOffset>119380</wp:posOffset>
                      </wp:positionV>
                      <wp:extent cx="552450" cy="390525"/>
                      <wp:effectExtent l="0" t="0" r="19050" b="28575"/>
                      <wp:wrapNone/>
                      <wp:docPr id="14" name="Oval 14"/>
                      <wp:cNvGraphicFramePr/>
                      <a:graphic xmlns:a="http://schemas.openxmlformats.org/drawingml/2006/main">
                        <a:graphicData uri="http://schemas.microsoft.com/office/word/2010/wordprocessingShape">
                          <wps:wsp>
                            <wps:cNvSpPr/>
                            <wps:spPr>
                              <a:xfrm>
                                <a:off x="0" y="0"/>
                                <a:ext cx="552450" cy="390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66.65pt;margin-top:9.4pt;width:43.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" filled="f" strokecolor="red" strokeweight="2pt"/>
                  </w:pict>
                </mc:Fallback>
              </mc:AlternateContent>
            </w:r>
            <w:r w:rsidR="00E4580D">
              <w:rPr>
                <w:noProof/>
              </w:rPr>
              <w:drawing>
                <wp:inline distT="0" distB="0" distL="0" distR="0" wp14:anchorId="42AD40BF" wp14:editId="0B99C478">
                  <wp:extent cx="5943600" cy="605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605155"/>
                          </a:xfrm>
                          <a:prstGeom prst="rect">
                            <a:avLst/>
                          </a:prstGeom>
                        </pic:spPr>
                      </pic:pic>
                    </a:graphicData>
                  </a:graphic>
                </wp:inline>
              </w:drawing>
            </w:r>
          </w:p>
          <w:p w14:paraId="1CF04779" w14:textId="77777777" w:rsidR="006C04C3" w:rsidRDefault="006C04C3">
            <w:pPr>
              <w:rPr>
                <w:rFonts w:asciiTheme="minorHAnsi" w:hAnsiTheme="minorHAnsi"/>
              </w:rPr>
            </w:pPr>
          </w:p>
          <w:p w14:paraId="48F2BCFB" w14:textId="77777777" w:rsidR="0084634A" w:rsidRDefault="0084634A">
            <w:pPr>
              <w:rPr>
                <w:rFonts w:asciiTheme="minorHAnsi" w:hAnsiTheme="minorHAnsi"/>
              </w:rPr>
            </w:pPr>
          </w:p>
          <w:p w14:paraId="2348D05D" w14:textId="77777777" w:rsidR="0084634A" w:rsidRDefault="008937DD">
            <w:pPr>
              <w:rPr>
                <w:rFonts w:asciiTheme="minorHAnsi" w:hAnsiTheme="minorHAnsi"/>
              </w:rPr>
            </w:pPr>
            <w:r>
              <w:rPr>
                <w:noProof/>
              </w:rPr>
              <w:drawing>
                <wp:inline distT="0" distB="0" distL="0" distR="0" wp14:anchorId="2512E458" wp14:editId="60CED903">
                  <wp:extent cx="3885715"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85715" cy="1000000"/>
                          </a:xfrm>
                          <a:prstGeom prst="rect">
                            <a:avLst/>
                          </a:prstGeom>
                        </pic:spPr>
                      </pic:pic>
                    </a:graphicData>
                  </a:graphic>
                </wp:inline>
              </w:drawing>
            </w:r>
          </w:p>
          <w:p w14:paraId="3B6E37D5" w14:textId="77777777" w:rsidR="00C26C20" w:rsidRDefault="00C26C20">
            <w:pPr>
              <w:rPr>
                <w:rFonts w:asciiTheme="minorHAnsi" w:hAnsiTheme="minorHAnsi"/>
              </w:rPr>
            </w:pPr>
          </w:p>
          <w:p w14:paraId="0E60BB20" w14:textId="77777777" w:rsidR="00E22C31" w:rsidRPr="0044110E" w:rsidRDefault="0044110E">
            <w:pPr>
              <w:rPr>
                <w:rFonts w:asciiTheme="minorHAnsi" w:hAnsiTheme="minorHAnsi"/>
                <w:sz w:val="22"/>
                <w:szCs w:val="22"/>
              </w:rPr>
            </w:pPr>
            <w:r w:rsidRPr="0044110E">
              <w:rPr>
                <w:rFonts w:asciiTheme="minorHAnsi" w:hAnsiTheme="minorHAnsi"/>
                <w:b/>
                <w:sz w:val="22"/>
                <w:szCs w:val="22"/>
              </w:rPr>
              <w:t xml:space="preserve">REMINDER:  </w:t>
            </w:r>
            <w:r w:rsidR="00E22C31" w:rsidRPr="0044110E">
              <w:rPr>
                <w:rFonts w:asciiTheme="minorHAnsi" w:hAnsiTheme="minorHAnsi"/>
                <w:sz w:val="22"/>
                <w:szCs w:val="22"/>
              </w:rPr>
              <w:t>Ensure that the principles for the appearance of annotations defined in the Lilly Biometrics SDTM Annotated CRF Guidelines are followed.</w:t>
            </w:r>
          </w:p>
          <w:p w14:paraId="2FF77ED0" w14:textId="77777777" w:rsidR="00E22C31" w:rsidRPr="008A5ADC" w:rsidRDefault="00E22C31">
            <w:pPr>
              <w:rPr>
                <w:rFonts w:asciiTheme="minorHAnsi" w:hAnsiTheme="minorHAnsi"/>
              </w:rPr>
            </w:pPr>
          </w:p>
        </w:tc>
      </w:tr>
      <w:tr w:rsidR="00F20C1D" w:rsidRPr="00A45AE2" w14:paraId="744918E5"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2"/>
        </w:trPr>
        <w:tc>
          <w:tcPr>
            <w:tcW w:w="782" w:type="dxa"/>
            <w:tcBorders>
              <w:top w:val="single" w:sz="4" w:space="0" w:color="auto"/>
              <w:left w:val="single" w:sz="4" w:space="0" w:color="auto"/>
              <w:bottom w:val="single" w:sz="4" w:space="0" w:color="auto"/>
              <w:right w:val="single" w:sz="4" w:space="0" w:color="auto"/>
            </w:tcBorders>
          </w:tcPr>
          <w:p w14:paraId="621F6EE7" w14:textId="77777777" w:rsidR="00F20C1D" w:rsidRPr="00883304" w:rsidRDefault="00F20C1D" w:rsidP="00CF7DFF">
            <w:pPr>
              <w:jc w:val="both"/>
              <w:rPr>
                <w:rFonts w:asciiTheme="minorHAnsi" w:hAnsiTheme="minorHAnsi"/>
                <w:sz w:val="22"/>
                <w:szCs w:val="22"/>
              </w:rPr>
            </w:pPr>
            <w:r w:rsidRPr="00883304">
              <w:rPr>
                <w:rFonts w:asciiTheme="minorHAnsi" w:hAnsiTheme="minorHAnsi"/>
                <w:sz w:val="22"/>
                <w:szCs w:val="22"/>
              </w:rPr>
              <w:lastRenderedPageBreak/>
              <w:t>4</w:t>
            </w:r>
          </w:p>
        </w:tc>
        <w:tc>
          <w:tcPr>
            <w:tcW w:w="8776" w:type="dxa"/>
            <w:tcBorders>
              <w:top w:val="single" w:sz="4" w:space="0" w:color="auto"/>
              <w:left w:val="single" w:sz="4" w:space="0" w:color="auto"/>
              <w:bottom w:val="single" w:sz="4" w:space="0" w:color="auto"/>
              <w:right w:val="single" w:sz="4" w:space="0" w:color="auto"/>
            </w:tcBorders>
          </w:tcPr>
          <w:p w14:paraId="6AEE8F53" w14:textId="77777777" w:rsidR="009936D0" w:rsidRPr="002D2E40" w:rsidRDefault="002135E5" w:rsidP="002135E5">
            <w:pPr>
              <w:rPr>
                <w:rFonts w:asciiTheme="minorHAnsi" w:hAnsiTheme="minorHAnsi"/>
                <w:sz w:val="22"/>
                <w:szCs w:val="22"/>
              </w:rPr>
            </w:pPr>
            <w:r w:rsidRPr="002D2E40">
              <w:rPr>
                <w:rFonts w:asciiTheme="minorHAnsi" w:hAnsiTheme="minorHAnsi"/>
                <w:sz w:val="22"/>
                <w:szCs w:val="22"/>
              </w:rPr>
              <w:t xml:space="preserve">Create annotation text boxes to contain the variable names.  </w:t>
            </w:r>
            <w:r w:rsidR="00802BD8" w:rsidRPr="002D2E40">
              <w:rPr>
                <w:rFonts w:asciiTheme="minorHAnsi" w:hAnsiTheme="minorHAnsi"/>
                <w:sz w:val="22"/>
                <w:szCs w:val="22"/>
              </w:rPr>
              <w:t>Both the ASB and DED can be used to</w:t>
            </w:r>
            <w:r w:rsidRPr="002D2E40">
              <w:rPr>
                <w:rFonts w:asciiTheme="minorHAnsi" w:hAnsiTheme="minorHAnsi"/>
                <w:sz w:val="22"/>
                <w:szCs w:val="22"/>
              </w:rPr>
              <w:t xml:space="preserve"> help determine the corresponding SDTM variable.</w:t>
            </w:r>
            <w:r w:rsidR="00802BD8" w:rsidRPr="002D2E40">
              <w:rPr>
                <w:rFonts w:asciiTheme="minorHAnsi" w:hAnsiTheme="minorHAnsi"/>
                <w:sz w:val="22"/>
                <w:szCs w:val="22"/>
              </w:rPr>
              <w:t xml:space="preserve">  In the first example below, the first part of the</w:t>
            </w:r>
            <w:r w:rsidR="006718DF">
              <w:rPr>
                <w:rFonts w:asciiTheme="minorHAnsi" w:hAnsiTheme="minorHAnsi"/>
                <w:sz w:val="22"/>
                <w:szCs w:val="22"/>
              </w:rPr>
              <w:t xml:space="preserve"> Item RefName </w:t>
            </w:r>
            <w:r w:rsidR="00802BD8" w:rsidRPr="002D2E40">
              <w:rPr>
                <w:rFonts w:asciiTheme="minorHAnsi" w:hAnsiTheme="minorHAnsi"/>
                <w:sz w:val="22"/>
                <w:szCs w:val="22"/>
              </w:rPr>
              <w:t>for the question “What was the severity of the adverse event?” corresponds to the variable (or Object Identifier – OID) in the DED:</w:t>
            </w:r>
          </w:p>
          <w:p w14:paraId="5CFD4336" w14:textId="77777777" w:rsidR="00802BD8" w:rsidRDefault="00802BD8" w:rsidP="002135E5">
            <w:pPr>
              <w:rPr>
                <w:rFonts w:asciiTheme="minorHAnsi" w:hAnsiTheme="minorHAnsi"/>
              </w:rPr>
            </w:pPr>
          </w:p>
          <w:p w14:paraId="7B08435C" w14:textId="77777777" w:rsidR="006629EA" w:rsidRDefault="006629EA" w:rsidP="002135E5">
            <w:pPr>
              <w:rPr>
                <w:rFonts w:asciiTheme="minorHAnsi" w:hAnsiTheme="minorHAnsi"/>
              </w:rPr>
            </w:pPr>
            <w:r>
              <w:rPr>
                <w:rFonts w:asciiTheme="minorHAnsi" w:hAnsiTheme="minorHAnsi"/>
              </w:rPr>
              <w:t>ASB:</w:t>
            </w:r>
          </w:p>
          <w:p w14:paraId="070D0AF9" w14:textId="77777777" w:rsidR="00802BD8" w:rsidRDefault="006629EA" w:rsidP="002135E5">
            <w:pPr>
              <w:rPr>
                <w:rFonts w:asciiTheme="minorHAnsi" w:hAnsiTheme="minorHAnsi"/>
              </w:rPr>
            </w:pPr>
            <w:r>
              <w:rPr>
                <w:noProof/>
              </w:rPr>
              <mc:AlternateContent>
                <mc:Choice Requires="wps">
                  <w:drawing>
                    <wp:anchor distT="0" distB="0" distL="114300" distR="114300" simplePos="0" relativeHeight="251664384" behindDoc="0" locked="0" layoutInCell="1" allowOverlap="1" wp14:anchorId="7A682825" wp14:editId="08D90E67">
                      <wp:simplePos x="0" y="0"/>
                      <wp:positionH relativeFrom="column">
                        <wp:posOffset>3122930</wp:posOffset>
                      </wp:positionH>
                      <wp:positionV relativeFrom="paragraph">
                        <wp:posOffset>-1905</wp:posOffset>
                      </wp:positionV>
                      <wp:extent cx="4191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419100"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245.9pt;margin-top:-.15pt;width:33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" filled="f" strokecolor="red" strokeweight="2pt"/>
                  </w:pict>
                </mc:Fallback>
              </mc:AlternateContent>
            </w:r>
            <w:r w:rsidR="00802BD8">
              <w:rPr>
                <w:noProof/>
              </w:rPr>
              <w:drawing>
                <wp:inline distT="0" distB="0" distL="0" distR="0" wp14:anchorId="0A0A3BBF" wp14:editId="45A2B5F3">
                  <wp:extent cx="4333334" cy="5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33334" cy="542857"/>
                          </a:xfrm>
                          <a:prstGeom prst="rect">
                            <a:avLst/>
                          </a:prstGeom>
                        </pic:spPr>
                      </pic:pic>
                    </a:graphicData>
                  </a:graphic>
                </wp:inline>
              </w:drawing>
            </w:r>
          </w:p>
          <w:p w14:paraId="1A6AB153" w14:textId="77777777" w:rsidR="00802BD8" w:rsidRDefault="00802BD8" w:rsidP="002135E5">
            <w:pPr>
              <w:rPr>
                <w:rFonts w:asciiTheme="minorHAnsi" w:hAnsiTheme="minorHAnsi"/>
              </w:rPr>
            </w:pPr>
          </w:p>
          <w:p w14:paraId="0A217FD8" w14:textId="77777777" w:rsidR="00DA3265" w:rsidRPr="002D2E40" w:rsidRDefault="005C3CE7" w:rsidP="002135E5">
            <w:pPr>
              <w:rPr>
                <w:rFonts w:asciiTheme="minorHAnsi" w:hAnsiTheme="minorHAnsi"/>
                <w:sz w:val="22"/>
                <w:szCs w:val="22"/>
              </w:rPr>
            </w:pPr>
            <w:r w:rsidRPr="002D2E40">
              <w:rPr>
                <w:rFonts w:asciiTheme="minorHAnsi" w:hAnsiTheme="minorHAnsi"/>
                <w:sz w:val="22"/>
                <w:szCs w:val="22"/>
              </w:rPr>
              <w:t xml:space="preserve">Locate the variable in the DED where the OID matches the </w:t>
            </w:r>
            <w:r w:rsidR="006718DF">
              <w:rPr>
                <w:rFonts w:asciiTheme="minorHAnsi" w:hAnsiTheme="minorHAnsi"/>
                <w:sz w:val="22"/>
                <w:szCs w:val="22"/>
              </w:rPr>
              <w:t xml:space="preserve">Item </w:t>
            </w:r>
            <w:r w:rsidRPr="002D2E40">
              <w:rPr>
                <w:rFonts w:asciiTheme="minorHAnsi" w:hAnsiTheme="minorHAnsi"/>
                <w:sz w:val="22"/>
                <w:szCs w:val="22"/>
              </w:rPr>
              <w:t xml:space="preserve">RefName.  </w:t>
            </w:r>
            <w:r w:rsidR="00DA3265" w:rsidRPr="002D2E40">
              <w:rPr>
                <w:rFonts w:asciiTheme="minorHAnsi" w:hAnsiTheme="minorHAnsi"/>
                <w:sz w:val="22"/>
                <w:szCs w:val="22"/>
              </w:rPr>
              <w:t>Note that the Question attribute in the DED matches the question that appears on the CRF.  If the Question text from the DED is too long to fit on a CRF, then the Item Prompt text will be used.    The Alias Name where Context: SDTM 3.1.2 corresponds to the SDTM variable name in the parent domain:</w:t>
            </w:r>
          </w:p>
          <w:p w14:paraId="423227E8" w14:textId="77777777" w:rsidR="00DA3265" w:rsidRDefault="00DA3265" w:rsidP="002135E5">
            <w:pPr>
              <w:rPr>
                <w:rFonts w:asciiTheme="minorHAnsi" w:hAnsiTheme="minorHAnsi"/>
              </w:rPr>
            </w:pPr>
          </w:p>
          <w:p w14:paraId="1931D017" w14:textId="77777777" w:rsidR="006629EA" w:rsidRPr="002D2E40" w:rsidRDefault="006629EA" w:rsidP="002135E5">
            <w:pPr>
              <w:rPr>
                <w:rFonts w:asciiTheme="minorHAnsi" w:hAnsiTheme="minorHAnsi"/>
                <w:sz w:val="22"/>
                <w:szCs w:val="22"/>
              </w:rPr>
            </w:pPr>
            <w:r w:rsidRPr="002D2E40">
              <w:rPr>
                <w:rFonts w:asciiTheme="minorHAnsi" w:hAnsiTheme="minorHAnsi"/>
                <w:sz w:val="22"/>
                <w:szCs w:val="22"/>
              </w:rPr>
              <w:t>DED:</w:t>
            </w:r>
          </w:p>
          <w:p w14:paraId="2708CFE8" w14:textId="77777777" w:rsidR="006629EA" w:rsidRDefault="00A55E50" w:rsidP="002135E5">
            <w:pPr>
              <w:rPr>
                <w:rFonts w:asciiTheme="minorHAnsi" w:hAnsiTheme="minorHAnsi"/>
              </w:rPr>
            </w:pPr>
            <w:r>
              <w:rPr>
                <w:noProof/>
              </w:rPr>
              <mc:AlternateContent>
                <mc:Choice Requires="wps">
                  <w:drawing>
                    <wp:anchor distT="0" distB="0" distL="114300" distR="114300" simplePos="0" relativeHeight="251666432" behindDoc="0" locked="0" layoutInCell="1" allowOverlap="1" wp14:anchorId="0E2B0186" wp14:editId="22E627C8">
                      <wp:simplePos x="0" y="0"/>
                      <wp:positionH relativeFrom="column">
                        <wp:posOffset>1475105</wp:posOffset>
                      </wp:positionH>
                      <wp:positionV relativeFrom="paragraph">
                        <wp:posOffset>276225</wp:posOffset>
                      </wp:positionV>
                      <wp:extent cx="542925" cy="276225"/>
                      <wp:effectExtent l="0" t="0" r="28575" b="28575"/>
                      <wp:wrapNone/>
                      <wp:docPr id="29" name="Oval 29"/>
                      <wp:cNvGraphicFramePr/>
                      <a:graphic xmlns:a="http://schemas.openxmlformats.org/drawingml/2006/main">
                        <a:graphicData uri="http://schemas.microsoft.com/office/word/2010/wordprocessingShape">
                          <wps:wsp>
                            <wps:cNvSpPr/>
                            <wps:spPr>
                              <a:xfrm>
                                <a:off x="0" y="0"/>
                                <a:ext cx="5429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16.15pt;margin-top:21.75pt;width:42.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7290DCAD" wp14:editId="3A6EBB74">
                      <wp:simplePos x="0" y="0"/>
                      <wp:positionH relativeFrom="column">
                        <wp:posOffset>2856230</wp:posOffset>
                      </wp:positionH>
                      <wp:positionV relativeFrom="paragraph">
                        <wp:posOffset>900430</wp:posOffset>
                      </wp:positionV>
                      <wp:extent cx="523875" cy="238125"/>
                      <wp:effectExtent l="0" t="0" r="28575" b="28575"/>
                      <wp:wrapNone/>
                      <wp:docPr id="27" name="Oval 27"/>
                      <wp:cNvGraphicFramePr/>
                      <a:graphic xmlns:a="http://schemas.openxmlformats.org/drawingml/2006/main">
                        <a:graphicData uri="http://schemas.microsoft.com/office/word/2010/wordprocessingShape">
                          <wps:wsp>
                            <wps:cNvSpPr/>
                            <wps:spPr>
                              <a:xfrm>
                                <a:off x="0" y="0"/>
                                <a:ext cx="52387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224.9pt;margin-top:70.9pt;width:41.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" filled="f" strokecolor="red" strokeweight="2pt"/>
                  </w:pict>
                </mc:Fallback>
              </mc:AlternateContent>
            </w:r>
            <w:r w:rsidR="00DA3265">
              <w:rPr>
                <w:noProof/>
              </w:rPr>
              <w:drawing>
                <wp:inline distT="0" distB="0" distL="0" distR="0" wp14:anchorId="451A2C7A" wp14:editId="18292E46">
                  <wp:extent cx="5476875" cy="208407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76875" cy="2084070"/>
                          </a:xfrm>
                          <a:prstGeom prst="rect">
                            <a:avLst/>
                          </a:prstGeom>
                        </pic:spPr>
                      </pic:pic>
                    </a:graphicData>
                  </a:graphic>
                </wp:inline>
              </w:drawing>
            </w:r>
          </w:p>
          <w:p w14:paraId="181CD10C" w14:textId="77777777" w:rsidR="00802BD8" w:rsidRDefault="00802BD8" w:rsidP="002135E5">
            <w:pPr>
              <w:rPr>
                <w:rFonts w:asciiTheme="minorHAnsi" w:hAnsiTheme="minorHAnsi"/>
              </w:rPr>
            </w:pPr>
          </w:p>
          <w:p w14:paraId="248C8411" w14:textId="77777777" w:rsidR="005F12D5" w:rsidRPr="002D2E40" w:rsidRDefault="005F12D5" w:rsidP="002135E5">
            <w:pPr>
              <w:rPr>
                <w:rFonts w:asciiTheme="minorHAnsi" w:hAnsiTheme="minorHAnsi"/>
                <w:sz w:val="22"/>
                <w:szCs w:val="22"/>
              </w:rPr>
            </w:pPr>
            <w:r w:rsidRPr="002D2E40">
              <w:rPr>
                <w:rFonts w:asciiTheme="minorHAnsi" w:hAnsiTheme="minorHAnsi"/>
                <w:sz w:val="22"/>
                <w:szCs w:val="22"/>
              </w:rPr>
              <w:t xml:space="preserve">This </w:t>
            </w:r>
            <w:r w:rsidR="00962111" w:rsidRPr="002D2E40">
              <w:rPr>
                <w:rFonts w:asciiTheme="minorHAnsi" w:hAnsiTheme="minorHAnsi"/>
                <w:sz w:val="22"/>
                <w:szCs w:val="22"/>
              </w:rPr>
              <w:t>is the text that should be used to create the corresponding annotation text box:</w:t>
            </w:r>
          </w:p>
          <w:p w14:paraId="3DB33753" w14:textId="77777777" w:rsidR="00962111" w:rsidRDefault="00962111" w:rsidP="002135E5">
            <w:pPr>
              <w:rPr>
                <w:rFonts w:asciiTheme="minorHAnsi" w:hAnsiTheme="minorHAnsi"/>
              </w:rPr>
            </w:pPr>
          </w:p>
          <w:p w14:paraId="1F5E3901" w14:textId="77777777" w:rsidR="00962111" w:rsidRDefault="00FD403E" w:rsidP="002135E5">
            <w:pPr>
              <w:rPr>
                <w:rFonts w:asciiTheme="minorHAnsi" w:hAnsiTheme="minorHAnsi"/>
              </w:rPr>
            </w:pPr>
            <w:r>
              <w:rPr>
                <w:noProof/>
              </w:rPr>
              <w:drawing>
                <wp:inline distT="0" distB="0" distL="0" distR="0" wp14:anchorId="7EE0E0C2" wp14:editId="141B6E90">
                  <wp:extent cx="4295238" cy="5238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95238" cy="523810"/>
                          </a:xfrm>
                          <a:prstGeom prst="rect">
                            <a:avLst/>
                          </a:prstGeom>
                        </pic:spPr>
                      </pic:pic>
                    </a:graphicData>
                  </a:graphic>
                </wp:inline>
              </w:drawing>
            </w:r>
          </w:p>
          <w:p w14:paraId="7CBDAAA2" w14:textId="77777777" w:rsidR="00FD403E" w:rsidRDefault="00FD403E" w:rsidP="002135E5">
            <w:pPr>
              <w:rPr>
                <w:rFonts w:asciiTheme="minorHAnsi" w:hAnsiTheme="minorHAnsi"/>
              </w:rPr>
            </w:pPr>
          </w:p>
          <w:p w14:paraId="13480FCD" w14:textId="77777777" w:rsidR="00CF6E62" w:rsidRPr="002D2E40" w:rsidRDefault="00AE2332" w:rsidP="00CF6E62">
            <w:pPr>
              <w:rPr>
                <w:rFonts w:asciiTheme="minorHAnsi" w:hAnsiTheme="minorHAnsi"/>
                <w:sz w:val="22"/>
                <w:szCs w:val="22"/>
              </w:rPr>
            </w:pPr>
            <w:r w:rsidRPr="002D2E40">
              <w:rPr>
                <w:rFonts w:asciiTheme="minorHAnsi" w:hAnsiTheme="minorHAnsi"/>
                <w:sz w:val="22"/>
                <w:szCs w:val="22"/>
              </w:rPr>
              <w:t>The annotation text box is</w:t>
            </w:r>
            <w:r w:rsidR="00CF6E62" w:rsidRPr="002D2E40">
              <w:rPr>
                <w:rFonts w:asciiTheme="minorHAnsi" w:hAnsiTheme="minorHAnsi"/>
                <w:sz w:val="22"/>
                <w:szCs w:val="22"/>
              </w:rPr>
              <w:t xml:space="preserve"> typically </w:t>
            </w:r>
            <w:r w:rsidRPr="002D2E40">
              <w:rPr>
                <w:rFonts w:asciiTheme="minorHAnsi" w:hAnsiTheme="minorHAnsi"/>
                <w:sz w:val="22"/>
                <w:szCs w:val="22"/>
              </w:rPr>
              <w:t xml:space="preserve">placed </w:t>
            </w:r>
            <w:r w:rsidR="00CF6E62" w:rsidRPr="002D2E40">
              <w:rPr>
                <w:rFonts w:asciiTheme="minorHAnsi" w:hAnsiTheme="minorHAnsi"/>
                <w:sz w:val="22"/>
                <w:szCs w:val="22"/>
              </w:rPr>
              <w:t xml:space="preserve">to the right of the variable.  </w:t>
            </w:r>
            <w:r w:rsidRPr="002D2E40">
              <w:rPr>
                <w:rFonts w:asciiTheme="minorHAnsi" w:hAnsiTheme="minorHAnsi"/>
                <w:sz w:val="22"/>
                <w:szCs w:val="22"/>
              </w:rPr>
              <w:t>Note how the text box has been resized to fit the word.</w:t>
            </w:r>
          </w:p>
          <w:p w14:paraId="4E92E431" w14:textId="77777777" w:rsidR="00AE2332" w:rsidRPr="000F648B" w:rsidRDefault="00AE2332" w:rsidP="002135E5">
            <w:pPr>
              <w:rPr>
                <w:rFonts w:asciiTheme="minorHAnsi" w:hAnsiTheme="minorHAnsi"/>
              </w:rPr>
            </w:pPr>
          </w:p>
        </w:tc>
      </w:tr>
      <w:tr w:rsidR="00AE2332" w:rsidRPr="00A45AE2" w14:paraId="0B9C05DE"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3"/>
        </w:trPr>
        <w:tc>
          <w:tcPr>
            <w:tcW w:w="782" w:type="dxa"/>
            <w:tcBorders>
              <w:top w:val="single" w:sz="4" w:space="0" w:color="auto"/>
              <w:left w:val="single" w:sz="4" w:space="0" w:color="auto"/>
              <w:bottom w:val="single" w:sz="4" w:space="0" w:color="auto"/>
              <w:right w:val="single" w:sz="4" w:space="0" w:color="auto"/>
            </w:tcBorders>
          </w:tcPr>
          <w:p w14:paraId="334CF504" w14:textId="77777777" w:rsidR="00AE2332" w:rsidRDefault="00AE2332" w:rsidP="00CF7DFF">
            <w:pPr>
              <w:jc w:val="both"/>
              <w:rPr>
                <w:rFonts w:asciiTheme="minorHAnsi" w:hAnsiTheme="minorHAnsi"/>
              </w:rPr>
            </w:pPr>
          </w:p>
        </w:tc>
        <w:tc>
          <w:tcPr>
            <w:tcW w:w="8776" w:type="dxa"/>
            <w:tcBorders>
              <w:top w:val="single" w:sz="4" w:space="0" w:color="auto"/>
              <w:left w:val="single" w:sz="4" w:space="0" w:color="auto"/>
              <w:bottom w:val="single" w:sz="4" w:space="0" w:color="auto"/>
              <w:right w:val="single" w:sz="4" w:space="0" w:color="auto"/>
            </w:tcBorders>
          </w:tcPr>
          <w:p w14:paraId="2A605C9E" w14:textId="77777777" w:rsidR="00AE2332" w:rsidRPr="00D6241E" w:rsidRDefault="00AE2332" w:rsidP="00AE2332">
            <w:pPr>
              <w:rPr>
                <w:rFonts w:asciiTheme="minorHAnsi" w:hAnsiTheme="minorHAnsi"/>
                <w:sz w:val="22"/>
                <w:szCs w:val="22"/>
              </w:rPr>
            </w:pPr>
            <w:r w:rsidRPr="00D6241E">
              <w:rPr>
                <w:rFonts w:asciiTheme="minorHAnsi" w:hAnsiTheme="minorHAnsi"/>
                <w:color w:val="000000" w:themeColor="text1"/>
                <w:sz w:val="22"/>
                <w:szCs w:val="22"/>
              </w:rPr>
              <w:t>H</w:t>
            </w:r>
            <w:r w:rsidR="00D6241E" w:rsidRPr="00D6241E">
              <w:rPr>
                <w:rFonts w:asciiTheme="minorHAnsi" w:hAnsiTheme="minorHAnsi"/>
                <w:color w:val="000000" w:themeColor="text1"/>
                <w:sz w:val="22"/>
                <w:szCs w:val="22"/>
              </w:rPr>
              <w:t>int</w:t>
            </w:r>
            <w:r w:rsidRPr="00D6241E">
              <w:rPr>
                <w:rFonts w:asciiTheme="minorHAnsi" w:hAnsiTheme="minorHAnsi"/>
                <w:color w:val="000000" w:themeColor="text1"/>
                <w:sz w:val="22"/>
                <w:szCs w:val="22"/>
              </w:rPr>
              <w:t xml:space="preserve">: To </w:t>
            </w:r>
            <w:r w:rsidR="00D6241E">
              <w:rPr>
                <w:rFonts w:asciiTheme="minorHAnsi" w:hAnsiTheme="minorHAnsi"/>
                <w:color w:val="000000" w:themeColor="text1"/>
                <w:sz w:val="22"/>
                <w:szCs w:val="22"/>
              </w:rPr>
              <w:t>move</w:t>
            </w:r>
            <w:r w:rsidRPr="00D6241E">
              <w:rPr>
                <w:rFonts w:asciiTheme="minorHAnsi" w:hAnsiTheme="minorHAnsi"/>
                <w:color w:val="000000" w:themeColor="text1"/>
                <w:sz w:val="22"/>
                <w:szCs w:val="22"/>
              </w:rPr>
              <w:t xml:space="preserve"> the text box simply hover over the text box until the following icon is present and </w:t>
            </w:r>
            <w:r w:rsidR="00D6241E">
              <w:rPr>
                <w:rFonts w:asciiTheme="minorHAnsi" w:hAnsiTheme="minorHAnsi"/>
                <w:color w:val="000000" w:themeColor="text1"/>
                <w:sz w:val="22"/>
                <w:szCs w:val="22"/>
              </w:rPr>
              <w:t>single</w:t>
            </w:r>
            <w:r w:rsidRPr="00D6241E">
              <w:rPr>
                <w:rFonts w:asciiTheme="minorHAnsi" w:hAnsiTheme="minorHAnsi"/>
                <w:color w:val="000000" w:themeColor="text1"/>
                <w:sz w:val="22"/>
                <w:szCs w:val="22"/>
              </w:rPr>
              <w:t xml:space="preserve"> click on the text box to select it.  Note:  If the cursor is within the box already you will not see the icon change as shown below.  Simply click on the outer edge of the box to select the text box.</w:t>
            </w:r>
          </w:p>
          <w:p w14:paraId="4DCDDBC9" w14:textId="77777777" w:rsidR="00AE2332" w:rsidRDefault="00AE2332" w:rsidP="00AE2332">
            <w:pPr>
              <w:rPr>
                <w:rFonts w:asciiTheme="minorHAnsi" w:hAnsiTheme="minorHAnsi"/>
              </w:rPr>
            </w:pPr>
          </w:p>
          <w:p w14:paraId="6D75854F" w14:textId="77777777" w:rsidR="00AE2332" w:rsidRDefault="00AE2332" w:rsidP="00AE2332">
            <w:pPr>
              <w:rPr>
                <w:rFonts w:asciiTheme="minorHAnsi" w:hAnsiTheme="minorHAnsi"/>
              </w:rPr>
            </w:pPr>
            <w:r w:rsidRPr="00803DAE">
              <w:rPr>
                <w:rFonts w:asciiTheme="minorHAnsi" w:hAnsiTheme="minorHAnsi"/>
                <w:noProof/>
              </w:rPr>
              <w:drawing>
                <wp:inline distT="0" distB="0" distL="0" distR="0" wp14:anchorId="7B6D35FE" wp14:editId="27BD4D82">
                  <wp:extent cx="1981477" cy="52394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477" cy="523948"/>
                          </a:xfrm>
                          <a:prstGeom prst="rect">
                            <a:avLst/>
                          </a:prstGeom>
                        </pic:spPr>
                      </pic:pic>
                    </a:graphicData>
                  </a:graphic>
                </wp:inline>
              </w:drawing>
            </w:r>
          </w:p>
          <w:p w14:paraId="508818FD" w14:textId="77777777" w:rsidR="00AE2332" w:rsidRDefault="00AE2332" w:rsidP="00AE2332">
            <w:pPr>
              <w:rPr>
                <w:rFonts w:asciiTheme="minorHAnsi" w:hAnsiTheme="minorHAnsi"/>
              </w:rPr>
            </w:pPr>
          </w:p>
          <w:p w14:paraId="10339454" w14:textId="77777777" w:rsidR="00AE2332" w:rsidRPr="002D2E40" w:rsidRDefault="00AE2332" w:rsidP="00AE2332">
            <w:pPr>
              <w:rPr>
                <w:rFonts w:asciiTheme="minorHAnsi" w:hAnsiTheme="minorHAnsi"/>
                <w:sz w:val="22"/>
                <w:szCs w:val="22"/>
              </w:rPr>
            </w:pPr>
            <w:r w:rsidRPr="002D2E40">
              <w:rPr>
                <w:rFonts w:asciiTheme="minorHAnsi" w:hAnsiTheme="minorHAnsi"/>
                <w:sz w:val="22"/>
                <w:szCs w:val="22"/>
              </w:rPr>
              <w:t>To confirm the text box is selected you should see the following.</w:t>
            </w:r>
          </w:p>
          <w:p w14:paraId="25CE1C01" w14:textId="77777777" w:rsidR="00AE2332" w:rsidRDefault="00AE2332" w:rsidP="00AE2332">
            <w:pPr>
              <w:rPr>
                <w:rFonts w:asciiTheme="minorHAnsi" w:hAnsiTheme="minorHAnsi"/>
              </w:rPr>
            </w:pPr>
          </w:p>
          <w:p w14:paraId="6F1522C2" w14:textId="77777777" w:rsidR="00AE2332" w:rsidRDefault="00AE2332" w:rsidP="00AE2332">
            <w:pPr>
              <w:rPr>
                <w:rFonts w:asciiTheme="minorHAnsi" w:hAnsiTheme="minorHAnsi"/>
              </w:rPr>
            </w:pPr>
            <w:r w:rsidRPr="00803DAE">
              <w:rPr>
                <w:rFonts w:asciiTheme="minorHAnsi" w:hAnsiTheme="minorHAnsi"/>
                <w:noProof/>
              </w:rPr>
              <w:drawing>
                <wp:inline distT="0" distB="0" distL="0" distR="0" wp14:anchorId="24532DD9" wp14:editId="2612AB76">
                  <wp:extent cx="2067213" cy="48584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67213" cy="485843"/>
                          </a:xfrm>
                          <a:prstGeom prst="rect">
                            <a:avLst/>
                          </a:prstGeom>
                        </pic:spPr>
                      </pic:pic>
                    </a:graphicData>
                  </a:graphic>
                </wp:inline>
              </w:drawing>
            </w:r>
          </w:p>
          <w:p w14:paraId="18E368DC" w14:textId="77777777" w:rsidR="00AE2332" w:rsidRDefault="00AE2332" w:rsidP="00AE2332">
            <w:pPr>
              <w:rPr>
                <w:rFonts w:asciiTheme="minorHAnsi" w:hAnsiTheme="minorHAnsi"/>
              </w:rPr>
            </w:pPr>
          </w:p>
          <w:p w14:paraId="673A877A" w14:textId="77777777" w:rsidR="00AE2332" w:rsidRPr="002D2E40" w:rsidRDefault="00AE2332" w:rsidP="00AE2332">
            <w:pPr>
              <w:rPr>
                <w:rFonts w:asciiTheme="minorHAnsi" w:hAnsiTheme="minorHAnsi"/>
                <w:sz w:val="22"/>
                <w:szCs w:val="22"/>
              </w:rPr>
            </w:pPr>
            <w:r w:rsidRPr="002D2E40">
              <w:rPr>
                <w:rFonts w:asciiTheme="minorHAnsi" w:hAnsiTheme="minorHAnsi"/>
                <w:sz w:val="22"/>
                <w:szCs w:val="22"/>
              </w:rPr>
              <w:t>Move the text box to the desired area on the aCRF.</w:t>
            </w:r>
          </w:p>
          <w:p w14:paraId="4B6C3F11" w14:textId="77777777" w:rsidR="00AE2332" w:rsidRPr="002D2E40" w:rsidRDefault="00AE2332" w:rsidP="00AE2332">
            <w:pPr>
              <w:rPr>
                <w:rFonts w:asciiTheme="minorHAnsi" w:hAnsiTheme="minorHAnsi"/>
                <w:sz w:val="22"/>
                <w:szCs w:val="22"/>
              </w:rPr>
            </w:pPr>
          </w:p>
          <w:p w14:paraId="12BC50A9" w14:textId="77777777" w:rsidR="00AE2332" w:rsidRPr="002D2E40" w:rsidRDefault="00AE2332" w:rsidP="00AE2332">
            <w:pPr>
              <w:rPr>
                <w:rFonts w:asciiTheme="minorHAnsi" w:hAnsiTheme="minorHAnsi"/>
                <w:sz w:val="22"/>
                <w:szCs w:val="22"/>
              </w:rPr>
            </w:pPr>
            <w:r w:rsidRPr="0014573E">
              <w:rPr>
                <w:rFonts w:asciiTheme="minorHAnsi" w:hAnsiTheme="minorHAnsi"/>
                <w:b/>
                <w:sz w:val="22"/>
                <w:szCs w:val="22"/>
              </w:rPr>
              <w:t>REMINDER:</w:t>
            </w:r>
            <w:r w:rsidRPr="002D2E40">
              <w:rPr>
                <w:rFonts w:asciiTheme="minorHAnsi" w:hAnsiTheme="minorHAnsi"/>
                <w:sz w:val="22"/>
                <w:szCs w:val="22"/>
              </w:rPr>
              <w:t xml:space="preserve">  Ensure that the principles for the appearance of annotations defined in the Lilly Biometrics SDTM Annotated CRF Guidelines are followed.  </w:t>
            </w:r>
          </w:p>
          <w:p w14:paraId="5D6F22EF" w14:textId="77777777" w:rsidR="00AE2332" w:rsidRDefault="00AE2332" w:rsidP="00AE2332"/>
        </w:tc>
      </w:tr>
      <w:tr w:rsidR="00C849D6" w:rsidRPr="00A45AE2" w14:paraId="03167875"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3"/>
        </w:trPr>
        <w:tc>
          <w:tcPr>
            <w:tcW w:w="782" w:type="dxa"/>
            <w:tcBorders>
              <w:top w:val="single" w:sz="4" w:space="0" w:color="auto"/>
              <w:left w:val="single" w:sz="4" w:space="0" w:color="auto"/>
              <w:bottom w:val="single" w:sz="4" w:space="0" w:color="auto"/>
              <w:right w:val="single" w:sz="4" w:space="0" w:color="auto"/>
            </w:tcBorders>
          </w:tcPr>
          <w:p w14:paraId="7B99BD5B" w14:textId="77777777" w:rsidR="00C849D6" w:rsidRPr="00883304" w:rsidRDefault="00C849D6" w:rsidP="00CF7DFF">
            <w:pPr>
              <w:jc w:val="both"/>
              <w:rPr>
                <w:rFonts w:asciiTheme="minorHAnsi" w:hAnsiTheme="minorHAnsi"/>
                <w:sz w:val="22"/>
                <w:szCs w:val="22"/>
              </w:rPr>
            </w:pPr>
            <w:r w:rsidRPr="00883304">
              <w:rPr>
                <w:rFonts w:asciiTheme="minorHAnsi" w:hAnsiTheme="minorHAnsi"/>
                <w:sz w:val="22"/>
                <w:szCs w:val="22"/>
              </w:rPr>
              <w:lastRenderedPageBreak/>
              <w:t>5</w:t>
            </w:r>
          </w:p>
        </w:tc>
        <w:tc>
          <w:tcPr>
            <w:tcW w:w="8776" w:type="dxa"/>
            <w:tcBorders>
              <w:top w:val="single" w:sz="4" w:space="0" w:color="auto"/>
              <w:left w:val="single" w:sz="4" w:space="0" w:color="auto"/>
              <w:bottom w:val="single" w:sz="4" w:space="0" w:color="auto"/>
              <w:right w:val="single" w:sz="4" w:space="0" w:color="auto"/>
            </w:tcBorders>
          </w:tcPr>
          <w:p w14:paraId="5402569A" w14:textId="77777777" w:rsidR="008A6C13" w:rsidRDefault="007B3799">
            <w:pPr>
              <w:rPr>
                <w:rFonts w:asciiTheme="minorHAnsi" w:hAnsiTheme="minorHAnsi"/>
                <w:sz w:val="22"/>
                <w:szCs w:val="22"/>
              </w:rPr>
            </w:pPr>
            <w:r>
              <w:rPr>
                <w:rFonts w:asciiTheme="minorHAnsi" w:hAnsiTheme="minorHAnsi"/>
                <w:sz w:val="22"/>
                <w:szCs w:val="22"/>
              </w:rPr>
              <w:t>The step for d</w:t>
            </w:r>
            <w:r w:rsidR="00637416" w:rsidRPr="00DD6EB3">
              <w:rPr>
                <w:rFonts w:asciiTheme="minorHAnsi" w:hAnsiTheme="minorHAnsi"/>
                <w:sz w:val="22"/>
                <w:szCs w:val="22"/>
              </w:rPr>
              <w:t>efining and creating the annotations for variables that map to</w:t>
            </w:r>
            <w:r>
              <w:rPr>
                <w:rFonts w:asciiTheme="minorHAnsi" w:hAnsiTheme="minorHAnsi"/>
                <w:sz w:val="22"/>
                <w:szCs w:val="22"/>
              </w:rPr>
              <w:t xml:space="preserve"> Supplemental Qualifiers </w:t>
            </w:r>
            <w:r w:rsidR="00CB2AAE">
              <w:rPr>
                <w:rFonts w:asciiTheme="minorHAnsi" w:hAnsiTheme="minorHAnsi"/>
                <w:sz w:val="22"/>
                <w:szCs w:val="22"/>
              </w:rPr>
              <w:t xml:space="preserve">(SUPP--) </w:t>
            </w:r>
            <w:r>
              <w:rPr>
                <w:rFonts w:asciiTheme="minorHAnsi" w:hAnsiTheme="minorHAnsi"/>
                <w:sz w:val="22"/>
                <w:szCs w:val="22"/>
              </w:rPr>
              <w:t>domains is similar to the step above.</w:t>
            </w:r>
            <w:r w:rsidR="00CB2AAE">
              <w:rPr>
                <w:rFonts w:asciiTheme="minorHAnsi" w:hAnsiTheme="minorHAnsi"/>
                <w:sz w:val="22"/>
                <w:szCs w:val="22"/>
              </w:rPr>
              <w:t xml:space="preserve">  Use the Supplemental Qualifiers domain prefix and the value for QNAM in the Alias Name to define the annotation text:</w:t>
            </w:r>
            <w:r w:rsidR="00637416" w:rsidRPr="00DD6EB3">
              <w:rPr>
                <w:rFonts w:asciiTheme="minorHAnsi" w:hAnsiTheme="minorHAnsi"/>
                <w:sz w:val="22"/>
                <w:szCs w:val="22"/>
              </w:rPr>
              <w:t xml:space="preserve"> </w:t>
            </w:r>
          </w:p>
          <w:p w14:paraId="78C1263D" w14:textId="77777777" w:rsidR="00CB2AAE" w:rsidRDefault="00CB2AAE">
            <w:pPr>
              <w:rPr>
                <w:b/>
              </w:rPr>
            </w:pPr>
          </w:p>
          <w:p w14:paraId="24E4D943" w14:textId="77777777" w:rsidR="008A6C13" w:rsidRPr="00CB2AAE" w:rsidRDefault="00637416">
            <w:pPr>
              <w:rPr>
                <w:rFonts w:asciiTheme="minorHAnsi" w:hAnsiTheme="minorHAnsi"/>
                <w:sz w:val="22"/>
                <w:szCs w:val="22"/>
              </w:rPr>
            </w:pPr>
            <w:r w:rsidRPr="00CB2AAE">
              <w:rPr>
                <w:rFonts w:asciiTheme="minorHAnsi" w:hAnsiTheme="minorHAnsi"/>
                <w:sz w:val="22"/>
                <w:szCs w:val="22"/>
              </w:rPr>
              <w:t>DED:</w:t>
            </w:r>
          </w:p>
          <w:p w14:paraId="7A6FB6C7" w14:textId="77777777" w:rsidR="001C1F19" w:rsidRDefault="00637416">
            <w:pPr>
              <w:rPr>
                <w:b/>
              </w:rPr>
            </w:pPr>
            <w:r>
              <w:rPr>
                <w:noProof/>
              </w:rPr>
              <mc:AlternateContent>
                <mc:Choice Requires="wps">
                  <w:drawing>
                    <wp:anchor distT="0" distB="0" distL="114300" distR="114300" simplePos="0" relativeHeight="251667456" behindDoc="0" locked="0" layoutInCell="1" allowOverlap="1" wp14:anchorId="3548883D" wp14:editId="3A9F52BE">
                      <wp:simplePos x="0" y="0"/>
                      <wp:positionH relativeFrom="column">
                        <wp:posOffset>2722880</wp:posOffset>
                      </wp:positionH>
                      <wp:positionV relativeFrom="paragraph">
                        <wp:posOffset>810260</wp:posOffset>
                      </wp:positionV>
                      <wp:extent cx="2114550" cy="352425"/>
                      <wp:effectExtent l="0" t="0" r="19050" b="28575"/>
                      <wp:wrapNone/>
                      <wp:docPr id="32" name="Oval 32"/>
                      <wp:cNvGraphicFramePr/>
                      <a:graphic xmlns:a="http://schemas.openxmlformats.org/drawingml/2006/main">
                        <a:graphicData uri="http://schemas.microsoft.com/office/word/2010/wordprocessingShape">
                          <wps:wsp>
                            <wps:cNvSpPr/>
                            <wps:spPr>
                              <a:xfrm>
                                <a:off x="0" y="0"/>
                                <a:ext cx="211455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26" style="position:absolute;margin-left:214.4pt;margin-top:63.8pt;width:166.5pt;height:2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" filled="f" strokecolor="red" strokeweight="2pt"/>
                  </w:pict>
                </mc:Fallback>
              </mc:AlternateContent>
            </w:r>
            <w:r w:rsidR="008A6C13">
              <w:rPr>
                <w:noProof/>
              </w:rPr>
              <w:drawing>
                <wp:inline distT="0" distB="0" distL="0" distR="0" wp14:anchorId="0D3620E9" wp14:editId="709954F9">
                  <wp:extent cx="5476875" cy="198945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76875" cy="1989455"/>
                          </a:xfrm>
                          <a:prstGeom prst="rect">
                            <a:avLst/>
                          </a:prstGeom>
                        </pic:spPr>
                      </pic:pic>
                    </a:graphicData>
                  </a:graphic>
                </wp:inline>
              </w:drawing>
            </w:r>
          </w:p>
          <w:p w14:paraId="2AC3EF86" w14:textId="77777777" w:rsidR="001C1F19" w:rsidRDefault="001C1F19">
            <w:pPr>
              <w:rPr>
                <w:b/>
              </w:rPr>
            </w:pPr>
          </w:p>
          <w:p w14:paraId="39C8ABA4" w14:textId="77777777" w:rsidR="008A6C13" w:rsidRDefault="008A6C13">
            <w:pPr>
              <w:rPr>
                <w:b/>
              </w:rPr>
            </w:pPr>
          </w:p>
          <w:p w14:paraId="626D82C0" w14:textId="77777777" w:rsidR="008A6C13" w:rsidRPr="00CB2AAE" w:rsidRDefault="00637416">
            <w:pPr>
              <w:rPr>
                <w:rFonts w:asciiTheme="minorHAnsi" w:hAnsiTheme="minorHAnsi"/>
                <w:sz w:val="22"/>
                <w:szCs w:val="22"/>
              </w:rPr>
            </w:pPr>
            <w:r w:rsidRPr="00CB2AAE">
              <w:rPr>
                <w:rFonts w:asciiTheme="minorHAnsi" w:hAnsiTheme="minorHAnsi"/>
                <w:sz w:val="22"/>
                <w:szCs w:val="22"/>
              </w:rPr>
              <w:t>aCRF:</w:t>
            </w:r>
          </w:p>
          <w:p w14:paraId="1E3DE73A" w14:textId="77777777" w:rsidR="00637416" w:rsidRDefault="00637416">
            <w:pPr>
              <w:rPr>
                <w:b/>
              </w:rPr>
            </w:pPr>
            <w:r>
              <w:rPr>
                <w:noProof/>
              </w:rPr>
              <w:drawing>
                <wp:inline distT="0" distB="0" distL="0" distR="0" wp14:anchorId="455DB57D" wp14:editId="37085EF1">
                  <wp:extent cx="4333334" cy="15523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33334" cy="1552381"/>
                          </a:xfrm>
                          <a:prstGeom prst="rect">
                            <a:avLst/>
                          </a:prstGeom>
                        </pic:spPr>
                      </pic:pic>
                    </a:graphicData>
                  </a:graphic>
                </wp:inline>
              </w:drawing>
            </w:r>
          </w:p>
          <w:p w14:paraId="47DC6FFD" w14:textId="77777777" w:rsidR="008A6C13" w:rsidRDefault="008A6C13">
            <w:pPr>
              <w:rPr>
                <w:b/>
              </w:rPr>
            </w:pPr>
          </w:p>
          <w:p w14:paraId="6EC12788" w14:textId="77777777" w:rsidR="001C1F19" w:rsidRPr="00C849D6" w:rsidRDefault="001C1F19">
            <w:pPr>
              <w:rPr>
                <w:b/>
              </w:rPr>
            </w:pPr>
          </w:p>
        </w:tc>
      </w:tr>
      <w:tr w:rsidR="00DA057C" w:rsidRPr="00A45AE2" w14:paraId="0D6DCDC1" w14:textId="77777777" w:rsidTr="00CD4A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3"/>
        </w:trPr>
        <w:tc>
          <w:tcPr>
            <w:tcW w:w="782" w:type="dxa"/>
            <w:tcBorders>
              <w:top w:val="single" w:sz="4" w:space="0" w:color="auto"/>
              <w:left w:val="single" w:sz="4" w:space="0" w:color="auto"/>
              <w:bottom w:val="single" w:sz="4" w:space="0" w:color="auto"/>
              <w:right w:val="single" w:sz="4" w:space="0" w:color="auto"/>
            </w:tcBorders>
          </w:tcPr>
          <w:p w14:paraId="1017D149" w14:textId="77777777" w:rsidR="00DA057C" w:rsidRPr="00883304" w:rsidRDefault="00B52600" w:rsidP="00CF7DFF">
            <w:pPr>
              <w:jc w:val="both"/>
              <w:rPr>
                <w:rFonts w:asciiTheme="minorHAnsi" w:hAnsiTheme="minorHAnsi"/>
                <w:sz w:val="22"/>
                <w:szCs w:val="22"/>
              </w:rPr>
            </w:pPr>
            <w:r w:rsidRPr="00883304">
              <w:rPr>
                <w:noProof/>
                <w:sz w:val="22"/>
                <w:szCs w:val="22"/>
              </w:rPr>
              <w:lastRenderedPageBreak/>
              <mc:AlternateContent>
                <mc:Choice Requires="wps">
                  <w:drawing>
                    <wp:anchor distT="0" distB="0" distL="114300" distR="114300" simplePos="0" relativeHeight="251669504" behindDoc="0" locked="0" layoutInCell="1" allowOverlap="1" wp14:anchorId="572F17EB" wp14:editId="44B58071">
                      <wp:simplePos x="0" y="0"/>
                      <wp:positionH relativeFrom="column">
                        <wp:posOffset>333375</wp:posOffset>
                      </wp:positionH>
                      <wp:positionV relativeFrom="paragraph">
                        <wp:posOffset>2529343</wp:posOffset>
                      </wp:positionV>
                      <wp:extent cx="5153025" cy="238125"/>
                      <wp:effectExtent l="0" t="0" r="28575" b="28575"/>
                      <wp:wrapNone/>
                      <wp:docPr id="43" name="Oval 43"/>
                      <wp:cNvGraphicFramePr/>
                      <a:graphic xmlns:a="http://schemas.openxmlformats.org/drawingml/2006/main">
                        <a:graphicData uri="http://schemas.microsoft.com/office/word/2010/wordprocessingShape">
                          <wps:wsp>
                            <wps:cNvSpPr/>
                            <wps:spPr>
                              <a:xfrm>
                                <a:off x="0" y="0"/>
                                <a:ext cx="51530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6.25pt;margin-top:199.15pt;width:405.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" filled="f" strokecolor="red" strokeweight="2pt"/>
                  </w:pict>
                </mc:Fallback>
              </mc:AlternateContent>
            </w:r>
            <w:r w:rsidR="002F2B8F" w:rsidRPr="00883304">
              <w:rPr>
                <w:rFonts w:asciiTheme="minorHAnsi" w:hAnsiTheme="minorHAnsi"/>
                <w:sz w:val="22"/>
                <w:szCs w:val="22"/>
              </w:rPr>
              <w:t>6</w:t>
            </w:r>
          </w:p>
        </w:tc>
        <w:tc>
          <w:tcPr>
            <w:tcW w:w="8776" w:type="dxa"/>
            <w:tcBorders>
              <w:top w:val="single" w:sz="4" w:space="0" w:color="auto"/>
              <w:left w:val="single" w:sz="4" w:space="0" w:color="auto"/>
              <w:bottom w:val="single" w:sz="4" w:space="0" w:color="auto"/>
              <w:right w:val="single" w:sz="4" w:space="0" w:color="auto"/>
            </w:tcBorders>
          </w:tcPr>
          <w:p w14:paraId="7CC49A83" w14:textId="77777777" w:rsidR="00DA057C" w:rsidRPr="00BF10D8" w:rsidRDefault="005E4E7B">
            <w:pPr>
              <w:rPr>
                <w:rFonts w:asciiTheme="minorHAnsi" w:hAnsiTheme="minorHAnsi"/>
                <w:sz w:val="22"/>
                <w:szCs w:val="22"/>
              </w:rPr>
            </w:pPr>
            <w:r w:rsidRPr="00BF10D8">
              <w:rPr>
                <w:rFonts w:asciiTheme="minorHAnsi" w:hAnsiTheme="minorHAnsi"/>
                <w:sz w:val="22"/>
                <w:szCs w:val="22"/>
              </w:rPr>
              <w:t>The DEDs can also be used to identify the --TESTCD variable names for creating annota</w:t>
            </w:r>
            <w:r w:rsidR="00B52600" w:rsidRPr="00BF10D8">
              <w:rPr>
                <w:rFonts w:asciiTheme="minorHAnsi" w:hAnsiTheme="minorHAnsi"/>
                <w:sz w:val="22"/>
                <w:szCs w:val="22"/>
              </w:rPr>
              <w:t>tions for SDTM Findings domains.</w:t>
            </w:r>
          </w:p>
          <w:p w14:paraId="1D687EE4" w14:textId="77777777" w:rsidR="00B52600" w:rsidRPr="00BF10D8" w:rsidRDefault="00B52600">
            <w:pPr>
              <w:rPr>
                <w:rFonts w:asciiTheme="minorHAnsi" w:hAnsiTheme="minorHAnsi"/>
                <w:sz w:val="22"/>
                <w:szCs w:val="22"/>
              </w:rPr>
            </w:pPr>
          </w:p>
          <w:p w14:paraId="4CD8A880" w14:textId="77777777" w:rsidR="00B52600" w:rsidRPr="00BF10D8" w:rsidRDefault="00B52600">
            <w:pPr>
              <w:rPr>
                <w:rFonts w:asciiTheme="minorHAnsi" w:hAnsiTheme="minorHAnsi"/>
                <w:sz w:val="22"/>
                <w:szCs w:val="22"/>
              </w:rPr>
            </w:pPr>
            <w:r w:rsidRPr="00BF10D8">
              <w:rPr>
                <w:rFonts w:asciiTheme="minorHAnsi" w:hAnsiTheme="minorHAnsi"/>
                <w:sz w:val="22"/>
                <w:szCs w:val="22"/>
              </w:rPr>
              <w:t>Note that the Mapping Instructions in the DED below indicate that --TESTCD is derived from the SAS Field Name:</w:t>
            </w:r>
          </w:p>
          <w:p w14:paraId="2EC50EC4" w14:textId="77777777" w:rsidR="00715782" w:rsidRDefault="00715782">
            <w:pPr>
              <w:rPr>
                <w:rFonts w:asciiTheme="minorHAnsi" w:hAnsiTheme="minorHAnsi"/>
              </w:rPr>
            </w:pPr>
          </w:p>
          <w:p w14:paraId="58D44DFE" w14:textId="77777777" w:rsidR="00B52600" w:rsidRPr="00B64E3C" w:rsidRDefault="00B52600">
            <w:pPr>
              <w:rPr>
                <w:rFonts w:asciiTheme="minorHAnsi" w:hAnsiTheme="minorHAnsi"/>
                <w:sz w:val="22"/>
                <w:szCs w:val="22"/>
              </w:rPr>
            </w:pPr>
            <w:r w:rsidRPr="00B64E3C">
              <w:rPr>
                <w:rFonts w:asciiTheme="minorHAnsi" w:hAnsiTheme="minorHAnsi"/>
                <w:sz w:val="22"/>
                <w:szCs w:val="22"/>
              </w:rPr>
              <w:t xml:space="preserve">DED: </w:t>
            </w:r>
          </w:p>
          <w:p w14:paraId="63C0EC7A" w14:textId="77777777" w:rsidR="00715782" w:rsidRDefault="00B52600">
            <w:pPr>
              <w:rPr>
                <w:rFonts w:asciiTheme="minorHAnsi" w:hAnsiTheme="minorHAnsi"/>
              </w:rPr>
            </w:pPr>
            <w:r>
              <w:rPr>
                <w:noProof/>
              </w:rPr>
              <mc:AlternateContent>
                <mc:Choice Requires="wps">
                  <w:drawing>
                    <wp:anchor distT="0" distB="0" distL="114300" distR="114300" simplePos="0" relativeHeight="251668480" behindDoc="0" locked="0" layoutInCell="1" allowOverlap="1" wp14:anchorId="020D4260" wp14:editId="51B80FC0">
                      <wp:simplePos x="0" y="0"/>
                      <wp:positionH relativeFrom="column">
                        <wp:posOffset>4408805</wp:posOffset>
                      </wp:positionH>
                      <wp:positionV relativeFrom="paragraph">
                        <wp:posOffset>170180</wp:posOffset>
                      </wp:positionV>
                      <wp:extent cx="581025" cy="266700"/>
                      <wp:effectExtent l="0" t="0" r="28575" b="19050"/>
                      <wp:wrapNone/>
                      <wp:docPr id="42" name="Oval 42"/>
                      <wp:cNvGraphicFramePr/>
                      <a:graphic xmlns:a="http://schemas.openxmlformats.org/drawingml/2006/main">
                        <a:graphicData uri="http://schemas.microsoft.com/office/word/2010/wordprocessingShape">
                          <wps:wsp>
                            <wps:cNvSpPr/>
                            <wps:spPr>
                              <a:xfrm>
                                <a:off x="0" y="0"/>
                                <a:ext cx="58102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347.15pt;margin-top:13.4pt;width:45.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" filled="f" strokecolor="red" strokeweight="2pt"/>
                  </w:pict>
                </mc:Fallback>
              </mc:AlternateContent>
            </w:r>
            <w:r w:rsidR="00715782">
              <w:rPr>
                <w:noProof/>
              </w:rPr>
              <w:drawing>
                <wp:inline distT="0" distB="0" distL="0" distR="0" wp14:anchorId="1D411F68" wp14:editId="665E9D6A">
                  <wp:extent cx="5476875" cy="195072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76875" cy="1950720"/>
                          </a:xfrm>
                          <a:prstGeom prst="rect">
                            <a:avLst/>
                          </a:prstGeom>
                        </pic:spPr>
                      </pic:pic>
                    </a:graphicData>
                  </a:graphic>
                </wp:inline>
              </w:drawing>
            </w:r>
          </w:p>
          <w:p w14:paraId="7B3CF10A" w14:textId="77777777" w:rsidR="00715782" w:rsidRDefault="00715782">
            <w:pPr>
              <w:rPr>
                <w:rFonts w:asciiTheme="minorHAnsi" w:hAnsiTheme="minorHAnsi"/>
              </w:rPr>
            </w:pPr>
          </w:p>
          <w:p w14:paraId="6BF7FBF9" w14:textId="77777777" w:rsidR="006057BD" w:rsidRDefault="006057BD">
            <w:pPr>
              <w:rPr>
                <w:rFonts w:asciiTheme="minorHAnsi" w:hAnsiTheme="minorHAnsi"/>
              </w:rPr>
            </w:pPr>
          </w:p>
          <w:p w14:paraId="238A7CAA" w14:textId="77777777" w:rsidR="006057BD" w:rsidRPr="00BF10D8" w:rsidRDefault="00B52600">
            <w:pPr>
              <w:rPr>
                <w:rFonts w:asciiTheme="minorHAnsi" w:hAnsiTheme="minorHAnsi"/>
                <w:sz w:val="22"/>
                <w:szCs w:val="22"/>
              </w:rPr>
            </w:pPr>
            <w:r w:rsidRPr="00BF10D8">
              <w:rPr>
                <w:rFonts w:asciiTheme="minorHAnsi" w:hAnsiTheme="minorHAnsi"/>
                <w:sz w:val="22"/>
                <w:szCs w:val="22"/>
              </w:rPr>
              <w:t>The SAS Field Name is then used to create the corresponding annotation text:</w:t>
            </w:r>
          </w:p>
          <w:p w14:paraId="12DD4D51" w14:textId="77777777" w:rsidR="006057BD" w:rsidRDefault="006057BD">
            <w:pPr>
              <w:rPr>
                <w:rFonts w:asciiTheme="minorHAnsi" w:hAnsiTheme="minorHAnsi"/>
              </w:rPr>
            </w:pPr>
          </w:p>
          <w:p w14:paraId="4EEBE1CF" w14:textId="77777777" w:rsidR="00B52600" w:rsidRPr="00B64E3C" w:rsidRDefault="00B52600">
            <w:pPr>
              <w:rPr>
                <w:rFonts w:asciiTheme="minorHAnsi" w:hAnsiTheme="minorHAnsi"/>
                <w:sz w:val="22"/>
                <w:szCs w:val="22"/>
              </w:rPr>
            </w:pPr>
            <w:r w:rsidRPr="00B64E3C">
              <w:rPr>
                <w:rFonts w:asciiTheme="minorHAnsi" w:hAnsiTheme="minorHAnsi"/>
                <w:sz w:val="22"/>
                <w:szCs w:val="22"/>
              </w:rPr>
              <w:t>aCRF:</w:t>
            </w:r>
          </w:p>
          <w:p w14:paraId="4A42A3AE" w14:textId="77777777" w:rsidR="00715782" w:rsidRDefault="00715782">
            <w:pPr>
              <w:rPr>
                <w:rFonts w:asciiTheme="minorHAnsi" w:hAnsiTheme="minorHAnsi"/>
              </w:rPr>
            </w:pPr>
            <w:r>
              <w:rPr>
                <w:noProof/>
              </w:rPr>
              <w:drawing>
                <wp:inline distT="0" distB="0" distL="0" distR="0" wp14:anchorId="56C9D408" wp14:editId="17D81FA9">
                  <wp:extent cx="5410200" cy="400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53138" cy="403225"/>
                          </a:xfrm>
                          <a:prstGeom prst="rect">
                            <a:avLst/>
                          </a:prstGeom>
                        </pic:spPr>
                      </pic:pic>
                    </a:graphicData>
                  </a:graphic>
                </wp:inline>
              </w:drawing>
            </w:r>
          </w:p>
          <w:p w14:paraId="798E301C" w14:textId="77777777" w:rsidR="000A6C78" w:rsidRDefault="000A6C78">
            <w:pPr>
              <w:rPr>
                <w:rFonts w:asciiTheme="minorHAnsi" w:hAnsiTheme="minorHAnsi"/>
              </w:rPr>
            </w:pPr>
          </w:p>
          <w:p w14:paraId="5ED8A392" w14:textId="77777777" w:rsidR="000A6C78" w:rsidRDefault="000A6C78">
            <w:pPr>
              <w:rPr>
                <w:rFonts w:asciiTheme="minorHAnsi" w:hAnsiTheme="minorHAnsi"/>
              </w:rPr>
            </w:pPr>
          </w:p>
          <w:p w14:paraId="38080C8E" w14:textId="77777777" w:rsidR="005E4E7B" w:rsidRDefault="005E4E7B">
            <w:pPr>
              <w:rPr>
                <w:rFonts w:asciiTheme="minorHAnsi" w:hAnsiTheme="minorHAnsi"/>
              </w:rPr>
            </w:pPr>
          </w:p>
          <w:p w14:paraId="27D6685F" w14:textId="77777777" w:rsidR="005E4E7B" w:rsidRDefault="005E4E7B">
            <w:pPr>
              <w:rPr>
                <w:rFonts w:asciiTheme="minorHAnsi" w:hAnsiTheme="minorHAnsi"/>
              </w:rPr>
            </w:pPr>
          </w:p>
          <w:p w14:paraId="676ED49C" w14:textId="77777777" w:rsidR="00715782" w:rsidRDefault="00715782" w:rsidP="005E4E7B">
            <w:pPr>
              <w:rPr>
                <w:noProof/>
              </w:rPr>
            </w:pPr>
          </w:p>
          <w:p w14:paraId="21DF452F" w14:textId="77777777" w:rsidR="00E8658F" w:rsidRPr="00EA032E" w:rsidRDefault="00E8658F" w:rsidP="005E4E7B">
            <w:pPr>
              <w:rPr>
                <w:rFonts w:asciiTheme="minorHAnsi" w:hAnsiTheme="minorHAnsi"/>
              </w:rPr>
            </w:pPr>
          </w:p>
        </w:tc>
      </w:tr>
    </w:tbl>
    <w:p w14:paraId="487B2900" w14:textId="77777777" w:rsidR="00F47F9E" w:rsidRDefault="00F47F9E"/>
    <w:p w14:paraId="37E0AE35" w14:textId="77777777" w:rsidR="00DE24D6" w:rsidRDefault="00DE24D6"/>
    <w:p w14:paraId="4187EC7D" w14:textId="77777777" w:rsidR="00DE24D6" w:rsidRDefault="00DE24D6"/>
    <w:p w14:paraId="16884AF5" w14:textId="77777777" w:rsidR="00DE24D6" w:rsidRDefault="00DE24D6"/>
    <w:p w14:paraId="05B060CA" w14:textId="77777777" w:rsidR="00DE24D6" w:rsidRDefault="00DE24D6"/>
    <w:p w14:paraId="5A7DD94F" w14:textId="77777777" w:rsidR="00DE24D6" w:rsidRDefault="00DE24D6"/>
    <w:p w14:paraId="290680D2" w14:textId="77777777" w:rsidR="00DE24D6" w:rsidRDefault="00DE24D6"/>
    <w:p w14:paraId="7988B8F3" w14:textId="77777777" w:rsidR="00DE24D6" w:rsidRDefault="00DE24D6"/>
    <w:p w14:paraId="0D2C391E" w14:textId="77777777" w:rsidR="00DE24D6" w:rsidRDefault="00DE24D6"/>
    <w:p w14:paraId="7497EAAB" w14:textId="77777777" w:rsidR="00DC3CF1" w:rsidRDefault="00DC3CF1"/>
    <w:p w14:paraId="031299DC" w14:textId="77777777" w:rsidR="00F47F9E" w:rsidRPr="00497982" w:rsidRDefault="00F47F9E" w:rsidP="00773875">
      <w:pPr>
        <w:pStyle w:val="Heading1"/>
        <w:rPr>
          <w:rFonts w:asciiTheme="minorHAnsi" w:hAnsiTheme="minorHAnsi" w:cs="Arial"/>
          <w:sz w:val="28"/>
          <w:szCs w:val="28"/>
        </w:rPr>
      </w:pPr>
      <w:bookmarkStart w:id="18" w:name="_Toc434397708"/>
      <w:bookmarkStart w:id="19" w:name="_Toc434397887"/>
      <w:bookmarkStart w:id="20" w:name="_Toc434397709"/>
      <w:bookmarkStart w:id="21" w:name="_Toc434397888"/>
      <w:bookmarkStart w:id="22" w:name="_Toc434397710"/>
      <w:bookmarkStart w:id="23" w:name="_Toc434397889"/>
      <w:bookmarkStart w:id="24" w:name="_Toc434397712"/>
      <w:bookmarkStart w:id="25" w:name="_Toc434397891"/>
      <w:bookmarkStart w:id="26" w:name="_Toc434397713"/>
      <w:bookmarkStart w:id="27" w:name="_Toc434397892"/>
      <w:bookmarkStart w:id="28" w:name="_Toc434397714"/>
      <w:bookmarkStart w:id="29" w:name="_Toc434397893"/>
      <w:bookmarkStart w:id="30" w:name="_Toc436767087"/>
      <w:bookmarkEnd w:id="18"/>
      <w:bookmarkEnd w:id="19"/>
      <w:bookmarkEnd w:id="20"/>
      <w:bookmarkEnd w:id="21"/>
      <w:bookmarkEnd w:id="22"/>
      <w:bookmarkEnd w:id="23"/>
      <w:bookmarkEnd w:id="24"/>
      <w:bookmarkEnd w:id="25"/>
      <w:bookmarkEnd w:id="26"/>
      <w:bookmarkEnd w:id="27"/>
      <w:bookmarkEnd w:id="28"/>
      <w:bookmarkEnd w:id="29"/>
      <w:r w:rsidRPr="00497982">
        <w:rPr>
          <w:rFonts w:asciiTheme="minorHAnsi" w:hAnsiTheme="minorHAnsi" w:cs="Arial"/>
          <w:sz w:val="28"/>
          <w:szCs w:val="28"/>
        </w:rPr>
        <w:lastRenderedPageBreak/>
        <w:t>Appendix A</w:t>
      </w:r>
      <w:r w:rsidR="0016531C" w:rsidRPr="00497982">
        <w:rPr>
          <w:rFonts w:asciiTheme="minorHAnsi" w:hAnsiTheme="minorHAnsi" w:cs="Arial"/>
          <w:sz w:val="28"/>
          <w:szCs w:val="28"/>
        </w:rPr>
        <w:t xml:space="preserve">: </w:t>
      </w:r>
      <w:r w:rsidRPr="00497982">
        <w:rPr>
          <w:rFonts w:asciiTheme="minorHAnsi" w:hAnsiTheme="minorHAnsi" w:cs="Arial"/>
          <w:sz w:val="28"/>
          <w:szCs w:val="28"/>
        </w:rPr>
        <w:t>How to</w:t>
      </w:r>
      <w:r w:rsidR="00773875" w:rsidRPr="00497982">
        <w:rPr>
          <w:rFonts w:asciiTheme="minorHAnsi" w:hAnsiTheme="minorHAnsi" w:cs="Arial"/>
          <w:sz w:val="28"/>
          <w:szCs w:val="28"/>
        </w:rPr>
        <w:t xml:space="preserve"> Request and</w:t>
      </w:r>
      <w:r w:rsidRPr="00497982">
        <w:rPr>
          <w:rFonts w:asciiTheme="minorHAnsi" w:hAnsiTheme="minorHAnsi" w:cs="Arial"/>
          <w:sz w:val="28"/>
          <w:szCs w:val="28"/>
        </w:rPr>
        <w:t xml:space="preserve"> Install Adobe</w:t>
      </w:r>
      <w:r w:rsidR="00773875" w:rsidRPr="00497982">
        <w:rPr>
          <w:rFonts w:asciiTheme="minorHAnsi" w:hAnsiTheme="minorHAnsi" w:cs="Arial"/>
          <w:sz w:val="28"/>
          <w:szCs w:val="28"/>
        </w:rPr>
        <w:t xml:space="preserve"> Reader</w:t>
      </w:r>
      <w:bookmarkEnd w:id="30"/>
    </w:p>
    <w:p w14:paraId="7BA54A96" w14:textId="77777777" w:rsidR="00F47F9E" w:rsidRDefault="00F47F9E"/>
    <w:p w14:paraId="0F2B4925" w14:textId="77777777" w:rsidR="00162937" w:rsidRPr="00481768" w:rsidRDefault="00162937">
      <w:pPr>
        <w:rPr>
          <w:rFonts w:asciiTheme="minorHAnsi" w:hAnsiTheme="minorHAnsi"/>
          <w:sz w:val="22"/>
          <w:szCs w:val="22"/>
        </w:rPr>
      </w:pPr>
      <w:r w:rsidRPr="00481768">
        <w:rPr>
          <w:rFonts w:asciiTheme="minorHAnsi" w:hAnsiTheme="minorHAnsi"/>
          <w:sz w:val="22"/>
          <w:szCs w:val="22"/>
        </w:rPr>
        <w:t xml:space="preserve">The recommended tool for the creation of the annotations is </w:t>
      </w:r>
      <w:r w:rsidR="00540606" w:rsidRPr="00481768">
        <w:rPr>
          <w:rFonts w:asciiTheme="minorHAnsi" w:hAnsiTheme="minorHAnsi"/>
          <w:sz w:val="22"/>
          <w:szCs w:val="22"/>
        </w:rPr>
        <w:t>Adobe Reader</w:t>
      </w:r>
      <w:r w:rsidRPr="00481768">
        <w:rPr>
          <w:rFonts w:asciiTheme="minorHAnsi" w:hAnsiTheme="minorHAnsi"/>
          <w:sz w:val="22"/>
          <w:szCs w:val="22"/>
        </w:rPr>
        <w:t xml:space="preserve">.  </w:t>
      </w:r>
    </w:p>
    <w:p w14:paraId="0AA1C32C" w14:textId="77777777" w:rsidR="00162937" w:rsidRPr="00481768" w:rsidRDefault="00162937">
      <w:pPr>
        <w:rPr>
          <w:rFonts w:asciiTheme="minorHAnsi" w:hAnsiTheme="minorHAnsi"/>
          <w:sz w:val="22"/>
          <w:szCs w:val="22"/>
        </w:rPr>
      </w:pPr>
    </w:p>
    <w:p w14:paraId="7AC92155" w14:textId="77777777" w:rsidR="00540606" w:rsidRPr="00481768" w:rsidRDefault="00162937">
      <w:pPr>
        <w:rPr>
          <w:rFonts w:asciiTheme="minorHAnsi" w:hAnsiTheme="minorHAnsi"/>
          <w:sz w:val="22"/>
          <w:szCs w:val="22"/>
        </w:rPr>
      </w:pPr>
      <w:r w:rsidRPr="00481768">
        <w:rPr>
          <w:rFonts w:asciiTheme="minorHAnsi" w:hAnsiTheme="minorHAnsi"/>
          <w:sz w:val="22"/>
          <w:szCs w:val="22"/>
        </w:rPr>
        <w:t>Acrobat Standard</w:t>
      </w:r>
      <w:r w:rsidR="00870BD2" w:rsidRPr="00481768">
        <w:rPr>
          <w:rFonts w:asciiTheme="minorHAnsi" w:hAnsiTheme="minorHAnsi"/>
          <w:sz w:val="22"/>
          <w:szCs w:val="22"/>
        </w:rPr>
        <w:t>/</w:t>
      </w:r>
      <w:r w:rsidRPr="00481768">
        <w:rPr>
          <w:rFonts w:asciiTheme="minorHAnsi" w:hAnsiTheme="minorHAnsi"/>
          <w:sz w:val="22"/>
          <w:szCs w:val="22"/>
        </w:rPr>
        <w:t>Acrobat Professional are not required in order to create the SDTM annotation text boxes</w:t>
      </w:r>
      <w:r w:rsidR="000D4DD8" w:rsidRPr="00481768">
        <w:rPr>
          <w:rFonts w:asciiTheme="minorHAnsi" w:hAnsiTheme="minorHAnsi"/>
          <w:sz w:val="22"/>
          <w:szCs w:val="22"/>
        </w:rPr>
        <w:t xml:space="preserve"> as these tools incur a departmental charge and require approval</w:t>
      </w:r>
      <w:r w:rsidRPr="00481768">
        <w:rPr>
          <w:rFonts w:asciiTheme="minorHAnsi" w:hAnsiTheme="minorHAnsi"/>
          <w:sz w:val="22"/>
          <w:szCs w:val="22"/>
        </w:rPr>
        <w:t>.</w:t>
      </w:r>
      <w:r w:rsidR="00540606" w:rsidRPr="00481768">
        <w:rPr>
          <w:rFonts w:asciiTheme="minorHAnsi" w:hAnsiTheme="minorHAnsi"/>
          <w:sz w:val="22"/>
          <w:szCs w:val="22"/>
        </w:rPr>
        <w:t xml:space="preserve"> </w:t>
      </w:r>
    </w:p>
    <w:p w14:paraId="1110BC7B" w14:textId="77777777" w:rsidR="00FE311C" w:rsidRPr="00481768" w:rsidRDefault="00FE311C">
      <w:pPr>
        <w:rPr>
          <w:rFonts w:asciiTheme="minorHAnsi" w:hAnsiTheme="minorHAnsi"/>
          <w:sz w:val="22"/>
          <w:szCs w:val="22"/>
        </w:rPr>
      </w:pPr>
    </w:p>
    <w:p w14:paraId="4A1B853D" w14:textId="77777777" w:rsidR="00FE311C" w:rsidRPr="00481768" w:rsidRDefault="00FE311C">
      <w:pPr>
        <w:rPr>
          <w:rFonts w:asciiTheme="minorHAnsi" w:hAnsiTheme="minorHAnsi"/>
          <w:sz w:val="22"/>
          <w:szCs w:val="22"/>
        </w:rPr>
      </w:pPr>
      <w:r w:rsidRPr="00481768">
        <w:rPr>
          <w:rFonts w:asciiTheme="minorHAnsi" w:hAnsiTheme="minorHAnsi"/>
          <w:sz w:val="22"/>
          <w:szCs w:val="22"/>
        </w:rPr>
        <w:t>For Lilly provided software</w:t>
      </w:r>
      <w:r w:rsidR="00846405" w:rsidRPr="00481768">
        <w:rPr>
          <w:rFonts w:asciiTheme="minorHAnsi" w:hAnsiTheme="minorHAnsi"/>
          <w:sz w:val="22"/>
          <w:szCs w:val="22"/>
        </w:rPr>
        <w:t xml:space="preserve"> pleas</w:t>
      </w:r>
      <w:r w:rsidR="00870BD2" w:rsidRPr="00481768">
        <w:rPr>
          <w:rFonts w:asciiTheme="minorHAnsi" w:hAnsiTheme="minorHAnsi"/>
          <w:sz w:val="22"/>
          <w:szCs w:val="22"/>
        </w:rPr>
        <w:t>e follow the instructions below:</w:t>
      </w:r>
    </w:p>
    <w:p w14:paraId="1CD344BD" w14:textId="77777777" w:rsidR="00870BD2" w:rsidRPr="00481768" w:rsidRDefault="00870BD2">
      <w:pPr>
        <w:rPr>
          <w:rFonts w:asciiTheme="minorHAnsi" w:hAnsiTheme="minorHAnsi"/>
          <w:sz w:val="22"/>
          <w:szCs w:val="22"/>
        </w:rPr>
      </w:pPr>
    </w:p>
    <w:p w14:paraId="7000B663" w14:textId="77777777" w:rsidR="00FE3470" w:rsidRPr="00481768" w:rsidRDefault="006A4C04" w:rsidP="00FE3470">
      <w:pPr>
        <w:pStyle w:val="ListParagraph"/>
        <w:numPr>
          <w:ilvl w:val="0"/>
          <w:numId w:val="41"/>
        </w:numPr>
        <w:rPr>
          <w:rFonts w:asciiTheme="minorHAnsi" w:hAnsiTheme="minorHAnsi"/>
          <w:sz w:val="22"/>
          <w:szCs w:val="22"/>
        </w:rPr>
      </w:pPr>
      <w:r w:rsidRPr="00481768">
        <w:rPr>
          <w:rFonts w:asciiTheme="minorHAnsi" w:hAnsiTheme="minorHAnsi"/>
          <w:sz w:val="22"/>
          <w:szCs w:val="22"/>
        </w:rPr>
        <w:t xml:space="preserve"> Access Individual Software Installation Tool (ISIT):</w:t>
      </w:r>
      <w:r w:rsidR="00FE3470" w:rsidRPr="00481768">
        <w:rPr>
          <w:rFonts w:asciiTheme="minorHAnsi" w:hAnsiTheme="minorHAnsi"/>
          <w:sz w:val="22"/>
          <w:szCs w:val="22"/>
        </w:rPr>
        <w:t xml:space="preserve">  </w:t>
      </w:r>
      <w:hyperlink r:id="rId41" w:history="1">
        <w:r w:rsidRPr="00481768">
          <w:rPr>
            <w:rStyle w:val="Hyperlink"/>
            <w:rFonts w:asciiTheme="minorHAnsi" w:hAnsiTheme="minorHAnsi"/>
            <w:sz w:val="22"/>
            <w:szCs w:val="22"/>
          </w:rPr>
          <w:t>http://isit.lilly.com/EndUser.html</w:t>
        </w:r>
      </w:hyperlink>
      <w:r w:rsidR="00FE3470" w:rsidRPr="00481768">
        <w:rPr>
          <w:rFonts w:asciiTheme="minorHAnsi" w:hAnsiTheme="minorHAnsi"/>
          <w:sz w:val="22"/>
          <w:szCs w:val="22"/>
        </w:rPr>
        <w:t xml:space="preserve"> and enter your </w:t>
      </w:r>
      <w:r w:rsidR="003A24DF" w:rsidRPr="00481768">
        <w:rPr>
          <w:rFonts w:asciiTheme="minorHAnsi" w:hAnsiTheme="minorHAnsi"/>
          <w:sz w:val="22"/>
          <w:szCs w:val="22"/>
        </w:rPr>
        <w:t>LillyNet</w:t>
      </w:r>
      <w:r w:rsidR="00FE3470" w:rsidRPr="00481768">
        <w:rPr>
          <w:rFonts w:asciiTheme="minorHAnsi" w:hAnsiTheme="minorHAnsi"/>
          <w:sz w:val="22"/>
          <w:szCs w:val="22"/>
        </w:rPr>
        <w:t xml:space="preserve"> credentials:</w:t>
      </w:r>
    </w:p>
    <w:p w14:paraId="6661E8DA" w14:textId="77777777" w:rsidR="006A4C04" w:rsidRDefault="006A4C04"/>
    <w:p w14:paraId="552EDAD2" w14:textId="77777777" w:rsidR="006A4C04" w:rsidRDefault="006A4C04" w:rsidP="006A4C04">
      <w:r>
        <w:t xml:space="preserve"> </w:t>
      </w:r>
      <w:r w:rsidR="00C62D1B">
        <w:rPr>
          <w:noProof/>
        </w:rPr>
        <w:drawing>
          <wp:inline distT="0" distB="0" distL="0" distR="0" wp14:anchorId="5F38A04D" wp14:editId="05AE18F3">
            <wp:extent cx="3581400" cy="2337016"/>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89248" cy="2342137"/>
                    </a:xfrm>
                    <a:prstGeom prst="rect">
                      <a:avLst/>
                    </a:prstGeom>
                  </pic:spPr>
                </pic:pic>
              </a:graphicData>
            </a:graphic>
          </wp:inline>
        </w:drawing>
      </w:r>
    </w:p>
    <w:p w14:paraId="018D8C26" w14:textId="77777777" w:rsidR="00846405" w:rsidRDefault="00846405"/>
    <w:p w14:paraId="2E4649D3" w14:textId="77777777" w:rsidR="00FE3470" w:rsidRPr="003A24DF" w:rsidRDefault="00FE3470" w:rsidP="00FE3470">
      <w:pPr>
        <w:pStyle w:val="ListParagraph"/>
        <w:numPr>
          <w:ilvl w:val="0"/>
          <w:numId w:val="41"/>
        </w:numPr>
        <w:rPr>
          <w:rFonts w:asciiTheme="minorHAnsi" w:hAnsiTheme="minorHAnsi"/>
          <w:sz w:val="22"/>
          <w:szCs w:val="22"/>
        </w:rPr>
      </w:pPr>
      <w:r w:rsidRPr="003A24DF">
        <w:rPr>
          <w:rFonts w:asciiTheme="minorHAnsi" w:hAnsiTheme="minorHAnsi"/>
          <w:sz w:val="22"/>
          <w:szCs w:val="22"/>
        </w:rPr>
        <w:t xml:space="preserve">In the Search All Available tab enter Adobe Reader in the “Enter a Software Title Name” field and </w:t>
      </w:r>
      <w:r w:rsidR="003F18E8" w:rsidRPr="003A24DF">
        <w:rPr>
          <w:rFonts w:asciiTheme="minorHAnsi" w:hAnsiTheme="minorHAnsi"/>
          <w:sz w:val="22"/>
          <w:szCs w:val="22"/>
        </w:rPr>
        <w:t>click on</w:t>
      </w:r>
      <w:r w:rsidRPr="003A24DF">
        <w:rPr>
          <w:rFonts w:asciiTheme="minorHAnsi" w:hAnsiTheme="minorHAnsi"/>
          <w:sz w:val="22"/>
          <w:szCs w:val="22"/>
        </w:rPr>
        <w:t xml:space="preserve"> the Search button.  </w:t>
      </w:r>
      <w:r w:rsidR="003F18E8" w:rsidRPr="003A24DF">
        <w:rPr>
          <w:rFonts w:asciiTheme="minorHAnsi" w:hAnsiTheme="minorHAnsi"/>
          <w:sz w:val="22"/>
          <w:szCs w:val="22"/>
        </w:rPr>
        <w:t>Highlight the Adobe Reader software title and click the Request button.</w:t>
      </w:r>
    </w:p>
    <w:p w14:paraId="598AEA16" w14:textId="77777777" w:rsidR="006A4C04" w:rsidRDefault="006A4C04"/>
    <w:p w14:paraId="41432971" w14:textId="77777777" w:rsidR="006A4C04" w:rsidRDefault="003F18E8">
      <w:r>
        <w:rPr>
          <w:noProof/>
        </w:rPr>
        <w:drawing>
          <wp:inline distT="0" distB="0" distL="0" distR="0" wp14:anchorId="7E21EB40" wp14:editId="764AEE22">
            <wp:extent cx="4552950" cy="242772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52382" cy="2427420"/>
                    </a:xfrm>
                    <a:prstGeom prst="rect">
                      <a:avLst/>
                    </a:prstGeom>
                  </pic:spPr>
                </pic:pic>
              </a:graphicData>
            </a:graphic>
          </wp:inline>
        </w:drawing>
      </w:r>
    </w:p>
    <w:p w14:paraId="59E87E6C" w14:textId="77777777" w:rsidR="000A09E2" w:rsidRDefault="000A09E2" w:rsidP="000A09E2">
      <w:pPr>
        <w:pStyle w:val="ListParagraph"/>
        <w:rPr>
          <w:rFonts w:asciiTheme="minorHAnsi" w:hAnsiTheme="minorHAnsi"/>
          <w:sz w:val="22"/>
          <w:szCs w:val="22"/>
        </w:rPr>
      </w:pPr>
    </w:p>
    <w:p w14:paraId="4899B54F" w14:textId="77777777" w:rsidR="00F90E1F" w:rsidRPr="000933F3" w:rsidRDefault="00F90E1F" w:rsidP="00F90E1F">
      <w:pPr>
        <w:pStyle w:val="ListParagraph"/>
        <w:numPr>
          <w:ilvl w:val="0"/>
          <w:numId w:val="41"/>
        </w:numPr>
        <w:rPr>
          <w:rFonts w:asciiTheme="minorHAnsi" w:hAnsiTheme="minorHAnsi"/>
          <w:sz w:val="22"/>
          <w:szCs w:val="22"/>
        </w:rPr>
      </w:pPr>
      <w:r w:rsidRPr="000933F3">
        <w:rPr>
          <w:rFonts w:asciiTheme="minorHAnsi" w:hAnsiTheme="minorHAnsi"/>
          <w:sz w:val="22"/>
          <w:szCs w:val="22"/>
        </w:rPr>
        <w:lastRenderedPageBreak/>
        <w:t xml:space="preserve">Navigate to the Approved Titles tab.  Highlight the Adobe Reader selection and click </w:t>
      </w:r>
      <w:r w:rsidR="001669A1" w:rsidRPr="000933F3">
        <w:rPr>
          <w:rFonts w:asciiTheme="minorHAnsi" w:hAnsiTheme="minorHAnsi"/>
          <w:sz w:val="22"/>
          <w:szCs w:val="22"/>
        </w:rPr>
        <w:t>Install!</w:t>
      </w:r>
    </w:p>
    <w:p w14:paraId="4BCD68B2" w14:textId="77777777" w:rsidR="00F90E1F" w:rsidRDefault="00F90E1F" w:rsidP="00F90E1F"/>
    <w:p w14:paraId="22365C11" w14:textId="77777777" w:rsidR="00F90E1F" w:rsidRDefault="00F90E1F" w:rsidP="00F90E1F">
      <w:r>
        <w:rPr>
          <w:noProof/>
        </w:rPr>
        <w:drawing>
          <wp:inline distT="0" distB="0" distL="0" distR="0" wp14:anchorId="32BC0A83" wp14:editId="674BB577">
            <wp:extent cx="4555739" cy="2495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55170" cy="2495238"/>
                    </a:xfrm>
                    <a:prstGeom prst="rect">
                      <a:avLst/>
                    </a:prstGeom>
                  </pic:spPr>
                </pic:pic>
              </a:graphicData>
            </a:graphic>
          </wp:inline>
        </w:drawing>
      </w:r>
    </w:p>
    <w:p w14:paraId="1A76C521" w14:textId="77777777" w:rsidR="00F90E1F" w:rsidRDefault="00F90E1F"/>
    <w:p w14:paraId="59754B5E" w14:textId="77777777" w:rsidR="004B5EB5" w:rsidRDefault="00F90E1F">
      <w:pPr>
        <w:rPr>
          <w:rFonts w:asciiTheme="minorHAnsi" w:hAnsiTheme="minorHAnsi"/>
          <w:sz w:val="22"/>
          <w:szCs w:val="22"/>
        </w:rPr>
      </w:pPr>
      <w:r w:rsidRPr="000933F3">
        <w:rPr>
          <w:rFonts w:asciiTheme="minorHAnsi" w:hAnsiTheme="minorHAnsi"/>
          <w:sz w:val="22"/>
          <w:szCs w:val="22"/>
        </w:rPr>
        <w:t xml:space="preserve">NOTE:  </w:t>
      </w:r>
      <w:r w:rsidR="00846405" w:rsidRPr="000933F3">
        <w:rPr>
          <w:rFonts w:asciiTheme="minorHAnsi" w:hAnsiTheme="minorHAnsi"/>
          <w:sz w:val="22"/>
          <w:szCs w:val="22"/>
        </w:rPr>
        <w:t>For non-Lilly provided software please consult with your company’s IT group for information regarding installation of Adobe Reader.</w:t>
      </w:r>
    </w:p>
    <w:p w14:paraId="699C65AD" w14:textId="77777777" w:rsidR="00A15854" w:rsidRDefault="00A15854">
      <w:pPr>
        <w:rPr>
          <w:rFonts w:asciiTheme="minorHAnsi" w:hAnsiTheme="minorHAnsi"/>
          <w:sz w:val="22"/>
          <w:szCs w:val="22"/>
        </w:rPr>
      </w:pPr>
    </w:p>
    <w:p w14:paraId="0BC866EB" w14:textId="77777777" w:rsidR="00A15854" w:rsidRDefault="00A15854" w:rsidP="00A15854">
      <w:pPr>
        <w:rPr>
          <w:rFonts w:asciiTheme="minorHAnsi" w:hAnsiTheme="minorHAnsi" w:cstheme="minorHAnsi"/>
          <w:b/>
          <w:sz w:val="28"/>
          <w:szCs w:val="28"/>
        </w:rPr>
      </w:pPr>
    </w:p>
    <w:p w14:paraId="7C6CAE03" w14:textId="77777777" w:rsidR="00A15854" w:rsidRPr="00A15854" w:rsidRDefault="00A15854" w:rsidP="00A15854">
      <w:pPr>
        <w:pStyle w:val="Heading1"/>
        <w:rPr>
          <w:rFonts w:asciiTheme="minorHAnsi" w:hAnsiTheme="minorHAnsi" w:cs="Arial"/>
          <w:sz w:val="28"/>
          <w:szCs w:val="28"/>
        </w:rPr>
      </w:pPr>
      <w:bookmarkStart w:id="31" w:name="_Toc436767088"/>
      <w:r w:rsidRPr="00A15854">
        <w:rPr>
          <w:rFonts w:asciiTheme="minorHAnsi" w:hAnsiTheme="minorHAnsi" w:cs="Arial"/>
          <w:sz w:val="28"/>
          <w:szCs w:val="28"/>
        </w:rPr>
        <w:t>Revision History</w:t>
      </w:r>
      <w:bookmarkEnd w:id="31"/>
    </w:p>
    <w:p w14:paraId="705CA924" w14:textId="77777777" w:rsidR="00A15854" w:rsidRPr="00A15854" w:rsidRDefault="00A15854" w:rsidP="00A15854">
      <w:pPr>
        <w:rPr>
          <w:rFonts w:asciiTheme="minorHAnsi" w:hAnsiTheme="minorHAnsi" w:cstheme="minorHAnsi"/>
          <w:b/>
        </w:rPr>
      </w:pP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800"/>
        <w:gridCol w:w="1706"/>
        <w:gridCol w:w="5854"/>
      </w:tblGrid>
      <w:tr w:rsidR="00A15854" w:rsidRPr="00A15854" w14:paraId="5F48BD48" w14:textId="77777777" w:rsidTr="00AB281E">
        <w:tc>
          <w:tcPr>
            <w:tcW w:w="1800" w:type="dxa"/>
            <w:tcBorders>
              <w:top w:val="single" w:sz="2" w:space="0" w:color="auto"/>
              <w:left w:val="single" w:sz="2" w:space="0" w:color="auto"/>
              <w:bottom w:val="single" w:sz="2" w:space="0" w:color="auto"/>
              <w:right w:val="single" w:sz="2" w:space="0" w:color="auto"/>
            </w:tcBorders>
            <w:vAlign w:val="center"/>
            <w:hideMark/>
          </w:tcPr>
          <w:p w14:paraId="2DD1B441" w14:textId="77777777" w:rsidR="00A15854" w:rsidRPr="00A15854" w:rsidRDefault="00A15854" w:rsidP="00AB281E">
            <w:pPr>
              <w:rPr>
                <w:rFonts w:asciiTheme="minorHAnsi" w:eastAsiaTheme="minorEastAsia" w:hAnsiTheme="minorHAnsi" w:cstheme="minorHAnsi"/>
                <w:b/>
              </w:rPr>
            </w:pPr>
            <w:r w:rsidRPr="00A15854">
              <w:rPr>
                <w:rFonts w:asciiTheme="minorHAnsi" w:eastAsiaTheme="minorEastAsia" w:hAnsiTheme="minorHAnsi" w:cstheme="minorHAnsi"/>
                <w:b/>
              </w:rPr>
              <w:t>Version Number</w:t>
            </w:r>
          </w:p>
        </w:tc>
        <w:tc>
          <w:tcPr>
            <w:tcW w:w="1706" w:type="dxa"/>
            <w:tcBorders>
              <w:top w:val="single" w:sz="2" w:space="0" w:color="auto"/>
              <w:left w:val="single" w:sz="2" w:space="0" w:color="auto"/>
              <w:bottom w:val="single" w:sz="2" w:space="0" w:color="auto"/>
              <w:right w:val="single" w:sz="2" w:space="0" w:color="auto"/>
            </w:tcBorders>
            <w:vAlign w:val="center"/>
            <w:hideMark/>
          </w:tcPr>
          <w:p w14:paraId="60FCE3EC" w14:textId="77777777" w:rsidR="00A15854" w:rsidRPr="00A15854" w:rsidRDefault="00A15854" w:rsidP="00AB281E">
            <w:pPr>
              <w:rPr>
                <w:rFonts w:asciiTheme="minorHAnsi" w:eastAsiaTheme="minorEastAsia" w:hAnsiTheme="minorHAnsi" w:cstheme="minorHAnsi"/>
                <w:b/>
              </w:rPr>
            </w:pPr>
            <w:r w:rsidRPr="00A15854">
              <w:rPr>
                <w:rFonts w:asciiTheme="minorHAnsi" w:eastAsiaTheme="minorEastAsia" w:hAnsiTheme="minorHAnsi" w:cstheme="minorHAnsi"/>
                <w:b/>
              </w:rPr>
              <w:t>Effective Date</w:t>
            </w:r>
          </w:p>
        </w:tc>
        <w:tc>
          <w:tcPr>
            <w:tcW w:w="5854" w:type="dxa"/>
            <w:tcBorders>
              <w:top w:val="single" w:sz="2" w:space="0" w:color="auto"/>
              <w:left w:val="single" w:sz="2" w:space="0" w:color="auto"/>
              <w:bottom w:val="single" w:sz="2" w:space="0" w:color="auto"/>
              <w:right w:val="single" w:sz="2" w:space="0" w:color="auto"/>
            </w:tcBorders>
            <w:vAlign w:val="center"/>
            <w:hideMark/>
          </w:tcPr>
          <w:p w14:paraId="60C0CB6B" w14:textId="77777777" w:rsidR="00A15854" w:rsidRPr="00A15854" w:rsidRDefault="00A15854" w:rsidP="00AB281E">
            <w:pPr>
              <w:rPr>
                <w:rFonts w:asciiTheme="minorHAnsi" w:eastAsiaTheme="minorEastAsia" w:hAnsiTheme="minorHAnsi" w:cstheme="minorHAnsi"/>
                <w:b/>
              </w:rPr>
            </w:pPr>
            <w:r w:rsidRPr="00A15854">
              <w:rPr>
                <w:rFonts w:asciiTheme="minorHAnsi" w:eastAsiaTheme="minorEastAsia" w:hAnsiTheme="minorHAnsi" w:cstheme="minorHAnsi"/>
                <w:b/>
              </w:rPr>
              <w:t>List of Major Changes</w:t>
            </w:r>
          </w:p>
        </w:tc>
      </w:tr>
      <w:tr w:rsidR="00A15854" w:rsidRPr="00A15854" w14:paraId="4CA62613" w14:textId="77777777" w:rsidTr="00AB281E">
        <w:tc>
          <w:tcPr>
            <w:tcW w:w="1800" w:type="dxa"/>
            <w:tcBorders>
              <w:top w:val="single" w:sz="2" w:space="0" w:color="auto"/>
              <w:left w:val="single" w:sz="2" w:space="0" w:color="auto"/>
              <w:bottom w:val="single" w:sz="2" w:space="0" w:color="auto"/>
              <w:right w:val="single" w:sz="2" w:space="0" w:color="auto"/>
            </w:tcBorders>
            <w:vAlign w:val="center"/>
            <w:hideMark/>
          </w:tcPr>
          <w:p w14:paraId="04926533" w14:textId="77777777" w:rsidR="00A15854" w:rsidRPr="00A15854" w:rsidRDefault="00A15854" w:rsidP="00AB281E">
            <w:pPr>
              <w:rPr>
                <w:rFonts w:asciiTheme="minorHAnsi" w:eastAsiaTheme="minorEastAsia" w:hAnsiTheme="minorHAnsi" w:cstheme="minorHAnsi"/>
              </w:rPr>
            </w:pPr>
            <w:r w:rsidRPr="00A15854">
              <w:rPr>
                <w:rFonts w:asciiTheme="minorHAnsi" w:eastAsiaTheme="minorEastAsia" w:hAnsiTheme="minorHAnsi" w:cstheme="minorHAnsi"/>
              </w:rPr>
              <w:t>1.0</w:t>
            </w:r>
          </w:p>
        </w:tc>
        <w:tc>
          <w:tcPr>
            <w:tcW w:w="1706" w:type="dxa"/>
            <w:tcBorders>
              <w:top w:val="single" w:sz="2" w:space="0" w:color="auto"/>
              <w:left w:val="single" w:sz="2" w:space="0" w:color="auto"/>
              <w:bottom w:val="single" w:sz="2" w:space="0" w:color="auto"/>
              <w:right w:val="single" w:sz="2" w:space="0" w:color="auto"/>
            </w:tcBorders>
            <w:vAlign w:val="center"/>
            <w:hideMark/>
          </w:tcPr>
          <w:p w14:paraId="7F411A88" w14:textId="14C95B83" w:rsidR="00A15854" w:rsidRPr="00A15854" w:rsidRDefault="00A15854" w:rsidP="00AB281E">
            <w:pPr>
              <w:rPr>
                <w:rFonts w:asciiTheme="minorHAnsi" w:eastAsiaTheme="minorEastAsia" w:hAnsiTheme="minorHAnsi" w:cstheme="minorHAnsi"/>
              </w:rPr>
            </w:pPr>
            <w:r>
              <w:rPr>
                <w:rFonts w:asciiTheme="minorHAnsi" w:eastAsiaTheme="minorEastAsia" w:hAnsiTheme="minorHAnsi" w:cstheme="minorHAnsi"/>
              </w:rPr>
              <w:t>01Dec2015</w:t>
            </w:r>
          </w:p>
        </w:tc>
        <w:tc>
          <w:tcPr>
            <w:tcW w:w="5854" w:type="dxa"/>
            <w:tcBorders>
              <w:top w:val="single" w:sz="2" w:space="0" w:color="auto"/>
              <w:left w:val="single" w:sz="2" w:space="0" w:color="auto"/>
              <w:bottom w:val="single" w:sz="2" w:space="0" w:color="auto"/>
              <w:right w:val="single" w:sz="2" w:space="0" w:color="auto"/>
            </w:tcBorders>
            <w:vAlign w:val="center"/>
            <w:hideMark/>
          </w:tcPr>
          <w:p w14:paraId="7FA3DEC5" w14:textId="77777777" w:rsidR="00A15854" w:rsidRPr="00A15854" w:rsidRDefault="00A15854" w:rsidP="00AB281E">
            <w:pPr>
              <w:rPr>
                <w:rFonts w:asciiTheme="minorHAnsi" w:eastAsiaTheme="minorEastAsia" w:hAnsiTheme="minorHAnsi" w:cstheme="minorHAnsi"/>
              </w:rPr>
            </w:pPr>
            <w:r w:rsidRPr="00A15854">
              <w:rPr>
                <w:rFonts w:asciiTheme="minorHAnsi" w:eastAsiaTheme="minorEastAsia" w:hAnsiTheme="minorHAnsi" w:cstheme="minorHAnsi"/>
              </w:rPr>
              <w:t>Initial Release</w:t>
            </w:r>
          </w:p>
        </w:tc>
      </w:tr>
    </w:tbl>
    <w:p w14:paraId="2FF59BF4" w14:textId="77777777" w:rsidR="00A15854" w:rsidRPr="000933F3" w:rsidRDefault="00A15854">
      <w:pPr>
        <w:rPr>
          <w:rFonts w:asciiTheme="minorHAnsi" w:hAnsiTheme="minorHAnsi"/>
          <w:sz w:val="22"/>
          <w:szCs w:val="22"/>
        </w:rPr>
      </w:pPr>
    </w:p>
    <w:p w14:paraId="03D940D3" w14:textId="77777777" w:rsidR="007E0B75" w:rsidRDefault="007E0B75" w:rsidP="00254B70">
      <w:pPr>
        <w:rPr>
          <w:vanish/>
          <w:szCs w:val="10"/>
        </w:rPr>
      </w:pPr>
    </w:p>
    <w:sectPr w:rsidR="007E0B75" w:rsidSect="006D0C63">
      <w:headerReference w:type="default" r:id="rId45"/>
      <w:footerReference w:type="default" r:id="rId46"/>
      <w:pgSz w:w="12240" w:h="15840"/>
      <w:pgMar w:top="1440" w:right="1440" w:bottom="1440" w:left="1440" w:header="720" w:footer="720" w:gutter="0"/>
      <w:pgNumType w:chapStyle="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AA26A" w15:done="0"/>
  <w15:commentEx w15:paraId="1EB21BCF" w15:paraIdParent="41CAA26A" w15:done="0"/>
  <w15:commentEx w15:paraId="27FF6227" w15:done="0"/>
  <w15:commentEx w15:paraId="4C1C15F5" w15:done="0"/>
  <w15:commentEx w15:paraId="5EAADA16" w15:done="0"/>
  <w15:commentEx w15:paraId="6932B4B6" w15:done="0"/>
  <w15:commentEx w15:paraId="7C3D5DD8" w15:done="0"/>
  <w15:commentEx w15:paraId="2034EA96" w15:done="0"/>
  <w15:commentEx w15:paraId="38BFA5EE" w15:done="0"/>
  <w15:commentEx w15:paraId="56DF5CF6" w15:done="0"/>
  <w15:commentEx w15:paraId="51FE1C76" w15:paraIdParent="56DF5CF6" w15:done="0"/>
  <w15:commentEx w15:paraId="1B1A32BC" w15:done="0"/>
  <w15:commentEx w15:paraId="57191C21" w15:done="0"/>
  <w15:commentEx w15:paraId="795902EA" w15:done="0"/>
  <w15:commentEx w15:paraId="4A2E9288" w15:done="0"/>
  <w15:commentEx w15:paraId="77B858B9" w15:paraIdParent="4A2E9288" w15:done="0"/>
  <w15:commentEx w15:paraId="4862DED3" w15:done="0"/>
  <w15:commentEx w15:paraId="149A4589" w15:done="0"/>
  <w15:commentEx w15:paraId="6B611B93" w15:done="0"/>
  <w15:commentEx w15:paraId="076BD26A" w15:paraIdParent="6B611B93" w15:done="0"/>
  <w15:commentEx w15:paraId="4258D831" w15:done="0"/>
  <w15:commentEx w15:paraId="656AA884" w15:done="0"/>
  <w15:commentEx w15:paraId="6D6E29A0" w15:done="0"/>
  <w15:commentEx w15:paraId="33EB0BD9" w15:paraIdParent="6D6E29A0" w15:done="0"/>
  <w15:commentEx w15:paraId="21555998" w15:done="0"/>
  <w15:commentEx w15:paraId="011BD55C" w15:done="0"/>
  <w15:commentEx w15:paraId="40B6CFF2" w15:done="0"/>
  <w15:commentEx w15:paraId="28821899" w15:done="0"/>
  <w15:commentEx w15:paraId="0339D2BE" w15:paraIdParent="28821899" w15:done="0"/>
  <w15:commentEx w15:paraId="43EE5325" w15:done="0"/>
  <w15:commentEx w15:paraId="724D7E6E" w15:done="0"/>
  <w15:commentEx w15:paraId="0D01715C" w15:done="0"/>
  <w15:commentEx w15:paraId="10E66641" w15:done="0"/>
  <w15:commentEx w15:paraId="561E95A6" w15:paraIdParent="10E66641" w15:done="0"/>
  <w15:commentEx w15:paraId="774CE114" w15:done="0"/>
  <w15:commentEx w15:paraId="53FB1926" w15:done="0"/>
  <w15:commentEx w15:paraId="5D9A20C0" w15:done="0"/>
  <w15:commentEx w15:paraId="508FE7AB" w15:done="0"/>
  <w15:commentEx w15:paraId="7F03802C" w15:done="0"/>
  <w15:commentEx w15:paraId="761BEA0F" w15:paraIdParent="7F03802C" w15:done="0"/>
  <w15:commentEx w15:paraId="06FA121B" w15:done="0"/>
  <w15:commentEx w15:paraId="6257013B" w15:done="0"/>
  <w15:commentEx w15:paraId="3137943C" w15:done="0"/>
  <w15:commentEx w15:paraId="69622EBD" w15:paraIdParent="3137943C" w15:done="0"/>
  <w15:commentEx w15:paraId="0F0D3AAA" w15:done="0"/>
  <w15:commentEx w15:paraId="1A4ACE21" w15:done="0"/>
  <w15:commentEx w15:paraId="376DE7F3" w15:done="0"/>
  <w15:commentEx w15:paraId="30381DA9" w15:done="0"/>
  <w15:commentEx w15:paraId="53488B3F" w15:done="0"/>
  <w15:commentEx w15:paraId="606C4F03" w15:done="0"/>
  <w15:commentEx w15:paraId="5E72BB1C" w15:done="0"/>
  <w15:commentEx w15:paraId="72810679" w15:done="0"/>
  <w15:commentEx w15:paraId="736002BF" w15:done="0"/>
  <w15:commentEx w15:paraId="15817C8A" w15:done="0"/>
  <w15:commentEx w15:paraId="4771F05B" w15:done="0"/>
  <w15:commentEx w15:paraId="01891F25" w15:done="0"/>
  <w15:commentEx w15:paraId="001DC5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5F898" w14:textId="77777777" w:rsidR="003A5A2A" w:rsidRDefault="003A5A2A">
      <w:r>
        <w:separator/>
      </w:r>
    </w:p>
  </w:endnote>
  <w:endnote w:type="continuationSeparator" w:id="0">
    <w:p w14:paraId="1EFEBEC1" w14:textId="77777777" w:rsidR="003A5A2A" w:rsidRDefault="003A5A2A">
      <w:r>
        <w:continuationSeparator/>
      </w:r>
    </w:p>
  </w:endnote>
  <w:endnote w:type="continuationNotice" w:id="1">
    <w:p w14:paraId="1605CA32" w14:textId="77777777" w:rsidR="003A5A2A" w:rsidRDefault="003A5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6D92" w14:textId="77777777" w:rsidR="004D16F6" w:rsidRPr="00285D80" w:rsidRDefault="004D16F6" w:rsidP="008952A1">
    <w:pPr>
      <w:pStyle w:val="Footer"/>
      <w:tabs>
        <w:tab w:val="clear" w:pos="4320"/>
        <w:tab w:val="clear" w:pos="8640"/>
        <w:tab w:val="center" w:pos="4680"/>
        <w:tab w:val="right" w:pos="9360"/>
      </w:tabs>
      <w:rPr>
        <w:rFonts w:asciiTheme="minorHAnsi" w:hAnsiTheme="minorHAnsi"/>
        <w:sz w:val="20"/>
        <w:szCs w:val="20"/>
        <w:lang w:val="en-AU"/>
      </w:rPr>
    </w:pPr>
    <w:r w:rsidRPr="00632144">
      <w:rPr>
        <w:rFonts w:ascii="Arial" w:hAnsi="Arial" w:cs="Arial"/>
        <w:sz w:val="20"/>
        <w:szCs w:val="20"/>
        <w:lang w:val="en-AU"/>
      </w:rPr>
      <w:tab/>
    </w:r>
    <w:r w:rsidRPr="00285D80">
      <w:rPr>
        <w:rFonts w:asciiTheme="minorHAnsi" w:hAnsiTheme="minorHAnsi" w:cs="Arial"/>
        <w:sz w:val="20"/>
        <w:szCs w:val="20"/>
      </w:rPr>
      <w:t>Eli Lilly and Company</w:t>
    </w:r>
    <w:r w:rsidRPr="00285D80">
      <w:rPr>
        <w:rFonts w:asciiTheme="minorHAnsi" w:hAnsiTheme="minorHAnsi" w:cs="Arial"/>
        <w:sz w:val="20"/>
        <w:szCs w:val="20"/>
        <w:vertAlign w:val="superscript"/>
      </w:rPr>
      <w:t>©</w:t>
    </w:r>
    <w:r w:rsidRPr="00285D80">
      <w:rPr>
        <w:rFonts w:asciiTheme="minorHAnsi" w:hAnsiTheme="minorHAnsi" w:cs="Arial"/>
        <w:sz w:val="20"/>
        <w:szCs w:val="20"/>
      </w:rPr>
      <w:t xml:space="preserve"> 2015 - Confidential</w:t>
    </w:r>
    <w:r w:rsidRPr="00285D80">
      <w:rPr>
        <w:rFonts w:asciiTheme="minorHAnsi" w:hAnsiTheme="minorHAnsi" w:cs="Arial"/>
        <w:sz w:val="20"/>
        <w:szCs w:val="20"/>
      </w:rPr>
      <w:tab/>
      <w:t xml:space="preserve">Page </w:t>
    </w:r>
    <w:r w:rsidRPr="00285D80">
      <w:rPr>
        <w:rFonts w:asciiTheme="minorHAnsi" w:hAnsiTheme="minorHAnsi" w:cs="Arial"/>
        <w:sz w:val="20"/>
        <w:szCs w:val="20"/>
      </w:rPr>
      <w:fldChar w:fldCharType="begin"/>
    </w:r>
    <w:r w:rsidRPr="00285D80">
      <w:rPr>
        <w:rFonts w:asciiTheme="minorHAnsi" w:hAnsiTheme="minorHAnsi" w:cs="Arial"/>
        <w:sz w:val="20"/>
        <w:szCs w:val="20"/>
      </w:rPr>
      <w:instrText xml:space="preserve"> PAGE </w:instrText>
    </w:r>
    <w:r w:rsidRPr="00285D80">
      <w:rPr>
        <w:rFonts w:asciiTheme="minorHAnsi" w:hAnsiTheme="minorHAnsi" w:cs="Arial"/>
        <w:sz w:val="20"/>
        <w:szCs w:val="20"/>
      </w:rPr>
      <w:fldChar w:fldCharType="separate"/>
    </w:r>
    <w:r w:rsidR="000A09E2">
      <w:rPr>
        <w:rFonts w:asciiTheme="minorHAnsi" w:hAnsiTheme="minorHAnsi" w:cs="Arial"/>
        <w:noProof/>
        <w:sz w:val="20"/>
        <w:szCs w:val="20"/>
      </w:rPr>
      <w:t>1</w:t>
    </w:r>
    <w:r w:rsidRPr="00285D80">
      <w:rPr>
        <w:rFonts w:asciiTheme="minorHAnsi" w:hAnsiTheme="minorHAnsi" w:cs="Arial"/>
        <w:sz w:val="20"/>
        <w:szCs w:val="20"/>
      </w:rPr>
      <w:fldChar w:fldCharType="end"/>
    </w:r>
    <w:r w:rsidRPr="00285D80">
      <w:rPr>
        <w:rFonts w:asciiTheme="minorHAnsi" w:hAnsiTheme="minorHAnsi" w:cs="Arial"/>
        <w:sz w:val="20"/>
        <w:szCs w:val="20"/>
      </w:rPr>
      <w:t xml:space="preserve"> of </w:t>
    </w:r>
    <w:r w:rsidRPr="00285D80">
      <w:rPr>
        <w:rFonts w:asciiTheme="minorHAnsi" w:hAnsiTheme="minorHAnsi" w:cs="Arial"/>
        <w:sz w:val="20"/>
        <w:szCs w:val="20"/>
      </w:rPr>
      <w:fldChar w:fldCharType="begin"/>
    </w:r>
    <w:r w:rsidRPr="00285D80">
      <w:rPr>
        <w:rFonts w:asciiTheme="minorHAnsi" w:hAnsiTheme="minorHAnsi" w:cs="Arial"/>
        <w:sz w:val="20"/>
        <w:szCs w:val="20"/>
      </w:rPr>
      <w:instrText xml:space="preserve"> NUMPAGES </w:instrText>
    </w:r>
    <w:r w:rsidRPr="00285D80">
      <w:rPr>
        <w:rFonts w:asciiTheme="minorHAnsi" w:hAnsiTheme="minorHAnsi" w:cs="Arial"/>
        <w:sz w:val="20"/>
        <w:szCs w:val="20"/>
      </w:rPr>
      <w:fldChar w:fldCharType="separate"/>
    </w:r>
    <w:r w:rsidR="000A09E2">
      <w:rPr>
        <w:rFonts w:asciiTheme="minorHAnsi" w:hAnsiTheme="minorHAnsi" w:cs="Arial"/>
        <w:noProof/>
        <w:sz w:val="20"/>
        <w:szCs w:val="20"/>
      </w:rPr>
      <w:t>17</w:t>
    </w:r>
    <w:r w:rsidRPr="00285D80">
      <w:rPr>
        <w:rFonts w:asciiTheme="minorHAnsi" w:hAnsiTheme="minorHAnsi"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D572C" w14:textId="77777777" w:rsidR="003A5A2A" w:rsidRDefault="003A5A2A">
      <w:r>
        <w:separator/>
      </w:r>
    </w:p>
  </w:footnote>
  <w:footnote w:type="continuationSeparator" w:id="0">
    <w:p w14:paraId="27D62AB9" w14:textId="77777777" w:rsidR="003A5A2A" w:rsidRDefault="003A5A2A">
      <w:r>
        <w:continuationSeparator/>
      </w:r>
    </w:p>
  </w:footnote>
  <w:footnote w:type="continuationNotice" w:id="1">
    <w:p w14:paraId="4DC72868" w14:textId="77777777" w:rsidR="003A5A2A" w:rsidRDefault="003A5A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44" w:type="dxa"/>
      <w:tblLook w:val="04A0" w:firstRow="1" w:lastRow="0" w:firstColumn="1" w:lastColumn="0" w:noHBand="0" w:noVBand="1"/>
    </w:tblPr>
    <w:tblGrid>
      <w:gridCol w:w="3794"/>
      <w:gridCol w:w="3221"/>
      <w:gridCol w:w="2929"/>
    </w:tblGrid>
    <w:tr w:rsidR="00293B42" w14:paraId="64B4ED34" w14:textId="77777777" w:rsidTr="00AB281E">
      <w:trPr>
        <w:trHeight w:val="274"/>
      </w:trPr>
      <w:tc>
        <w:tcPr>
          <w:tcW w:w="3794" w:type="dxa"/>
          <w:tcBorders>
            <w:top w:val="single" w:sz="4" w:space="0" w:color="auto"/>
            <w:left w:val="single" w:sz="4" w:space="0" w:color="auto"/>
            <w:bottom w:val="single" w:sz="4" w:space="0" w:color="auto"/>
            <w:right w:val="single" w:sz="4" w:space="0" w:color="auto"/>
          </w:tcBorders>
          <w:hideMark/>
        </w:tcPr>
        <w:p w14:paraId="0A8D6414" w14:textId="7AC9D20F" w:rsidR="00293B42" w:rsidRPr="00293B42" w:rsidRDefault="00293B42" w:rsidP="00AB281E">
          <w:pPr>
            <w:pStyle w:val="Header"/>
            <w:ind w:right="360"/>
            <w:rPr>
              <w:rFonts w:asciiTheme="minorHAnsi" w:hAnsiTheme="minorHAnsi" w:cstheme="minorHAnsi"/>
              <w:iCs/>
              <w:sz w:val="16"/>
              <w:szCs w:val="16"/>
            </w:rPr>
          </w:pPr>
          <w:r w:rsidRPr="00293B42">
            <w:rPr>
              <w:rFonts w:asciiTheme="minorHAnsi" w:hAnsiTheme="minorHAnsi" w:cstheme="minorHAnsi"/>
              <w:sz w:val="16"/>
            </w:rPr>
            <w:t>Step by Step: Creating SDTM Annotated CRFs</w:t>
          </w:r>
        </w:p>
      </w:tc>
      <w:tc>
        <w:tcPr>
          <w:tcW w:w="3221" w:type="dxa"/>
          <w:tcBorders>
            <w:top w:val="single" w:sz="4" w:space="0" w:color="auto"/>
            <w:left w:val="single" w:sz="4" w:space="0" w:color="auto"/>
            <w:bottom w:val="single" w:sz="4" w:space="0" w:color="auto"/>
            <w:right w:val="single" w:sz="4" w:space="0" w:color="auto"/>
          </w:tcBorders>
          <w:hideMark/>
        </w:tcPr>
        <w:p w14:paraId="6D44FF19" w14:textId="77777777" w:rsidR="00293B42" w:rsidRPr="00293B42" w:rsidRDefault="00293B42" w:rsidP="00AB281E">
          <w:pPr>
            <w:pStyle w:val="Header"/>
            <w:tabs>
              <w:tab w:val="left" w:pos="555"/>
              <w:tab w:val="right" w:pos="2512"/>
            </w:tabs>
            <w:ind w:right="360"/>
            <w:jc w:val="center"/>
            <w:rPr>
              <w:rFonts w:asciiTheme="minorHAnsi" w:hAnsiTheme="minorHAnsi" w:cstheme="minorHAnsi"/>
              <w:iCs/>
              <w:sz w:val="16"/>
              <w:szCs w:val="16"/>
            </w:rPr>
          </w:pPr>
          <w:r w:rsidRPr="00293B42">
            <w:rPr>
              <w:rFonts w:asciiTheme="minorHAnsi" w:hAnsiTheme="minorHAnsi" w:cstheme="minorHAnsi"/>
              <w:iCs/>
              <w:sz w:val="16"/>
              <w:szCs w:val="16"/>
            </w:rPr>
            <w:t>Version 1.0</w:t>
          </w:r>
        </w:p>
      </w:tc>
      <w:tc>
        <w:tcPr>
          <w:tcW w:w="2929" w:type="dxa"/>
          <w:tcBorders>
            <w:top w:val="single" w:sz="4" w:space="0" w:color="auto"/>
            <w:left w:val="single" w:sz="4" w:space="0" w:color="auto"/>
            <w:bottom w:val="single" w:sz="4" w:space="0" w:color="auto"/>
            <w:right w:val="single" w:sz="4" w:space="0" w:color="auto"/>
          </w:tcBorders>
          <w:hideMark/>
        </w:tcPr>
        <w:p w14:paraId="0AFB45E4" w14:textId="4AD14EAC" w:rsidR="00293B42" w:rsidRPr="00293B42" w:rsidRDefault="00293B42" w:rsidP="00293B42">
          <w:pPr>
            <w:pStyle w:val="Header"/>
            <w:tabs>
              <w:tab w:val="left" w:pos="555"/>
              <w:tab w:val="right" w:pos="2512"/>
            </w:tabs>
            <w:ind w:right="360"/>
            <w:jc w:val="center"/>
            <w:rPr>
              <w:rFonts w:asciiTheme="minorHAnsi" w:hAnsiTheme="minorHAnsi" w:cstheme="minorHAnsi"/>
              <w:iCs/>
              <w:sz w:val="16"/>
              <w:szCs w:val="16"/>
            </w:rPr>
          </w:pPr>
          <w:r w:rsidRPr="00293B42">
            <w:rPr>
              <w:rFonts w:asciiTheme="minorHAnsi" w:hAnsiTheme="minorHAnsi" w:cstheme="minorHAnsi"/>
              <w:iCs/>
              <w:sz w:val="16"/>
              <w:szCs w:val="16"/>
            </w:rPr>
            <w:t xml:space="preserve">Effective Date: </w:t>
          </w:r>
          <w:r w:rsidRPr="00293B42">
            <w:rPr>
              <w:rFonts w:asciiTheme="minorHAnsi" w:hAnsiTheme="minorHAnsi" w:cstheme="minorHAnsi"/>
              <w:iCs/>
              <w:sz w:val="16"/>
              <w:szCs w:val="16"/>
            </w:rPr>
            <w:t>01Dec</w:t>
          </w:r>
          <w:r w:rsidRPr="00293B42">
            <w:rPr>
              <w:rFonts w:asciiTheme="minorHAnsi" w:hAnsiTheme="minorHAnsi" w:cstheme="minorHAnsi"/>
              <w:iCs/>
              <w:sz w:val="16"/>
              <w:szCs w:val="16"/>
            </w:rPr>
            <w:t>2015</w:t>
          </w:r>
        </w:p>
      </w:tc>
    </w:tr>
  </w:tbl>
  <w:p w14:paraId="3844AC7F" w14:textId="77777777" w:rsidR="004D16F6" w:rsidRPr="008952A1" w:rsidRDefault="004D16F6">
    <w:pPr>
      <w:pStyle w:val="Header"/>
      <w:tabs>
        <w:tab w:val="clear" w:pos="4320"/>
        <w:tab w:val="clear" w:pos="8640"/>
        <w:tab w:val="right" w:pos="9360"/>
      </w:tabs>
      <w:rPr>
        <w:sz w:val="18"/>
        <w:szCs w:val="18"/>
      </w:rPr>
    </w:pPr>
  </w:p>
  <w:p w14:paraId="3D9A5ECD" w14:textId="5AC3F366" w:rsidR="004D16F6" w:rsidRPr="008952A1" w:rsidRDefault="004D16F6">
    <w:pPr>
      <w:pStyle w:val="Header"/>
      <w:tabs>
        <w:tab w:val="clear" w:pos="4320"/>
        <w:tab w:val="clear" w:pos="8640"/>
        <w:tab w:val="right" w:pos="9360"/>
      </w:tabs>
      <w:rPr>
        <w:sz w:val="18"/>
        <w:szCs w:val="18"/>
      </w:rPr>
    </w:pPr>
  </w:p>
  <w:p w14:paraId="6633B011" w14:textId="77777777" w:rsidR="004D16F6" w:rsidRPr="00632144" w:rsidRDefault="004D16F6">
    <w:pPr>
      <w:pStyle w:val="Header"/>
      <w:tabs>
        <w:tab w:val="clear" w:pos="4320"/>
        <w:tab w:val="clear" w:pos="8640"/>
        <w:tab w:val="right" w:pos="9360"/>
      </w:tabs>
      <w:rPr>
        <w:rFonts w:ascii="Arial" w:hAnsi="Arial" w:cs="Arial"/>
        <w:sz w:val="20"/>
        <w:szCs w:val="20"/>
      </w:rPr>
    </w:pPr>
  </w:p>
  <w:p w14:paraId="74F1D3B6" w14:textId="77777777" w:rsidR="004D16F6" w:rsidRDefault="004D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A82"/>
      </v:shape>
    </w:pict>
  </w:numPicBullet>
  <w:abstractNum w:abstractNumId="0">
    <w:nsid w:val="01456D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B23419"/>
    <w:multiLevelType w:val="hybridMultilevel"/>
    <w:tmpl w:val="D79AAE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C6DB1"/>
    <w:multiLevelType w:val="hybridMultilevel"/>
    <w:tmpl w:val="E56E5F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0E10BA"/>
    <w:multiLevelType w:val="hybridMultilevel"/>
    <w:tmpl w:val="E370D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127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AE704B"/>
    <w:multiLevelType w:val="hybridMultilevel"/>
    <w:tmpl w:val="749881A8"/>
    <w:lvl w:ilvl="0" w:tplc="0409000F">
      <w:start w:val="1"/>
      <w:numFmt w:val="decimal"/>
      <w:lvlText w:val="%1."/>
      <w:lvlJc w:val="left"/>
      <w:pPr>
        <w:ind w:left="720" w:hanging="360"/>
      </w:pPr>
      <w:rPr>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C266DC"/>
    <w:multiLevelType w:val="hybridMultilevel"/>
    <w:tmpl w:val="C7FA561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C943C6D"/>
    <w:multiLevelType w:val="hybridMultilevel"/>
    <w:tmpl w:val="40182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540640"/>
    <w:multiLevelType w:val="hybridMultilevel"/>
    <w:tmpl w:val="F84286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60041CA"/>
    <w:multiLevelType w:val="hybridMultilevel"/>
    <w:tmpl w:val="69069F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BF7908"/>
    <w:multiLevelType w:val="hybridMultilevel"/>
    <w:tmpl w:val="1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26E50"/>
    <w:multiLevelType w:val="hybridMultilevel"/>
    <w:tmpl w:val="F0A8E3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E63EF"/>
    <w:multiLevelType w:val="hybridMultilevel"/>
    <w:tmpl w:val="48CAE8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1045E0"/>
    <w:multiLevelType w:val="hybridMultilevel"/>
    <w:tmpl w:val="17B8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44045"/>
    <w:multiLevelType w:val="hybridMultilevel"/>
    <w:tmpl w:val="FF66A2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F1FCC"/>
    <w:multiLevelType w:val="hybridMultilevel"/>
    <w:tmpl w:val="063A5D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894A0E"/>
    <w:multiLevelType w:val="hybridMultilevel"/>
    <w:tmpl w:val="BB30C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4B35E9"/>
    <w:multiLevelType w:val="hybridMultilevel"/>
    <w:tmpl w:val="ADD68E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532E94"/>
    <w:multiLevelType w:val="hybridMultilevel"/>
    <w:tmpl w:val="2378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F6995"/>
    <w:multiLevelType w:val="hybridMultilevel"/>
    <w:tmpl w:val="3D2AF2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73389"/>
    <w:multiLevelType w:val="hybridMultilevel"/>
    <w:tmpl w:val="CCB00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D0D79"/>
    <w:multiLevelType w:val="hybridMultilevel"/>
    <w:tmpl w:val="926E241C"/>
    <w:lvl w:ilvl="0" w:tplc="EC983BC0">
      <w:start w:val="2"/>
      <w:numFmt w:val="bullet"/>
      <w:lvlText w:val=""/>
      <w:lvlJc w:val="left"/>
      <w:pPr>
        <w:ind w:left="720" w:hanging="360"/>
      </w:pPr>
      <w:rPr>
        <w:rFonts w:ascii="Symbol" w:eastAsia="Times New Roman"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155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2B18B3"/>
    <w:multiLevelType w:val="multilevel"/>
    <w:tmpl w:val="5A54C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6612D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19141B"/>
    <w:multiLevelType w:val="hybridMultilevel"/>
    <w:tmpl w:val="D72645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8D4439"/>
    <w:multiLevelType w:val="hybridMultilevel"/>
    <w:tmpl w:val="31E0C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62C43"/>
    <w:multiLevelType w:val="hybridMultilevel"/>
    <w:tmpl w:val="55B0CF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D046E0"/>
    <w:multiLevelType w:val="hybridMultilevel"/>
    <w:tmpl w:val="73F8920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F74FCE"/>
    <w:multiLevelType w:val="hybridMultilevel"/>
    <w:tmpl w:val="C7FA56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6623B9B"/>
    <w:multiLevelType w:val="hybridMultilevel"/>
    <w:tmpl w:val="D160DA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814A5F"/>
    <w:multiLevelType w:val="hybridMultilevel"/>
    <w:tmpl w:val="C07CD7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347691"/>
    <w:multiLevelType w:val="hybridMultilevel"/>
    <w:tmpl w:val="E522EE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nsid w:val="5CE75795"/>
    <w:multiLevelType w:val="hybridMultilevel"/>
    <w:tmpl w:val="9084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D1F4932"/>
    <w:multiLevelType w:val="hybridMultilevel"/>
    <w:tmpl w:val="D72645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763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F3B3071"/>
    <w:multiLevelType w:val="hybridMultilevel"/>
    <w:tmpl w:val="85B63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DD34B3"/>
    <w:multiLevelType w:val="hybridMultilevel"/>
    <w:tmpl w:val="0AF6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EB19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5D30E97"/>
    <w:multiLevelType w:val="hybridMultilevel"/>
    <w:tmpl w:val="D7264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7487993"/>
    <w:multiLevelType w:val="multilevel"/>
    <w:tmpl w:val="9C1C4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BED3304"/>
    <w:multiLevelType w:val="hybridMultilevel"/>
    <w:tmpl w:val="9FD67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3943C0"/>
    <w:multiLevelType w:val="multilevel"/>
    <w:tmpl w:val="283254D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12C7B28"/>
    <w:multiLevelType w:val="hybridMultilevel"/>
    <w:tmpl w:val="DB6E9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33294E"/>
    <w:multiLevelType w:val="hybridMultilevel"/>
    <w:tmpl w:val="95D214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8400B0A"/>
    <w:multiLevelType w:val="hybridMultilevel"/>
    <w:tmpl w:val="63448D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31"/>
  </w:num>
  <w:num w:numId="4">
    <w:abstractNumId w:val="44"/>
  </w:num>
  <w:num w:numId="5">
    <w:abstractNumId w:val="15"/>
  </w:num>
  <w:num w:numId="6">
    <w:abstractNumId w:val="9"/>
  </w:num>
  <w:num w:numId="7">
    <w:abstractNumId w:val="30"/>
  </w:num>
  <w:num w:numId="8">
    <w:abstractNumId w:val="6"/>
  </w:num>
  <w:num w:numId="9">
    <w:abstractNumId w:val="29"/>
  </w:num>
  <w:num w:numId="10">
    <w:abstractNumId w:val="32"/>
  </w:num>
  <w:num w:numId="11">
    <w:abstractNumId w:val="45"/>
  </w:num>
  <w:num w:numId="12">
    <w:abstractNumId w:val="33"/>
  </w:num>
  <w:num w:numId="13">
    <w:abstractNumId w:val="2"/>
  </w:num>
  <w:num w:numId="14">
    <w:abstractNumId w:val="39"/>
  </w:num>
  <w:num w:numId="15">
    <w:abstractNumId w:val="34"/>
  </w:num>
  <w:num w:numId="16">
    <w:abstractNumId w:val="25"/>
  </w:num>
  <w:num w:numId="17">
    <w:abstractNumId w:val="8"/>
  </w:num>
  <w:num w:numId="18">
    <w:abstractNumId w:val="18"/>
  </w:num>
  <w:num w:numId="19">
    <w:abstractNumId w:val="43"/>
  </w:num>
  <w:num w:numId="20">
    <w:abstractNumId w:val="38"/>
  </w:num>
  <w:num w:numId="21">
    <w:abstractNumId w:val="23"/>
  </w:num>
  <w:num w:numId="22">
    <w:abstractNumId w:val="22"/>
  </w:num>
  <w:num w:numId="23">
    <w:abstractNumId w:val="24"/>
  </w:num>
  <w:num w:numId="24">
    <w:abstractNumId w:val="35"/>
  </w:num>
  <w:num w:numId="25">
    <w:abstractNumId w:val="0"/>
  </w:num>
  <w:num w:numId="26">
    <w:abstractNumId w:val="4"/>
  </w:num>
  <w:num w:numId="27">
    <w:abstractNumId w:val="42"/>
  </w:num>
  <w:num w:numId="28">
    <w:abstractNumId w:val="10"/>
  </w:num>
  <w:num w:numId="29">
    <w:abstractNumId w:val="20"/>
  </w:num>
  <w:num w:numId="30">
    <w:abstractNumId w:val="19"/>
  </w:num>
  <w:num w:numId="31">
    <w:abstractNumId w:val="28"/>
  </w:num>
  <w:num w:numId="32">
    <w:abstractNumId w:val="14"/>
  </w:num>
  <w:num w:numId="33">
    <w:abstractNumId w:val="11"/>
  </w:num>
  <w:num w:numId="34">
    <w:abstractNumId w:val="40"/>
  </w:num>
  <w:num w:numId="35">
    <w:abstractNumId w:val="21"/>
  </w:num>
  <w:num w:numId="36">
    <w:abstractNumId w:val="16"/>
  </w:num>
  <w:num w:numId="37">
    <w:abstractNumId w:val="7"/>
  </w:num>
  <w:num w:numId="38">
    <w:abstractNumId w:val="37"/>
  </w:num>
  <w:num w:numId="39">
    <w:abstractNumId w:val="41"/>
  </w:num>
  <w:num w:numId="40">
    <w:abstractNumId w:val="26"/>
  </w:num>
  <w:num w:numId="41">
    <w:abstractNumId w:val="27"/>
  </w:num>
  <w:num w:numId="42">
    <w:abstractNumId w:val="13"/>
  </w:num>
  <w:num w:numId="43">
    <w:abstractNumId w:val="36"/>
  </w:num>
  <w:num w:numId="44">
    <w:abstractNumId w:val="3"/>
  </w:num>
  <w:num w:numId="45">
    <w:abstractNumId w:val="5"/>
    <w:lvlOverride w:ilvl="0">
      <w:startOverride w:val="1"/>
    </w:lvlOverride>
    <w:lvlOverride w:ilvl="1"/>
    <w:lvlOverride w:ilvl="2"/>
    <w:lvlOverride w:ilvl="3"/>
    <w:lvlOverride w:ilvl="4"/>
    <w:lvlOverride w:ilvl="5"/>
    <w:lvlOverride w:ilvl="6"/>
    <w:lvlOverride w:ilvl="7"/>
    <w:lvlOverride w:ilvl="8"/>
  </w:num>
  <w:num w:numId="4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ickett">
    <w15:presenceInfo w15:providerId="AD" w15:userId="S-1-5-21-3055895068-3546100956-5292796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75"/>
    <w:rsid w:val="00000FD1"/>
    <w:rsid w:val="0000308A"/>
    <w:rsid w:val="0000546B"/>
    <w:rsid w:val="00005C80"/>
    <w:rsid w:val="00006D57"/>
    <w:rsid w:val="000146F6"/>
    <w:rsid w:val="00014BF5"/>
    <w:rsid w:val="00017E43"/>
    <w:rsid w:val="000202DF"/>
    <w:rsid w:val="00020317"/>
    <w:rsid w:val="000254D5"/>
    <w:rsid w:val="000375AA"/>
    <w:rsid w:val="00041B24"/>
    <w:rsid w:val="00042F99"/>
    <w:rsid w:val="00045DFD"/>
    <w:rsid w:val="00045E5F"/>
    <w:rsid w:val="000525BF"/>
    <w:rsid w:val="000532E9"/>
    <w:rsid w:val="00054E84"/>
    <w:rsid w:val="00055DCE"/>
    <w:rsid w:val="0006186F"/>
    <w:rsid w:val="00062C99"/>
    <w:rsid w:val="00063B60"/>
    <w:rsid w:val="00064DA9"/>
    <w:rsid w:val="000667A7"/>
    <w:rsid w:val="000701AD"/>
    <w:rsid w:val="0007494E"/>
    <w:rsid w:val="00082FC6"/>
    <w:rsid w:val="000865EA"/>
    <w:rsid w:val="00086D98"/>
    <w:rsid w:val="0008775A"/>
    <w:rsid w:val="00091DF7"/>
    <w:rsid w:val="000933F3"/>
    <w:rsid w:val="00096451"/>
    <w:rsid w:val="0009714A"/>
    <w:rsid w:val="000A09E2"/>
    <w:rsid w:val="000A57EE"/>
    <w:rsid w:val="000A6C78"/>
    <w:rsid w:val="000B39B3"/>
    <w:rsid w:val="000B51CA"/>
    <w:rsid w:val="000B593B"/>
    <w:rsid w:val="000C4498"/>
    <w:rsid w:val="000D10F9"/>
    <w:rsid w:val="000D23AC"/>
    <w:rsid w:val="000D4DD8"/>
    <w:rsid w:val="000E1947"/>
    <w:rsid w:val="000E3FF6"/>
    <w:rsid w:val="000E7CE4"/>
    <w:rsid w:val="000E7D79"/>
    <w:rsid w:val="000F311E"/>
    <w:rsid w:val="000F408B"/>
    <w:rsid w:val="000F56FB"/>
    <w:rsid w:val="000F648B"/>
    <w:rsid w:val="0010085D"/>
    <w:rsid w:val="001047D6"/>
    <w:rsid w:val="00105A35"/>
    <w:rsid w:val="00111C73"/>
    <w:rsid w:val="00111D7B"/>
    <w:rsid w:val="001143CF"/>
    <w:rsid w:val="00117A8D"/>
    <w:rsid w:val="00120F09"/>
    <w:rsid w:val="00126197"/>
    <w:rsid w:val="00136CCA"/>
    <w:rsid w:val="0013727E"/>
    <w:rsid w:val="001379AD"/>
    <w:rsid w:val="00141053"/>
    <w:rsid w:val="0014148C"/>
    <w:rsid w:val="0014573E"/>
    <w:rsid w:val="00155FFB"/>
    <w:rsid w:val="00156613"/>
    <w:rsid w:val="00160746"/>
    <w:rsid w:val="00160BE1"/>
    <w:rsid w:val="00161B84"/>
    <w:rsid w:val="00162937"/>
    <w:rsid w:val="0016513B"/>
    <w:rsid w:val="0016531C"/>
    <w:rsid w:val="00165E25"/>
    <w:rsid w:val="001669A1"/>
    <w:rsid w:val="001727B1"/>
    <w:rsid w:val="00174FDA"/>
    <w:rsid w:val="00177326"/>
    <w:rsid w:val="00183C58"/>
    <w:rsid w:val="0018660E"/>
    <w:rsid w:val="00195AAF"/>
    <w:rsid w:val="0019738A"/>
    <w:rsid w:val="00197470"/>
    <w:rsid w:val="001A5819"/>
    <w:rsid w:val="001A6139"/>
    <w:rsid w:val="001A7668"/>
    <w:rsid w:val="001A7DF7"/>
    <w:rsid w:val="001B213E"/>
    <w:rsid w:val="001B5395"/>
    <w:rsid w:val="001B615B"/>
    <w:rsid w:val="001C03FD"/>
    <w:rsid w:val="001C0812"/>
    <w:rsid w:val="001C1F19"/>
    <w:rsid w:val="001C345F"/>
    <w:rsid w:val="001C5B16"/>
    <w:rsid w:val="001D1F63"/>
    <w:rsid w:val="001D6068"/>
    <w:rsid w:val="001D7ABA"/>
    <w:rsid w:val="001E0010"/>
    <w:rsid w:val="001E1435"/>
    <w:rsid w:val="001E1CB0"/>
    <w:rsid w:val="001F1CF0"/>
    <w:rsid w:val="001F374C"/>
    <w:rsid w:val="001F66C1"/>
    <w:rsid w:val="00201823"/>
    <w:rsid w:val="00201E28"/>
    <w:rsid w:val="00202B5F"/>
    <w:rsid w:val="00206A89"/>
    <w:rsid w:val="00206F70"/>
    <w:rsid w:val="00207800"/>
    <w:rsid w:val="002123F0"/>
    <w:rsid w:val="002135E5"/>
    <w:rsid w:val="00214AD1"/>
    <w:rsid w:val="002228F3"/>
    <w:rsid w:val="00224301"/>
    <w:rsid w:val="00224E5F"/>
    <w:rsid w:val="002270CF"/>
    <w:rsid w:val="00234889"/>
    <w:rsid w:val="0023545F"/>
    <w:rsid w:val="00237F2C"/>
    <w:rsid w:val="0024171B"/>
    <w:rsid w:val="002510ED"/>
    <w:rsid w:val="002538D7"/>
    <w:rsid w:val="00254B70"/>
    <w:rsid w:val="0025531E"/>
    <w:rsid w:val="00256EC5"/>
    <w:rsid w:val="0026100E"/>
    <w:rsid w:val="0026569C"/>
    <w:rsid w:val="00265773"/>
    <w:rsid w:val="00283945"/>
    <w:rsid w:val="00284CE7"/>
    <w:rsid w:val="00285B00"/>
    <w:rsid w:val="00285D80"/>
    <w:rsid w:val="00291E49"/>
    <w:rsid w:val="00293B42"/>
    <w:rsid w:val="00294354"/>
    <w:rsid w:val="00296A25"/>
    <w:rsid w:val="002975E2"/>
    <w:rsid w:val="00297EA2"/>
    <w:rsid w:val="002A48F9"/>
    <w:rsid w:val="002B63EA"/>
    <w:rsid w:val="002B6E73"/>
    <w:rsid w:val="002C0B17"/>
    <w:rsid w:val="002C2838"/>
    <w:rsid w:val="002C564B"/>
    <w:rsid w:val="002C5F44"/>
    <w:rsid w:val="002D280E"/>
    <w:rsid w:val="002D2E40"/>
    <w:rsid w:val="002D72FA"/>
    <w:rsid w:val="002D7A63"/>
    <w:rsid w:val="002D7FE9"/>
    <w:rsid w:val="002E17E6"/>
    <w:rsid w:val="002E2D37"/>
    <w:rsid w:val="002E3537"/>
    <w:rsid w:val="002E5F17"/>
    <w:rsid w:val="002F2AB8"/>
    <w:rsid w:val="002F2B8F"/>
    <w:rsid w:val="002F669A"/>
    <w:rsid w:val="002F73A0"/>
    <w:rsid w:val="00300798"/>
    <w:rsid w:val="00303563"/>
    <w:rsid w:val="00305FA5"/>
    <w:rsid w:val="00307BBA"/>
    <w:rsid w:val="00312112"/>
    <w:rsid w:val="003143C9"/>
    <w:rsid w:val="003230F3"/>
    <w:rsid w:val="00324DDC"/>
    <w:rsid w:val="0032706F"/>
    <w:rsid w:val="003276BB"/>
    <w:rsid w:val="003349BD"/>
    <w:rsid w:val="00336935"/>
    <w:rsid w:val="00336A6A"/>
    <w:rsid w:val="00336FA9"/>
    <w:rsid w:val="003375E3"/>
    <w:rsid w:val="00343A23"/>
    <w:rsid w:val="00343A90"/>
    <w:rsid w:val="00345EF2"/>
    <w:rsid w:val="003626B2"/>
    <w:rsid w:val="00365C6A"/>
    <w:rsid w:val="00367716"/>
    <w:rsid w:val="00370540"/>
    <w:rsid w:val="003716DA"/>
    <w:rsid w:val="00373260"/>
    <w:rsid w:val="00373D16"/>
    <w:rsid w:val="00380975"/>
    <w:rsid w:val="00382C62"/>
    <w:rsid w:val="0038355E"/>
    <w:rsid w:val="003865E1"/>
    <w:rsid w:val="0039322E"/>
    <w:rsid w:val="0039373F"/>
    <w:rsid w:val="00395DAC"/>
    <w:rsid w:val="0039635A"/>
    <w:rsid w:val="0039683C"/>
    <w:rsid w:val="00396986"/>
    <w:rsid w:val="00396F83"/>
    <w:rsid w:val="003A034A"/>
    <w:rsid w:val="003A24DF"/>
    <w:rsid w:val="003A2837"/>
    <w:rsid w:val="003A5A2A"/>
    <w:rsid w:val="003B0007"/>
    <w:rsid w:val="003B178A"/>
    <w:rsid w:val="003B1CB0"/>
    <w:rsid w:val="003B228B"/>
    <w:rsid w:val="003B3F6E"/>
    <w:rsid w:val="003B4CA3"/>
    <w:rsid w:val="003B4FD8"/>
    <w:rsid w:val="003B553A"/>
    <w:rsid w:val="003B6B7E"/>
    <w:rsid w:val="003C0A83"/>
    <w:rsid w:val="003C1B5B"/>
    <w:rsid w:val="003C476B"/>
    <w:rsid w:val="003D164E"/>
    <w:rsid w:val="003D17AE"/>
    <w:rsid w:val="003F12E5"/>
    <w:rsid w:val="003F18E8"/>
    <w:rsid w:val="003F2D97"/>
    <w:rsid w:val="003F3484"/>
    <w:rsid w:val="003F3725"/>
    <w:rsid w:val="003F4061"/>
    <w:rsid w:val="003F5C74"/>
    <w:rsid w:val="00401E03"/>
    <w:rsid w:val="00406CCA"/>
    <w:rsid w:val="004076AB"/>
    <w:rsid w:val="00415F15"/>
    <w:rsid w:val="00417450"/>
    <w:rsid w:val="0042182F"/>
    <w:rsid w:val="00425253"/>
    <w:rsid w:val="00425D6B"/>
    <w:rsid w:val="00426B9E"/>
    <w:rsid w:val="00427ACC"/>
    <w:rsid w:val="004307E0"/>
    <w:rsid w:val="004312CD"/>
    <w:rsid w:val="00436FD6"/>
    <w:rsid w:val="004373DC"/>
    <w:rsid w:val="0044110E"/>
    <w:rsid w:val="00441F7E"/>
    <w:rsid w:val="0044496C"/>
    <w:rsid w:val="004465D5"/>
    <w:rsid w:val="00447CEB"/>
    <w:rsid w:val="00447E28"/>
    <w:rsid w:val="00452C64"/>
    <w:rsid w:val="004549D9"/>
    <w:rsid w:val="00456C91"/>
    <w:rsid w:val="00461056"/>
    <w:rsid w:val="004628A7"/>
    <w:rsid w:val="00465FA2"/>
    <w:rsid w:val="00470F71"/>
    <w:rsid w:val="00471B7B"/>
    <w:rsid w:val="00473E6C"/>
    <w:rsid w:val="004747B1"/>
    <w:rsid w:val="004750DA"/>
    <w:rsid w:val="004771F7"/>
    <w:rsid w:val="00477CCA"/>
    <w:rsid w:val="00481768"/>
    <w:rsid w:val="00481AB6"/>
    <w:rsid w:val="0048254E"/>
    <w:rsid w:val="00483653"/>
    <w:rsid w:val="00483E25"/>
    <w:rsid w:val="00485EA6"/>
    <w:rsid w:val="00486602"/>
    <w:rsid w:val="00491E7D"/>
    <w:rsid w:val="00493AFC"/>
    <w:rsid w:val="0049686D"/>
    <w:rsid w:val="00497982"/>
    <w:rsid w:val="004B0D6C"/>
    <w:rsid w:val="004B2F1F"/>
    <w:rsid w:val="004B4A1C"/>
    <w:rsid w:val="004B5EB5"/>
    <w:rsid w:val="004B6E46"/>
    <w:rsid w:val="004C11AB"/>
    <w:rsid w:val="004C4872"/>
    <w:rsid w:val="004C6D01"/>
    <w:rsid w:val="004D0A92"/>
    <w:rsid w:val="004D16F6"/>
    <w:rsid w:val="004D2557"/>
    <w:rsid w:val="004D3EEA"/>
    <w:rsid w:val="004D7972"/>
    <w:rsid w:val="004E4B25"/>
    <w:rsid w:val="004F21C6"/>
    <w:rsid w:val="004F33D3"/>
    <w:rsid w:val="00502D31"/>
    <w:rsid w:val="005043C3"/>
    <w:rsid w:val="00507530"/>
    <w:rsid w:val="00515982"/>
    <w:rsid w:val="005171FA"/>
    <w:rsid w:val="00520F9C"/>
    <w:rsid w:val="00522C4E"/>
    <w:rsid w:val="00526933"/>
    <w:rsid w:val="005276DC"/>
    <w:rsid w:val="00527F1D"/>
    <w:rsid w:val="0053361D"/>
    <w:rsid w:val="005348EB"/>
    <w:rsid w:val="00534F22"/>
    <w:rsid w:val="00540606"/>
    <w:rsid w:val="0054412E"/>
    <w:rsid w:val="005465DE"/>
    <w:rsid w:val="00547BF3"/>
    <w:rsid w:val="005521C8"/>
    <w:rsid w:val="0055337D"/>
    <w:rsid w:val="005617D6"/>
    <w:rsid w:val="005664A6"/>
    <w:rsid w:val="005678E6"/>
    <w:rsid w:val="00571086"/>
    <w:rsid w:val="00571937"/>
    <w:rsid w:val="00573373"/>
    <w:rsid w:val="00576916"/>
    <w:rsid w:val="00577B32"/>
    <w:rsid w:val="00584367"/>
    <w:rsid w:val="0058534A"/>
    <w:rsid w:val="00586198"/>
    <w:rsid w:val="005864B2"/>
    <w:rsid w:val="00590257"/>
    <w:rsid w:val="00591574"/>
    <w:rsid w:val="0059369E"/>
    <w:rsid w:val="0059490C"/>
    <w:rsid w:val="00596C49"/>
    <w:rsid w:val="005A5FFF"/>
    <w:rsid w:val="005B4488"/>
    <w:rsid w:val="005B47C4"/>
    <w:rsid w:val="005B5E12"/>
    <w:rsid w:val="005C1720"/>
    <w:rsid w:val="005C3CE7"/>
    <w:rsid w:val="005D273E"/>
    <w:rsid w:val="005D7C28"/>
    <w:rsid w:val="005E2DE2"/>
    <w:rsid w:val="005E4A67"/>
    <w:rsid w:val="005E4E7B"/>
    <w:rsid w:val="005F0E22"/>
    <w:rsid w:val="005F12D5"/>
    <w:rsid w:val="005F1CE6"/>
    <w:rsid w:val="005F6190"/>
    <w:rsid w:val="005F6356"/>
    <w:rsid w:val="005F7F03"/>
    <w:rsid w:val="006004AA"/>
    <w:rsid w:val="00600C30"/>
    <w:rsid w:val="00602580"/>
    <w:rsid w:val="0060439F"/>
    <w:rsid w:val="006057BD"/>
    <w:rsid w:val="006103F2"/>
    <w:rsid w:val="0061054B"/>
    <w:rsid w:val="0061061E"/>
    <w:rsid w:val="00611E31"/>
    <w:rsid w:val="0061310F"/>
    <w:rsid w:val="006136F2"/>
    <w:rsid w:val="0061376E"/>
    <w:rsid w:val="006149E7"/>
    <w:rsid w:val="00615CEE"/>
    <w:rsid w:val="0061739A"/>
    <w:rsid w:val="00632144"/>
    <w:rsid w:val="00632954"/>
    <w:rsid w:val="00634009"/>
    <w:rsid w:val="00637416"/>
    <w:rsid w:val="00644AB8"/>
    <w:rsid w:val="006453A2"/>
    <w:rsid w:val="00651168"/>
    <w:rsid w:val="006511E1"/>
    <w:rsid w:val="00653143"/>
    <w:rsid w:val="00656C3C"/>
    <w:rsid w:val="00661BCE"/>
    <w:rsid w:val="006629EA"/>
    <w:rsid w:val="00666DA1"/>
    <w:rsid w:val="006718DF"/>
    <w:rsid w:val="00674E2E"/>
    <w:rsid w:val="00675307"/>
    <w:rsid w:val="0067640C"/>
    <w:rsid w:val="00677A8D"/>
    <w:rsid w:val="0068119F"/>
    <w:rsid w:val="00681F33"/>
    <w:rsid w:val="0068770A"/>
    <w:rsid w:val="006879E6"/>
    <w:rsid w:val="0069333A"/>
    <w:rsid w:val="0069478F"/>
    <w:rsid w:val="006A278F"/>
    <w:rsid w:val="006A4C04"/>
    <w:rsid w:val="006B0F17"/>
    <w:rsid w:val="006B1FBA"/>
    <w:rsid w:val="006B5A5A"/>
    <w:rsid w:val="006C04C3"/>
    <w:rsid w:val="006C223F"/>
    <w:rsid w:val="006C3619"/>
    <w:rsid w:val="006D0BE5"/>
    <w:rsid w:val="006D0C63"/>
    <w:rsid w:val="006D4591"/>
    <w:rsid w:val="006D6021"/>
    <w:rsid w:val="006D6A30"/>
    <w:rsid w:val="006E264B"/>
    <w:rsid w:val="006E4D31"/>
    <w:rsid w:val="006E660A"/>
    <w:rsid w:val="006E7A15"/>
    <w:rsid w:val="006E7B08"/>
    <w:rsid w:val="006F2012"/>
    <w:rsid w:val="006F3996"/>
    <w:rsid w:val="006F41B1"/>
    <w:rsid w:val="006F5283"/>
    <w:rsid w:val="006F7BC8"/>
    <w:rsid w:val="00700B9D"/>
    <w:rsid w:val="0070412E"/>
    <w:rsid w:val="0070515C"/>
    <w:rsid w:val="00705ACF"/>
    <w:rsid w:val="00706E1C"/>
    <w:rsid w:val="00707A74"/>
    <w:rsid w:val="00707B8C"/>
    <w:rsid w:val="00712A18"/>
    <w:rsid w:val="00713323"/>
    <w:rsid w:val="00713DF3"/>
    <w:rsid w:val="00715782"/>
    <w:rsid w:val="00716EEE"/>
    <w:rsid w:val="00724711"/>
    <w:rsid w:val="00730D52"/>
    <w:rsid w:val="0073278C"/>
    <w:rsid w:val="00746A01"/>
    <w:rsid w:val="0075098D"/>
    <w:rsid w:val="00753F5C"/>
    <w:rsid w:val="00755B56"/>
    <w:rsid w:val="0075702D"/>
    <w:rsid w:val="0076011B"/>
    <w:rsid w:val="00761FF8"/>
    <w:rsid w:val="00773875"/>
    <w:rsid w:val="007763C4"/>
    <w:rsid w:val="0077760F"/>
    <w:rsid w:val="00777A03"/>
    <w:rsid w:val="00783DA8"/>
    <w:rsid w:val="007850E4"/>
    <w:rsid w:val="007857E0"/>
    <w:rsid w:val="007A6592"/>
    <w:rsid w:val="007A6D9B"/>
    <w:rsid w:val="007B3799"/>
    <w:rsid w:val="007C1F54"/>
    <w:rsid w:val="007C3D79"/>
    <w:rsid w:val="007C77F4"/>
    <w:rsid w:val="007D18F6"/>
    <w:rsid w:val="007D52DC"/>
    <w:rsid w:val="007D541B"/>
    <w:rsid w:val="007D5F2A"/>
    <w:rsid w:val="007E0B75"/>
    <w:rsid w:val="007E28FD"/>
    <w:rsid w:val="007E39AA"/>
    <w:rsid w:val="007E45CE"/>
    <w:rsid w:val="007F0005"/>
    <w:rsid w:val="007F147F"/>
    <w:rsid w:val="007F2D28"/>
    <w:rsid w:val="007F67D6"/>
    <w:rsid w:val="00802BD8"/>
    <w:rsid w:val="00803DAE"/>
    <w:rsid w:val="00805E6D"/>
    <w:rsid w:val="008108A8"/>
    <w:rsid w:val="008113A4"/>
    <w:rsid w:val="00811A86"/>
    <w:rsid w:val="008220DB"/>
    <w:rsid w:val="008225E3"/>
    <w:rsid w:val="008241B3"/>
    <w:rsid w:val="0084632A"/>
    <w:rsid w:val="0084634A"/>
    <w:rsid w:val="00846405"/>
    <w:rsid w:val="0085306D"/>
    <w:rsid w:val="0086310E"/>
    <w:rsid w:val="00870B38"/>
    <w:rsid w:val="00870BD2"/>
    <w:rsid w:val="008722E1"/>
    <w:rsid w:val="00873BED"/>
    <w:rsid w:val="00874392"/>
    <w:rsid w:val="0087749F"/>
    <w:rsid w:val="00883304"/>
    <w:rsid w:val="0089127E"/>
    <w:rsid w:val="00891DD6"/>
    <w:rsid w:val="00891E10"/>
    <w:rsid w:val="0089290A"/>
    <w:rsid w:val="008937DD"/>
    <w:rsid w:val="008952A1"/>
    <w:rsid w:val="0089620E"/>
    <w:rsid w:val="008962F2"/>
    <w:rsid w:val="00896EBD"/>
    <w:rsid w:val="008A1507"/>
    <w:rsid w:val="008A5ADC"/>
    <w:rsid w:val="008A67E9"/>
    <w:rsid w:val="008A6C13"/>
    <w:rsid w:val="008B1D50"/>
    <w:rsid w:val="008C2FF4"/>
    <w:rsid w:val="008D508D"/>
    <w:rsid w:val="008D6111"/>
    <w:rsid w:val="008E237E"/>
    <w:rsid w:val="008E2E2B"/>
    <w:rsid w:val="008E346B"/>
    <w:rsid w:val="008E42FA"/>
    <w:rsid w:val="008E4FB6"/>
    <w:rsid w:val="008E5475"/>
    <w:rsid w:val="008E7D9D"/>
    <w:rsid w:val="008F25E9"/>
    <w:rsid w:val="008F7562"/>
    <w:rsid w:val="00907A4F"/>
    <w:rsid w:val="00911F36"/>
    <w:rsid w:val="00927BB3"/>
    <w:rsid w:val="00933E67"/>
    <w:rsid w:val="009401C2"/>
    <w:rsid w:val="00940A64"/>
    <w:rsid w:val="009463CE"/>
    <w:rsid w:val="0094743D"/>
    <w:rsid w:val="009502AB"/>
    <w:rsid w:val="00952CAA"/>
    <w:rsid w:val="00954643"/>
    <w:rsid w:val="00955B6B"/>
    <w:rsid w:val="0096012C"/>
    <w:rsid w:val="00961A30"/>
    <w:rsid w:val="00962111"/>
    <w:rsid w:val="009622B9"/>
    <w:rsid w:val="00963951"/>
    <w:rsid w:val="00963D02"/>
    <w:rsid w:val="009676D0"/>
    <w:rsid w:val="00967FD7"/>
    <w:rsid w:val="00970C5D"/>
    <w:rsid w:val="009717BC"/>
    <w:rsid w:val="00973659"/>
    <w:rsid w:val="00980529"/>
    <w:rsid w:val="00980590"/>
    <w:rsid w:val="009815BD"/>
    <w:rsid w:val="009819EB"/>
    <w:rsid w:val="0098441A"/>
    <w:rsid w:val="00987795"/>
    <w:rsid w:val="0099201C"/>
    <w:rsid w:val="009936D0"/>
    <w:rsid w:val="009940DE"/>
    <w:rsid w:val="009A08E5"/>
    <w:rsid w:val="009A1A07"/>
    <w:rsid w:val="009A1B73"/>
    <w:rsid w:val="009A2B24"/>
    <w:rsid w:val="009A463E"/>
    <w:rsid w:val="009B1E17"/>
    <w:rsid w:val="009B326D"/>
    <w:rsid w:val="009B6159"/>
    <w:rsid w:val="009B65F1"/>
    <w:rsid w:val="009B7010"/>
    <w:rsid w:val="009C0141"/>
    <w:rsid w:val="009C207D"/>
    <w:rsid w:val="009C3B6F"/>
    <w:rsid w:val="009C6E65"/>
    <w:rsid w:val="009D1980"/>
    <w:rsid w:val="009D635E"/>
    <w:rsid w:val="009D6FFC"/>
    <w:rsid w:val="009D7AFE"/>
    <w:rsid w:val="009F117C"/>
    <w:rsid w:val="009F2C4C"/>
    <w:rsid w:val="009F3A46"/>
    <w:rsid w:val="009F6474"/>
    <w:rsid w:val="00A00515"/>
    <w:rsid w:val="00A00E86"/>
    <w:rsid w:val="00A058B5"/>
    <w:rsid w:val="00A06186"/>
    <w:rsid w:val="00A119C0"/>
    <w:rsid w:val="00A15070"/>
    <w:rsid w:val="00A15854"/>
    <w:rsid w:val="00A1623E"/>
    <w:rsid w:val="00A163D4"/>
    <w:rsid w:val="00A177E7"/>
    <w:rsid w:val="00A20285"/>
    <w:rsid w:val="00A25A3E"/>
    <w:rsid w:val="00A363F6"/>
    <w:rsid w:val="00A409EB"/>
    <w:rsid w:val="00A40EF6"/>
    <w:rsid w:val="00A42FCD"/>
    <w:rsid w:val="00A45A72"/>
    <w:rsid w:val="00A45AE2"/>
    <w:rsid w:val="00A46BF0"/>
    <w:rsid w:val="00A548D6"/>
    <w:rsid w:val="00A55D32"/>
    <w:rsid w:val="00A55E50"/>
    <w:rsid w:val="00A57AD0"/>
    <w:rsid w:val="00A57FBF"/>
    <w:rsid w:val="00A60BAF"/>
    <w:rsid w:val="00A62930"/>
    <w:rsid w:val="00A64B2C"/>
    <w:rsid w:val="00A70B41"/>
    <w:rsid w:val="00A81A97"/>
    <w:rsid w:val="00A81D60"/>
    <w:rsid w:val="00A86439"/>
    <w:rsid w:val="00A95D75"/>
    <w:rsid w:val="00A9793D"/>
    <w:rsid w:val="00AA7348"/>
    <w:rsid w:val="00AA76FA"/>
    <w:rsid w:val="00AA7E1F"/>
    <w:rsid w:val="00AB3594"/>
    <w:rsid w:val="00AB7C9B"/>
    <w:rsid w:val="00AC5A81"/>
    <w:rsid w:val="00AD0869"/>
    <w:rsid w:val="00AD1AAC"/>
    <w:rsid w:val="00AD355E"/>
    <w:rsid w:val="00AE2332"/>
    <w:rsid w:val="00AE4A73"/>
    <w:rsid w:val="00AF14D3"/>
    <w:rsid w:val="00AF17BD"/>
    <w:rsid w:val="00AF1890"/>
    <w:rsid w:val="00AF22E6"/>
    <w:rsid w:val="00AF39D0"/>
    <w:rsid w:val="00AF4289"/>
    <w:rsid w:val="00AF4B36"/>
    <w:rsid w:val="00AF4F86"/>
    <w:rsid w:val="00AF5E16"/>
    <w:rsid w:val="00AF7C97"/>
    <w:rsid w:val="00B00A73"/>
    <w:rsid w:val="00B02F5F"/>
    <w:rsid w:val="00B128E1"/>
    <w:rsid w:val="00B12AB5"/>
    <w:rsid w:val="00B13F3F"/>
    <w:rsid w:val="00B1444C"/>
    <w:rsid w:val="00B14516"/>
    <w:rsid w:val="00B1459E"/>
    <w:rsid w:val="00B16E81"/>
    <w:rsid w:val="00B209F9"/>
    <w:rsid w:val="00B263BF"/>
    <w:rsid w:val="00B27400"/>
    <w:rsid w:val="00B309FF"/>
    <w:rsid w:val="00B31619"/>
    <w:rsid w:val="00B3227D"/>
    <w:rsid w:val="00B339D8"/>
    <w:rsid w:val="00B35BD8"/>
    <w:rsid w:val="00B40EA9"/>
    <w:rsid w:val="00B424DA"/>
    <w:rsid w:val="00B44223"/>
    <w:rsid w:val="00B513F2"/>
    <w:rsid w:val="00B524AD"/>
    <w:rsid w:val="00B52600"/>
    <w:rsid w:val="00B564A5"/>
    <w:rsid w:val="00B578D4"/>
    <w:rsid w:val="00B57D9F"/>
    <w:rsid w:val="00B605EB"/>
    <w:rsid w:val="00B613E4"/>
    <w:rsid w:val="00B64580"/>
    <w:rsid w:val="00B64E3C"/>
    <w:rsid w:val="00B7229C"/>
    <w:rsid w:val="00B73EB9"/>
    <w:rsid w:val="00B74B4A"/>
    <w:rsid w:val="00B80923"/>
    <w:rsid w:val="00B80A19"/>
    <w:rsid w:val="00B81A8C"/>
    <w:rsid w:val="00B82CAC"/>
    <w:rsid w:val="00B87752"/>
    <w:rsid w:val="00B92731"/>
    <w:rsid w:val="00B94880"/>
    <w:rsid w:val="00B95844"/>
    <w:rsid w:val="00B95CF9"/>
    <w:rsid w:val="00BA01B7"/>
    <w:rsid w:val="00BA02E0"/>
    <w:rsid w:val="00BA0E17"/>
    <w:rsid w:val="00BA16DF"/>
    <w:rsid w:val="00BA23E3"/>
    <w:rsid w:val="00BA2F91"/>
    <w:rsid w:val="00BA53AA"/>
    <w:rsid w:val="00BB09A4"/>
    <w:rsid w:val="00BB733E"/>
    <w:rsid w:val="00BC0B5A"/>
    <w:rsid w:val="00BC2508"/>
    <w:rsid w:val="00BC2F03"/>
    <w:rsid w:val="00BC68B5"/>
    <w:rsid w:val="00BC7467"/>
    <w:rsid w:val="00BD1CBA"/>
    <w:rsid w:val="00BD544F"/>
    <w:rsid w:val="00BD6048"/>
    <w:rsid w:val="00BE262F"/>
    <w:rsid w:val="00BE2C21"/>
    <w:rsid w:val="00BE5B4F"/>
    <w:rsid w:val="00BE5BFE"/>
    <w:rsid w:val="00BF10D8"/>
    <w:rsid w:val="00BF7BFE"/>
    <w:rsid w:val="00C015CA"/>
    <w:rsid w:val="00C0304D"/>
    <w:rsid w:val="00C05B9A"/>
    <w:rsid w:val="00C13D1B"/>
    <w:rsid w:val="00C15856"/>
    <w:rsid w:val="00C16911"/>
    <w:rsid w:val="00C21873"/>
    <w:rsid w:val="00C2260E"/>
    <w:rsid w:val="00C26C20"/>
    <w:rsid w:val="00C36C2E"/>
    <w:rsid w:val="00C40871"/>
    <w:rsid w:val="00C40878"/>
    <w:rsid w:val="00C41B91"/>
    <w:rsid w:val="00C42B4D"/>
    <w:rsid w:val="00C43971"/>
    <w:rsid w:val="00C43DEC"/>
    <w:rsid w:val="00C43E1D"/>
    <w:rsid w:val="00C445A9"/>
    <w:rsid w:val="00C4760C"/>
    <w:rsid w:val="00C60E9B"/>
    <w:rsid w:val="00C62877"/>
    <w:rsid w:val="00C62D1B"/>
    <w:rsid w:val="00C62D77"/>
    <w:rsid w:val="00C64603"/>
    <w:rsid w:val="00C6676D"/>
    <w:rsid w:val="00C759A6"/>
    <w:rsid w:val="00C77B7A"/>
    <w:rsid w:val="00C81159"/>
    <w:rsid w:val="00C8189D"/>
    <w:rsid w:val="00C81A71"/>
    <w:rsid w:val="00C849D6"/>
    <w:rsid w:val="00C84CF1"/>
    <w:rsid w:val="00C85764"/>
    <w:rsid w:val="00C9299E"/>
    <w:rsid w:val="00C93B54"/>
    <w:rsid w:val="00C94AAD"/>
    <w:rsid w:val="00C94C52"/>
    <w:rsid w:val="00CA5A43"/>
    <w:rsid w:val="00CB2AAE"/>
    <w:rsid w:val="00CB5B8F"/>
    <w:rsid w:val="00CB6277"/>
    <w:rsid w:val="00CC1131"/>
    <w:rsid w:val="00CC4553"/>
    <w:rsid w:val="00CC5728"/>
    <w:rsid w:val="00CD28B3"/>
    <w:rsid w:val="00CD4ACA"/>
    <w:rsid w:val="00CD4D2E"/>
    <w:rsid w:val="00CE2813"/>
    <w:rsid w:val="00CE3A23"/>
    <w:rsid w:val="00CE7B13"/>
    <w:rsid w:val="00CF05ED"/>
    <w:rsid w:val="00CF21F8"/>
    <w:rsid w:val="00CF24FA"/>
    <w:rsid w:val="00CF2DFF"/>
    <w:rsid w:val="00CF5E2A"/>
    <w:rsid w:val="00CF6E62"/>
    <w:rsid w:val="00CF7DFF"/>
    <w:rsid w:val="00D03821"/>
    <w:rsid w:val="00D040FB"/>
    <w:rsid w:val="00D052F8"/>
    <w:rsid w:val="00D0563C"/>
    <w:rsid w:val="00D05EA7"/>
    <w:rsid w:val="00D206B0"/>
    <w:rsid w:val="00D208D4"/>
    <w:rsid w:val="00D215D8"/>
    <w:rsid w:val="00D22CFD"/>
    <w:rsid w:val="00D26D8D"/>
    <w:rsid w:val="00D2734D"/>
    <w:rsid w:val="00D27420"/>
    <w:rsid w:val="00D31C7C"/>
    <w:rsid w:val="00D34D28"/>
    <w:rsid w:val="00D40438"/>
    <w:rsid w:val="00D45BAB"/>
    <w:rsid w:val="00D4740E"/>
    <w:rsid w:val="00D4761A"/>
    <w:rsid w:val="00D50652"/>
    <w:rsid w:val="00D510CD"/>
    <w:rsid w:val="00D53EBD"/>
    <w:rsid w:val="00D61BA5"/>
    <w:rsid w:val="00D6241E"/>
    <w:rsid w:val="00D632DB"/>
    <w:rsid w:val="00D779C2"/>
    <w:rsid w:val="00D83C7C"/>
    <w:rsid w:val="00D84C04"/>
    <w:rsid w:val="00D85AB6"/>
    <w:rsid w:val="00D91349"/>
    <w:rsid w:val="00D91F57"/>
    <w:rsid w:val="00D978B4"/>
    <w:rsid w:val="00DA057C"/>
    <w:rsid w:val="00DA15E7"/>
    <w:rsid w:val="00DA3265"/>
    <w:rsid w:val="00DA67DD"/>
    <w:rsid w:val="00DB21EB"/>
    <w:rsid w:val="00DB3382"/>
    <w:rsid w:val="00DB5656"/>
    <w:rsid w:val="00DC0384"/>
    <w:rsid w:val="00DC2FDE"/>
    <w:rsid w:val="00DC3CF1"/>
    <w:rsid w:val="00DD2C20"/>
    <w:rsid w:val="00DD37B3"/>
    <w:rsid w:val="00DD6EB3"/>
    <w:rsid w:val="00DE2096"/>
    <w:rsid w:val="00DE24D6"/>
    <w:rsid w:val="00DE2D91"/>
    <w:rsid w:val="00DE3FFA"/>
    <w:rsid w:val="00DE6BB9"/>
    <w:rsid w:val="00DE6E2C"/>
    <w:rsid w:val="00DF530D"/>
    <w:rsid w:val="00E03F04"/>
    <w:rsid w:val="00E05EDC"/>
    <w:rsid w:val="00E163A8"/>
    <w:rsid w:val="00E223EF"/>
    <w:rsid w:val="00E22C31"/>
    <w:rsid w:val="00E43D65"/>
    <w:rsid w:val="00E44F7C"/>
    <w:rsid w:val="00E4580D"/>
    <w:rsid w:val="00E54324"/>
    <w:rsid w:val="00E56234"/>
    <w:rsid w:val="00E5714A"/>
    <w:rsid w:val="00E57A82"/>
    <w:rsid w:val="00E60B04"/>
    <w:rsid w:val="00E61274"/>
    <w:rsid w:val="00E66882"/>
    <w:rsid w:val="00E7046C"/>
    <w:rsid w:val="00E768C8"/>
    <w:rsid w:val="00E8658F"/>
    <w:rsid w:val="00E86DEE"/>
    <w:rsid w:val="00E90307"/>
    <w:rsid w:val="00E90E8E"/>
    <w:rsid w:val="00E93670"/>
    <w:rsid w:val="00E94571"/>
    <w:rsid w:val="00E948EE"/>
    <w:rsid w:val="00E973A0"/>
    <w:rsid w:val="00EA032E"/>
    <w:rsid w:val="00EA193F"/>
    <w:rsid w:val="00EA5E91"/>
    <w:rsid w:val="00EA74AD"/>
    <w:rsid w:val="00EB1636"/>
    <w:rsid w:val="00EB5086"/>
    <w:rsid w:val="00EB637A"/>
    <w:rsid w:val="00EB63C5"/>
    <w:rsid w:val="00EC00AE"/>
    <w:rsid w:val="00EC2236"/>
    <w:rsid w:val="00EC4BE4"/>
    <w:rsid w:val="00EC5AC5"/>
    <w:rsid w:val="00EE3862"/>
    <w:rsid w:val="00EE4398"/>
    <w:rsid w:val="00EF1841"/>
    <w:rsid w:val="00EF2655"/>
    <w:rsid w:val="00EF3998"/>
    <w:rsid w:val="00EF4754"/>
    <w:rsid w:val="00EF725A"/>
    <w:rsid w:val="00F0078A"/>
    <w:rsid w:val="00F03613"/>
    <w:rsid w:val="00F10FE1"/>
    <w:rsid w:val="00F12680"/>
    <w:rsid w:val="00F14F59"/>
    <w:rsid w:val="00F15542"/>
    <w:rsid w:val="00F1571F"/>
    <w:rsid w:val="00F158D1"/>
    <w:rsid w:val="00F20C1D"/>
    <w:rsid w:val="00F33EB8"/>
    <w:rsid w:val="00F3539B"/>
    <w:rsid w:val="00F37B65"/>
    <w:rsid w:val="00F401E9"/>
    <w:rsid w:val="00F42875"/>
    <w:rsid w:val="00F4430D"/>
    <w:rsid w:val="00F44342"/>
    <w:rsid w:val="00F478B3"/>
    <w:rsid w:val="00F47F9E"/>
    <w:rsid w:val="00F57C93"/>
    <w:rsid w:val="00F61100"/>
    <w:rsid w:val="00F612A2"/>
    <w:rsid w:val="00F6209A"/>
    <w:rsid w:val="00F72BAB"/>
    <w:rsid w:val="00F73C8D"/>
    <w:rsid w:val="00F75B8A"/>
    <w:rsid w:val="00F81BB7"/>
    <w:rsid w:val="00F825B1"/>
    <w:rsid w:val="00F85442"/>
    <w:rsid w:val="00F86764"/>
    <w:rsid w:val="00F90E1F"/>
    <w:rsid w:val="00F91D81"/>
    <w:rsid w:val="00F960F0"/>
    <w:rsid w:val="00F96D8D"/>
    <w:rsid w:val="00FA1A06"/>
    <w:rsid w:val="00FA4D9B"/>
    <w:rsid w:val="00FA5713"/>
    <w:rsid w:val="00FA6BC5"/>
    <w:rsid w:val="00FA6C4F"/>
    <w:rsid w:val="00FB7EF9"/>
    <w:rsid w:val="00FC1715"/>
    <w:rsid w:val="00FC4121"/>
    <w:rsid w:val="00FC5A8F"/>
    <w:rsid w:val="00FC6589"/>
    <w:rsid w:val="00FC7F3A"/>
    <w:rsid w:val="00FD1F79"/>
    <w:rsid w:val="00FD403E"/>
    <w:rsid w:val="00FD68B6"/>
    <w:rsid w:val="00FE311C"/>
    <w:rsid w:val="00FE3470"/>
    <w:rsid w:val="00FE35A0"/>
    <w:rsid w:val="00FE7D80"/>
    <w:rsid w:val="00FF3E78"/>
    <w:rsid w:val="00FF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3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A1"/>
    <w:rPr>
      <w:sz w:val="24"/>
      <w:szCs w:val="24"/>
    </w:rPr>
  </w:style>
  <w:style w:type="paragraph" w:styleId="Heading1">
    <w:name w:val="heading 1"/>
    <w:basedOn w:val="Normal"/>
    <w:next w:val="Normal"/>
    <w:qFormat/>
    <w:rsid w:val="006D0C63"/>
    <w:pPr>
      <w:keepNext/>
      <w:outlineLvl w:val="0"/>
    </w:pPr>
    <w:rPr>
      <w:b/>
      <w:bCs/>
    </w:rPr>
  </w:style>
  <w:style w:type="paragraph" w:styleId="Heading2">
    <w:name w:val="heading 2"/>
    <w:basedOn w:val="Normal"/>
    <w:next w:val="Normal"/>
    <w:qFormat/>
    <w:rsid w:val="006D0C63"/>
    <w:pPr>
      <w:keepNext/>
      <w:jc w:val="center"/>
      <w:outlineLvl w:val="1"/>
    </w:pPr>
    <w:rPr>
      <w:rFonts w:ascii="Helvetica" w:hAnsi="Helvetica"/>
      <w:b/>
      <w:bCs/>
      <w:color w:val="000000"/>
      <w:sz w:val="28"/>
    </w:rPr>
  </w:style>
  <w:style w:type="paragraph" w:styleId="Heading3">
    <w:name w:val="heading 3"/>
    <w:basedOn w:val="Normal"/>
    <w:next w:val="Normal"/>
    <w:qFormat/>
    <w:rsid w:val="006D0C63"/>
    <w:pPr>
      <w:keepNext/>
      <w:outlineLvl w:val="2"/>
    </w:pPr>
    <w:rPr>
      <w:rFonts w:ascii="Helvetica" w:hAnsi="Helvetica"/>
      <w:b/>
      <w:bCs/>
      <w:sz w:val="28"/>
    </w:rPr>
  </w:style>
  <w:style w:type="paragraph" w:styleId="Heading4">
    <w:name w:val="heading 4"/>
    <w:basedOn w:val="Normal"/>
    <w:next w:val="Normal"/>
    <w:qFormat/>
    <w:rsid w:val="006D0C63"/>
    <w:pPr>
      <w:keepNext/>
      <w:outlineLvl w:val="3"/>
    </w:pPr>
    <w:rPr>
      <w:rFonts w:ascii="Helvetica" w:eastAsia="Arial Unicode MS" w:hAnsi="Helvetic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C63"/>
    <w:pPr>
      <w:tabs>
        <w:tab w:val="center" w:pos="4320"/>
        <w:tab w:val="right" w:pos="8640"/>
      </w:tabs>
    </w:pPr>
  </w:style>
  <w:style w:type="paragraph" w:styleId="Footer">
    <w:name w:val="footer"/>
    <w:basedOn w:val="Normal"/>
    <w:rsid w:val="006D0C63"/>
    <w:pPr>
      <w:tabs>
        <w:tab w:val="center" w:pos="4320"/>
        <w:tab w:val="right" w:pos="8640"/>
      </w:tabs>
    </w:pPr>
  </w:style>
  <w:style w:type="paragraph" w:styleId="BodyText">
    <w:name w:val="Body Text"/>
    <w:basedOn w:val="Normal"/>
    <w:rsid w:val="006D0C63"/>
    <w:pPr>
      <w:spacing w:after="120"/>
    </w:pPr>
  </w:style>
  <w:style w:type="paragraph" w:customStyle="1" w:styleId="Byline">
    <w:name w:val="Byline"/>
    <w:basedOn w:val="BodyText"/>
    <w:rsid w:val="006D0C63"/>
  </w:style>
  <w:style w:type="paragraph" w:styleId="BodyText2">
    <w:name w:val="Body Text 2"/>
    <w:basedOn w:val="Normal"/>
    <w:rsid w:val="006D0C63"/>
    <w:rPr>
      <w:rFonts w:ascii="Helvetica" w:hAnsi="Helvetica"/>
      <w:color w:val="0000FF"/>
    </w:rPr>
  </w:style>
  <w:style w:type="character" w:styleId="PageNumber">
    <w:name w:val="page number"/>
    <w:basedOn w:val="DefaultParagraphFont"/>
    <w:rsid w:val="006D0C63"/>
  </w:style>
  <w:style w:type="paragraph" w:styleId="BodyText3">
    <w:name w:val="Body Text 3"/>
    <w:basedOn w:val="Normal"/>
    <w:rsid w:val="006D0C63"/>
    <w:rPr>
      <w:rFonts w:ascii="Helvetica" w:hAnsi="Helvetica"/>
      <w:b/>
      <w:bCs/>
    </w:rPr>
  </w:style>
  <w:style w:type="paragraph" w:customStyle="1" w:styleId="FrontMatter">
    <w:name w:val="FrontMatter"/>
    <w:rsid w:val="006D0C63"/>
    <w:pPr>
      <w:spacing w:before="60" w:after="60"/>
    </w:pPr>
    <w:rPr>
      <w:rFonts w:ascii="Arial" w:hAnsi="Arial" w:cs="Arial"/>
      <w:kern w:val="16"/>
      <w:sz w:val="16"/>
    </w:rPr>
  </w:style>
  <w:style w:type="paragraph" w:customStyle="1" w:styleId="SubTopicLabel">
    <w:name w:val="SubTopic Label"/>
    <w:basedOn w:val="Normal"/>
    <w:next w:val="Normal"/>
    <w:rsid w:val="006D0C63"/>
    <w:rPr>
      <w:rFonts w:ascii="Arial" w:hAnsi="Arial"/>
      <w:b/>
      <w:sz w:val="20"/>
      <w:szCs w:val="20"/>
    </w:rPr>
  </w:style>
  <w:style w:type="paragraph" w:customStyle="1" w:styleId="separator">
    <w:name w:val="separator"/>
    <w:basedOn w:val="Normal"/>
    <w:next w:val="Normal"/>
    <w:rsid w:val="006D0C63"/>
    <w:pPr>
      <w:pBdr>
        <w:top w:val="single" w:sz="6" w:space="1" w:color="auto"/>
        <w:between w:val="single" w:sz="6" w:space="1" w:color="auto"/>
      </w:pBdr>
      <w:spacing w:before="240"/>
      <w:ind w:left="1699"/>
    </w:pPr>
    <w:rPr>
      <w:sz w:val="20"/>
      <w:szCs w:val="20"/>
    </w:rPr>
  </w:style>
  <w:style w:type="paragraph" w:customStyle="1" w:styleId="ChapterTitle">
    <w:name w:val="Chapter Title"/>
    <w:basedOn w:val="Normal"/>
    <w:next w:val="Normal"/>
    <w:rsid w:val="006D0C63"/>
    <w:pPr>
      <w:spacing w:after="120"/>
      <w:jc w:val="center"/>
    </w:pPr>
    <w:rPr>
      <w:rFonts w:ascii="Arial" w:hAnsi="Arial"/>
      <w:b/>
      <w:sz w:val="32"/>
      <w:szCs w:val="20"/>
    </w:rPr>
  </w:style>
  <w:style w:type="paragraph" w:customStyle="1" w:styleId="TopicTitle">
    <w:name w:val="Topic Title"/>
    <w:basedOn w:val="Normal"/>
    <w:next w:val="Normal"/>
    <w:rsid w:val="006D0C63"/>
    <w:pPr>
      <w:spacing w:after="120"/>
    </w:pPr>
    <w:rPr>
      <w:rFonts w:ascii="Arial" w:hAnsi="Arial"/>
      <w:b/>
      <w:sz w:val="32"/>
      <w:szCs w:val="20"/>
    </w:rPr>
  </w:style>
  <w:style w:type="paragraph" w:styleId="TOC1">
    <w:name w:val="toc 1"/>
    <w:aliases w:val="access"/>
    <w:basedOn w:val="Normal"/>
    <w:next w:val="Normal"/>
    <w:uiPriority w:val="39"/>
    <w:qFormat/>
    <w:rsid w:val="006D0C63"/>
    <w:pPr>
      <w:tabs>
        <w:tab w:val="left" w:leader="dot" w:pos="9000"/>
      </w:tabs>
    </w:pPr>
    <w:rPr>
      <w:rFonts w:ascii="Arial" w:hAnsi="Arial"/>
      <w:szCs w:val="20"/>
    </w:rPr>
  </w:style>
  <w:style w:type="paragraph" w:customStyle="1" w:styleId="unadvnormal">
    <w:name w:val="unadv normal"/>
    <w:basedOn w:val="Normal"/>
    <w:rsid w:val="006D0C63"/>
    <w:rPr>
      <w:sz w:val="20"/>
      <w:szCs w:val="20"/>
    </w:rPr>
  </w:style>
  <w:style w:type="paragraph" w:styleId="BalloonText">
    <w:name w:val="Balloon Text"/>
    <w:basedOn w:val="Normal"/>
    <w:semiHidden/>
    <w:rsid w:val="00483E25"/>
    <w:rPr>
      <w:rFonts w:ascii="Tahoma" w:hAnsi="Tahoma" w:cs="Tahoma"/>
      <w:sz w:val="16"/>
      <w:szCs w:val="16"/>
    </w:rPr>
  </w:style>
  <w:style w:type="paragraph" w:customStyle="1" w:styleId="ContinueNextPage">
    <w:name w:val="Continue Next Page"/>
    <w:basedOn w:val="Normal"/>
    <w:rsid w:val="00EB5086"/>
    <w:pPr>
      <w:pBdr>
        <w:top w:val="single" w:sz="6" w:space="1" w:color="auto"/>
        <w:between w:val="single" w:sz="6" w:space="1" w:color="auto"/>
      </w:pBdr>
      <w:ind w:left="1699"/>
      <w:jc w:val="right"/>
    </w:pPr>
    <w:rPr>
      <w:i/>
      <w:sz w:val="20"/>
      <w:szCs w:val="20"/>
    </w:rPr>
  </w:style>
  <w:style w:type="table" w:styleId="TableGrid">
    <w:name w:val="Table Grid"/>
    <w:basedOn w:val="TableNormal"/>
    <w:rsid w:val="00202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5F1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15542"/>
    <w:rPr>
      <w:color w:val="0000FF" w:themeColor="hyperlink"/>
      <w:u w:val="single"/>
    </w:rPr>
  </w:style>
  <w:style w:type="character" w:styleId="Emphasis">
    <w:name w:val="Emphasis"/>
    <w:basedOn w:val="DefaultParagraphFont"/>
    <w:qFormat/>
    <w:rsid w:val="00755B56"/>
    <w:rPr>
      <w:i/>
      <w:iCs/>
    </w:rPr>
  </w:style>
  <w:style w:type="character" w:styleId="SubtleReference">
    <w:name w:val="Subtle Reference"/>
    <w:basedOn w:val="DefaultParagraphFont"/>
    <w:uiPriority w:val="31"/>
    <w:qFormat/>
    <w:rsid w:val="009D6FFC"/>
    <w:rPr>
      <w:smallCaps/>
      <w:color w:val="C0504D" w:themeColor="accent2"/>
      <w:u w:val="single"/>
    </w:rPr>
  </w:style>
  <w:style w:type="paragraph" w:styleId="TOC2">
    <w:name w:val="toc 2"/>
    <w:basedOn w:val="Normal"/>
    <w:next w:val="Normal"/>
    <w:autoRedefine/>
    <w:uiPriority w:val="39"/>
    <w:qFormat/>
    <w:rsid w:val="00A00515"/>
    <w:pPr>
      <w:spacing w:after="100"/>
    </w:pPr>
  </w:style>
  <w:style w:type="paragraph" w:styleId="TOC3">
    <w:name w:val="toc 3"/>
    <w:basedOn w:val="Normal"/>
    <w:next w:val="Normal"/>
    <w:autoRedefine/>
    <w:uiPriority w:val="39"/>
    <w:unhideWhenUsed/>
    <w:qFormat/>
    <w:rsid w:val="00D215D8"/>
    <w:pPr>
      <w:spacing w:after="100" w:line="276" w:lineRule="auto"/>
      <w:ind w:left="440"/>
    </w:pPr>
    <w:rPr>
      <w:rFonts w:asciiTheme="minorHAnsi" w:eastAsiaTheme="minorEastAsia" w:hAnsiTheme="minorHAnsi" w:cstheme="minorBidi"/>
      <w:sz w:val="22"/>
      <w:szCs w:val="22"/>
    </w:rPr>
  </w:style>
  <w:style w:type="paragraph" w:styleId="ListParagraph">
    <w:name w:val="List Paragraph"/>
    <w:basedOn w:val="Normal"/>
    <w:uiPriority w:val="34"/>
    <w:qFormat/>
    <w:rsid w:val="00373D16"/>
    <w:pPr>
      <w:ind w:left="720"/>
      <w:contextualSpacing/>
    </w:pPr>
  </w:style>
  <w:style w:type="paragraph" w:customStyle="1" w:styleId="Default">
    <w:name w:val="Default"/>
    <w:rsid w:val="00A60BAF"/>
    <w:pPr>
      <w:autoSpaceDE w:val="0"/>
      <w:autoSpaceDN w:val="0"/>
      <w:adjustRightInd w:val="0"/>
    </w:pPr>
    <w:rPr>
      <w:rFonts w:ascii="Garamond" w:hAnsi="Garamond" w:cs="Garamond"/>
      <w:color w:val="000000"/>
      <w:sz w:val="24"/>
      <w:szCs w:val="24"/>
    </w:rPr>
  </w:style>
  <w:style w:type="character" w:styleId="CommentReference">
    <w:name w:val="annotation reference"/>
    <w:basedOn w:val="DefaultParagraphFont"/>
    <w:rsid w:val="006E660A"/>
    <w:rPr>
      <w:sz w:val="16"/>
      <w:szCs w:val="16"/>
    </w:rPr>
  </w:style>
  <w:style w:type="paragraph" w:styleId="CommentText">
    <w:name w:val="annotation text"/>
    <w:basedOn w:val="Normal"/>
    <w:link w:val="CommentTextChar"/>
    <w:rsid w:val="006E660A"/>
    <w:rPr>
      <w:sz w:val="20"/>
      <w:szCs w:val="20"/>
    </w:rPr>
  </w:style>
  <w:style w:type="character" w:customStyle="1" w:styleId="CommentTextChar">
    <w:name w:val="Comment Text Char"/>
    <w:basedOn w:val="DefaultParagraphFont"/>
    <w:link w:val="CommentText"/>
    <w:rsid w:val="006E660A"/>
  </w:style>
  <w:style w:type="paragraph" w:styleId="CommentSubject">
    <w:name w:val="annotation subject"/>
    <w:basedOn w:val="CommentText"/>
    <w:next w:val="CommentText"/>
    <w:link w:val="CommentSubjectChar"/>
    <w:rsid w:val="006E660A"/>
    <w:rPr>
      <w:b/>
      <w:bCs/>
    </w:rPr>
  </w:style>
  <w:style w:type="character" w:customStyle="1" w:styleId="CommentSubjectChar">
    <w:name w:val="Comment Subject Char"/>
    <w:basedOn w:val="CommentTextChar"/>
    <w:link w:val="CommentSubject"/>
    <w:rsid w:val="006E660A"/>
    <w:rPr>
      <w:b/>
      <w:bCs/>
    </w:rPr>
  </w:style>
  <w:style w:type="paragraph" w:styleId="Revision">
    <w:name w:val="Revision"/>
    <w:hidden/>
    <w:uiPriority w:val="99"/>
    <w:semiHidden/>
    <w:rsid w:val="003276BB"/>
    <w:rPr>
      <w:sz w:val="24"/>
      <w:szCs w:val="24"/>
    </w:rPr>
  </w:style>
  <w:style w:type="character" w:styleId="FollowedHyperlink">
    <w:name w:val="FollowedHyperlink"/>
    <w:basedOn w:val="DefaultParagraphFont"/>
    <w:semiHidden/>
    <w:unhideWhenUsed/>
    <w:rsid w:val="00753F5C"/>
    <w:rPr>
      <w:color w:val="800080" w:themeColor="followedHyperlink"/>
      <w:u w:val="single"/>
    </w:rPr>
  </w:style>
  <w:style w:type="paragraph" w:styleId="NormalWeb">
    <w:name w:val="Normal (Web)"/>
    <w:basedOn w:val="Normal"/>
    <w:uiPriority w:val="99"/>
    <w:semiHidden/>
    <w:unhideWhenUsed/>
    <w:rsid w:val="003B553A"/>
    <w:pPr>
      <w:spacing w:before="100" w:beforeAutospacing="1" w:after="100" w:afterAutospacing="1"/>
    </w:pPr>
    <w:rPr>
      <w:rFonts w:eastAsiaTheme="minorHAnsi"/>
    </w:rPr>
  </w:style>
  <w:style w:type="character" w:customStyle="1" w:styleId="HeaderChar">
    <w:name w:val="Header Char"/>
    <w:basedOn w:val="DefaultParagraphFont"/>
    <w:link w:val="Header"/>
    <w:uiPriority w:val="99"/>
    <w:rsid w:val="00293B4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A1"/>
    <w:rPr>
      <w:sz w:val="24"/>
      <w:szCs w:val="24"/>
    </w:rPr>
  </w:style>
  <w:style w:type="paragraph" w:styleId="Heading1">
    <w:name w:val="heading 1"/>
    <w:basedOn w:val="Normal"/>
    <w:next w:val="Normal"/>
    <w:qFormat/>
    <w:rsid w:val="006D0C63"/>
    <w:pPr>
      <w:keepNext/>
      <w:outlineLvl w:val="0"/>
    </w:pPr>
    <w:rPr>
      <w:b/>
      <w:bCs/>
    </w:rPr>
  </w:style>
  <w:style w:type="paragraph" w:styleId="Heading2">
    <w:name w:val="heading 2"/>
    <w:basedOn w:val="Normal"/>
    <w:next w:val="Normal"/>
    <w:qFormat/>
    <w:rsid w:val="006D0C63"/>
    <w:pPr>
      <w:keepNext/>
      <w:jc w:val="center"/>
      <w:outlineLvl w:val="1"/>
    </w:pPr>
    <w:rPr>
      <w:rFonts w:ascii="Helvetica" w:hAnsi="Helvetica"/>
      <w:b/>
      <w:bCs/>
      <w:color w:val="000000"/>
      <w:sz w:val="28"/>
    </w:rPr>
  </w:style>
  <w:style w:type="paragraph" w:styleId="Heading3">
    <w:name w:val="heading 3"/>
    <w:basedOn w:val="Normal"/>
    <w:next w:val="Normal"/>
    <w:qFormat/>
    <w:rsid w:val="006D0C63"/>
    <w:pPr>
      <w:keepNext/>
      <w:outlineLvl w:val="2"/>
    </w:pPr>
    <w:rPr>
      <w:rFonts w:ascii="Helvetica" w:hAnsi="Helvetica"/>
      <w:b/>
      <w:bCs/>
      <w:sz w:val="28"/>
    </w:rPr>
  </w:style>
  <w:style w:type="paragraph" w:styleId="Heading4">
    <w:name w:val="heading 4"/>
    <w:basedOn w:val="Normal"/>
    <w:next w:val="Normal"/>
    <w:qFormat/>
    <w:rsid w:val="006D0C63"/>
    <w:pPr>
      <w:keepNext/>
      <w:outlineLvl w:val="3"/>
    </w:pPr>
    <w:rPr>
      <w:rFonts w:ascii="Helvetica" w:eastAsia="Arial Unicode MS" w:hAnsi="Helvetic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C63"/>
    <w:pPr>
      <w:tabs>
        <w:tab w:val="center" w:pos="4320"/>
        <w:tab w:val="right" w:pos="8640"/>
      </w:tabs>
    </w:pPr>
  </w:style>
  <w:style w:type="paragraph" w:styleId="Footer">
    <w:name w:val="footer"/>
    <w:basedOn w:val="Normal"/>
    <w:rsid w:val="006D0C63"/>
    <w:pPr>
      <w:tabs>
        <w:tab w:val="center" w:pos="4320"/>
        <w:tab w:val="right" w:pos="8640"/>
      </w:tabs>
    </w:pPr>
  </w:style>
  <w:style w:type="paragraph" w:styleId="BodyText">
    <w:name w:val="Body Text"/>
    <w:basedOn w:val="Normal"/>
    <w:rsid w:val="006D0C63"/>
    <w:pPr>
      <w:spacing w:after="120"/>
    </w:pPr>
  </w:style>
  <w:style w:type="paragraph" w:customStyle="1" w:styleId="Byline">
    <w:name w:val="Byline"/>
    <w:basedOn w:val="BodyText"/>
    <w:rsid w:val="006D0C63"/>
  </w:style>
  <w:style w:type="paragraph" w:styleId="BodyText2">
    <w:name w:val="Body Text 2"/>
    <w:basedOn w:val="Normal"/>
    <w:rsid w:val="006D0C63"/>
    <w:rPr>
      <w:rFonts w:ascii="Helvetica" w:hAnsi="Helvetica"/>
      <w:color w:val="0000FF"/>
    </w:rPr>
  </w:style>
  <w:style w:type="character" w:styleId="PageNumber">
    <w:name w:val="page number"/>
    <w:basedOn w:val="DefaultParagraphFont"/>
    <w:rsid w:val="006D0C63"/>
  </w:style>
  <w:style w:type="paragraph" w:styleId="BodyText3">
    <w:name w:val="Body Text 3"/>
    <w:basedOn w:val="Normal"/>
    <w:rsid w:val="006D0C63"/>
    <w:rPr>
      <w:rFonts w:ascii="Helvetica" w:hAnsi="Helvetica"/>
      <w:b/>
      <w:bCs/>
    </w:rPr>
  </w:style>
  <w:style w:type="paragraph" w:customStyle="1" w:styleId="FrontMatter">
    <w:name w:val="FrontMatter"/>
    <w:rsid w:val="006D0C63"/>
    <w:pPr>
      <w:spacing w:before="60" w:after="60"/>
    </w:pPr>
    <w:rPr>
      <w:rFonts w:ascii="Arial" w:hAnsi="Arial" w:cs="Arial"/>
      <w:kern w:val="16"/>
      <w:sz w:val="16"/>
    </w:rPr>
  </w:style>
  <w:style w:type="paragraph" w:customStyle="1" w:styleId="SubTopicLabel">
    <w:name w:val="SubTopic Label"/>
    <w:basedOn w:val="Normal"/>
    <w:next w:val="Normal"/>
    <w:rsid w:val="006D0C63"/>
    <w:rPr>
      <w:rFonts w:ascii="Arial" w:hAnsi="Arial"/>
      <w:b/>
      <w:sz w:val="20"/>
      <w:szCs w:val="20"/>
    </w:rPr>
  </w:style>
  <w:style w:type="paragraph" w:customStyle="1" w:styleId="separator">
    <w:name w:val="separator"/>
    <w:basedOn w:val="Normal"/>
    <w:next w:val="Normal"/>
    <w:rsid w:val="006D0C63"/>
    <w:pPr>
      <w:pBdr>
        <w:top w:val="single" w:sz="6" w:space="1" w:color="auto"/>
        <w:between w:val="single" w:sz="6" w:space="1" w:color="auto"/>
      </w:pBdr>
      <w:spacing w:before="240"/>
      <w:ind w:left="1699"/>
    </w:pPr>
    <w:rPr>
      <w:sz w:val="20"/>
      <w:szCs w:val="20"/>
    </w:rPr>
  </w:style>
  <w:style w:type="paragraph" w:customStyle="1" w:styleId="ChapterTitle">
    <w:name w:val="Chapter Title"/>
    <w:basedOn w:val="Normal"/>
    <w:next w:val="Normal"/>
    <w:rsid w:val="006D0C63"/>
    <w:pPr>
      <w:spacing w:after="120"/>
      <w:jc w:val="center"/>
    </w:pPr>
    <w:rPr>
      <w:rFonts w:ascii="Arial" w:hAnsi="Arial"/>
      <w:b/>
      <w:sz w:val="32"/>
      <w:szCs w:val="20"/>
    </w:rPr>
  </w:style>
  <w:style w:type="paragraph" w:customStyle="1" w:styleId="TopicTitle">
    <w:name w:val="Topic Title"/>
    <w:basedOn w:val="Normal"/>
    <w:next w:val="Normal"/>
    <w:rsid w:val="006D0C63"/>
    <w:pPr>
      <w:spacing w:after="120"/>
    </w:pPr>
    <w:rPr>
      <w:rFonts w:ascii="Arial" w:hAnsi="Arial"/>
      <w:b/>
      <w:sz w:val="32"/>
      <w:szCs w:val="20"/>
    </w:rPr>
  </w:style>
  <w:style w:type="paragraph" w:styleId="TOC1">
    <w:name w:val="toc 1"/>
    <w:aliases w:val="access"/>
    <w:basedOn w:val="Normal"/>
    <w:next w:val="Normal"/>
    <w:uiPriority w:val="39"/>
    <w:qFormat/>
    <w:rsid w:val="006D0C63"/>
    <w:pPr>
      <w:tabs>
        <w:tab w:val="left" w:leader="dot" w:pos="9000"/>
      </w:tabs>
    </w:pPr>
    <w:rPr>
      <w:rFonts w:ascii="Arial" w:hAnsi="Arial"/>
      <w:szCs w:val="20"/>
    </w:rPr>
  </w:style>
  <w:style w:type="paragraph" w:customStyle="1" w:styleId="unadvnormal">
    <w:name w:val="unadv normal"/>
    <w:basedOn w:val="Normal"/>
    <w:rsid w:val="006D0C63"/>
    <w:rPr>
      <w:sz w:val="20"/>
      <w:szCs w:val="20"/>
    </w:rPr>
  </w:style>
  <w:style w:type="paragraph" w:styleId="BalloonText">
    <w:name w:val="Balloon Text"/>
    <w:basedOn w:val="Normal"/>
    <w:semiHidden/>
    <w:rsid w:val="00483E25"/>
    <w:rPr>
      <w:rFonts w:ascii="Tahoma" w:hAnsi="Tahoma" w:cs="Tahoma"/>
      <w:sz w:val="16"/>
      <w:szCs w:val="16"/>
    </w:rPr>
  </w:style>
  <w:style w:type="paragraph" w:customStyle="1" w:styleId="ContinueNextPage">
    <w:name w:val="Continue Next Page"/>
    <w:basedOn w:val="Normal"/>
    <w:rsid w:val="00EB5086"/>
    <w:pPr>
      <w:pBdr>
        <w:top w:val="single" w:sz="6" w:space="1" w:color="auto"/>
        <w:between w:val="single" w:sz="6" w:space="1" w:color="auto"/>
      </w:pBdr>
      <w:ind w:left="1699"/>
      <w:jc w:val="right"/>
    </w:pPr>
    <w:rPr>
      <w:i/>
      <w:sz w:val="20"/>
      <w:szCs w:val="20"/>
    </w:rPr>
  </w:style>
  <w:style w:type="table" w:styleId="TableGrid">
    <w:name w:val="Table Grid"/>
    <w:basedOn w:val="TableNormal"/>
    <w:rsid w:val="00202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5F1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15542"/>
    <w:rPr>
      <w:color w:val="0000FF" w:themeColor="hyperlink"/>
      <w:u w:val="single"/>
    </w:rPr>
  </w:style>
  <w:style w:type="character" w:styleId="Emphasis">
    <w:name w:val="Emphasis"/>
    <w:basedOn w:val="DefaultParagraphFont"/>
    <w:qFormat/>
    <w:rsid w:val="00755B56"/>
    <w:rPr>
      <w:i/>
      <w:iCs/>
    </w:rPr>
  </w:style>
  <w:style w:type="character" w:styleId="SubtleReference">
    <w:name w:val="Subtle Reference"/>
    <w:basedOn w:val="DefaultParagraphFont"/>
    <w:uiPriority w:val="31"/>
    <w:qFormat/>
    <w:rsid w:val="009D6FFC"/>
    <w:rPr>
      <w:smallCaps/>
      <w:color w:val="C0504D" w:themeColor="accent2"/>
      <w:u w:val="single"/>
    </w:rPr>
  </w:style>
  <w:style w:type="paragraph" w:styleId="TOC2">
    <w:name w:val="toc 2"/>
    <w:basedOn w:val="Normal"/>
    <w:next w:val="Normal"/>
    <w:autoRedefine/>
    <w:uiPriority w:val="39"/>
    <w:qFormat/>
    <w:rsid w:val="00A00515"/>
    <w:pPr>
      <w:spacing w:after="100"/>
    </w:pPr>
  </w:style>
  <w:style w:type="paragraph" w:styleId="TOC3">
    <w:name w:val="toc 3"/>
    <w:basedOn w:val="Normal"/>
    <w:next w:val="Normal"/>
    <w:autoRedefine/>
    <w:uiPriority w:val="39"/>
    <w:unhideWhenUsed/>
    <w:qFormat/>
    <w:rsid w:val="00D215D8"/>
    <w:pPr>
      <w:spacing w:after="100" w:line="276" w:lineRule="auto"/>
      <w:ind w:left="440"/>
    </w:pPr>
    <w:rPr>
      <w:rFonts w:asciiTheme="minorHAnsi" w:eastAsiaTheme="minorEastAsia" w:hAnsiTheme="minorHAnsi" w:cstheme="minorBidi"/>
      <w:sz w:val="22"/>
      <w:szCs w:val="22"/>
    </w:rPr>
  </w:style>
  <w:style w:type="paragraph" w:styleId="ListParagraph">
    <w:name w:val="List Paragraph"/>
    <w:basedOn w:val="Normal"/>
    <w:uiPriority w:val="34"/>
    <w:qFormat/>
    <w:rsid w:val="00373D16"/>
    <w:pPr>
      <w:ind w:left="720"/>
      <w:contextualSpacing/>
    </w:pPr>
  </w:style>
  <w:style w:type="paragraph" w:customStyle="1" w:styleId="Default">
    <w:name w:val="Default"/>
    <w:rsid w:val="00A60BAF"/>
    <w:pPr>
      <w:autoSpaceDE w:val="0"/>
      <w:autoSpaceDN w:val="0"/>
      <w:adjustRightInd w:val="0"/>
    </w:pPr>
    <w:rPr>
      <w:rFonts w:ascii="Garamond" w:hAnsi="Garamond" w:cs="Garamond"/>
      <w:color w:val="000000"/>
      <w:sz w:val="24"/>
      <w:szCs w:val="24"/>
    </w:rPr>
  </w:style>
  <w:style w:type="character" w:styleId="CommentReference">
    <w:name w:val="annotation reference"/>
    <w:basedOn w:val="DefaultParagraphFont"/>
    <w:rsid w:val="006E660A"/>
    <w:rPr>
      <w:sz w:val="16"/>
      <w:szCs w:val="16"/>
    </w:rPr>
  </w:style>
  <w:style w:type="paragraph" w:styleId="CommentText">
    <w:name w:val="annotation text"/>
    <w:basedOn w:val="Normal"/>
    <w:link w:val="CommentTextChar"/>
    <w:rsid w:val="006E660A"/>
    <w:rPr>
      <w:sz w:val="20"/>
      <w:szCs w:val="20"/>
    </w:rPr>
  </w:style>
  <w:style w:type="character" w:customStyle="1" w:styleId="CommentTextChar">
    <w:name w:val="Comment Text Char"/>
    <w:basedOn w:val="DefaultParagraphFont"/>
    <w:link w:val="CommentText"/>
    <w:rsid w:val="006E660A"/>
  </w:style>
  <w:style w:type="paragraph" w:styleId="CommentSubject">
    <w:name w:val="annotation subject"/>
    <w:basedOn w:val="CommentText"/>
    <w:next w:val="CommentText"/>
    <w:link w:val="CommentSubjectChar"/>
    <w:rsid w:val="006E660A"/>
    <w:rPr>
      <w:b/>
      <w:bCs/>
    </w:rPr>
  </w:style>
  <w:style w:type="character" w:customStyle="1" w:styleId="CommentSubjectChar">
    <w:name w:val="Comment Subject Char"/>
    <w:basedOn w:val="CommentTextChar"/>
    <w:link w:val="CommentSubject"/>
    <w:rsid w:val="006E660A"/>
    <w:rPr>
      <w:b/>
      <w:bCs/>
    </w:rPr>
  </w:style>
  <w:style w:type="paragraph" w:styleId="Revision">
    <w:name w:val="Revision"/>
    <w:hidden/>
    <w:uiPriority w:val="99"/>
    <w:semiHidden/>
    <w:rsid w:val="003276BB"/>
    <w:rPr>
      <w:sz w:val="24"/>
      <w:szCs w:val="24"/>
    </w:rPr>
  </w:style>
  <w:style w:type="character" w:styleId="FollowedHyperlink">
    <w:name w:val="FollowedHyperlink"/>
    <w:basedOn w:val="DefaultParagraphFont"/>
    <w:semiHidden/>
    <w:unhideWhenUsed/>
    <w:rsid w:val="00753F5C"/>
    <w:rPr>
      <w:color w:val="800080" w:themeColor="followedHyperlink"/>
      <w:u w:val="single"/>
    </w:rPr>
  </w:style>
  <w:style w:type="paragraph" w:styleId="NormalWeb">
    <w:name w:val="Normal (Web)"/>
    <w:basedOn w:val="Normal"/>
    <w:uiPriority w:val="99"/>
    <w:semiHidden/>
    <w:unhideWhenUsed/>
    <w:rsid w:val="003B553A"/>
    <w:pPr>
      <w:spacing w:before="100" w:beforeAutospacing="1" w:after="100" w:afterAutospacing="1"/>
    </w:pPr>
    <w:rPr>
      <w:rFonts w:eastAsiaTheme="minorHAnsi"/>
    </w:rPr>
  </w:style>
  <w:style w:type="character" w:customStyle="1" w:styleId="HeaderChar">
    <w:name w:val="Header Char"/>
    <w:basedOn w:val="DefaultParagraphFont"/>
    <w:link w:val="Header"/>
    <w:uiPriority w:val="99"/>
    <w:rsid w:val="00293B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2576">
      <w:bodyDiv w:val="1"/>
      <w:marLeft w:val="0"/>
      <w:marRight w:val="0"/>
      <w:marTop w:val="0"/>
      <w:marBottom w:val="0"/>
      <w:divBdr>
        <w:top w:val="none" w:sz="0" w:space="0" w:color="auto"/>
        <w:left w:val="none" w:sz="0" w:space="0" w:color="auto"/>
        <w:bottom w:val="none" w:sz="0" w:space="0" w:color="auto"/>
        <w:right w:val="none" w:sz="0" w:space="0" w:color="auto"/>
      </w:divBdr>
    </w:div>
    <w:div w:id="159967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llynetcollaboration.global.lilly.com/sites/CDFTProcess/Business%20Document%20Repository/Forms/AllItems.asp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lillynetcollaboration.global.lilly.com/sites/GCDMLibraryManagementTeam/Documents/Data%20Element%20Definitions/Forms/AllItems.aspx" TargetMode="External"/><Relationship Id="rId41" Type="http://schemas.openxmlformats.org/officeDocument/2006/relationships/hyperlink" Target="http://isit.lilly.com/EndUser.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57" Type="http://schemas.microsoft.com/office/2011/relationships/people" Target="peop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theme" Target="theme/theme1.xml"/><Relationship Id="rId56" Type="http://schemas.microsoft.com/office/2011/relationships/commentsExtended" Target="commentsExtended.xml"/><Relationship Id="rId8"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DF9B9A491ECC4AB8F2CD5FE78DA9EE" ma:contentTypeVersion="14" ma:contentTypeDescription="Create a new document." ma:contentTypeScope="" ma:versionID="b7627516bae240ce58add449db523ce6">
  <xsd:schema xmlns:xsd="http://www.w3.org/2001/XMLSchema" xmlns:xs="http://www.w3.org/2001/XMLSchema" xmlns:p="http://schemas.microsoft.com/office/2006/metadata/properties" xmlns:ns2="33648e8c-5399-4ce0-994e-2f4ddb1c4614" xmlns:ns3="7991ce59-03a1-40f0-9433-abb443de5823" targetNamespace="http://schemas.microsoft.com/office/2006/metadata/properties" ma:root="true" ma:fieldsID="35ad7b994f91a6ad37e473c89957a249" ns2:_="" ns3:_="">
    <xsd:import namespace="33648e8c-5399-4ce0-994e-2f4ddb1c4614"/>
    <xsd:import namespace="7991ce59-03a1-40f0-9433-abb443de5823"/>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Sub_x002d_Topic" minOccurs="0"/>
                <xsd:element ref="ns3:Applicable_x0020_to" minOccurs="0"/>
                <xsd:element ref="ns3:Owner" minOccurs="0"/>
                <xsd:element ref="ns3:Effective_x0020_Date" minOccurs="0"/>
                <xsd:element ref="ns3:Document_x0020_Retirement_x0020_Date" minOccurs="0"/>
                <xsd:element ref="ns3:Version_x0020_Number" minOccurs="0"/>
                <xsd:element ref="ns3:Document_x0020_Status"/>
                <xsd:element ref="ns3:Applicable_x0020_Studies" minOccurs="0"/>
                <xsd:element ref="ns3:Foc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1ce59-03a1-40f0-9433-abb443de5823" elementFormDefault="qualified">
    <xsd:import namespace="http://schemas.microsoft.com/office/2006/documentManagement/types"/>
    <xsd:import namespace="http://schemas.microsoft.com/office/infopath/2007/PartnerControls"/>
    <xsd:element name="Topic" ma:index="14" ma:displayName="Topic" ma:description="Enter the topic this document pertains to, Example: Data Standards Control Board" ma:internalName="Topic">
      <xsd:simpleType>
        <xsd:restriction base="dms:Text">
          <xsd:maxLength value="255"/>
        </xsd:restriction>
      </xsd:simpleType>
    </xsd:element>
    <xsd:element name="Sub_x002d_Topic" ma:index="15" nillable="true" ma:displayName="Sub-Topic" ma:description="Enter the sub-topic this document pertains to, Example: Document Center" ma:internalName="Sub_x002d_Topic">
      <xsd:simpleType>
        <xsd:restriction base="dms:Text">
          <xsd:maxLength value="255"/>
        </xsd:restriction>
      </xsd:simpleType>
    </xsd:element>
    <xsd:element name="Applicable_x0020_to" ma:index="16" nillable="true" ma:displayName="Applicable to" ma:default="Lilly" ma:description="Enter those affected, check all that apply" ma:internalName="Applicable_x0020_to">
      <xsd:complexType>
        <xsd:complexContent>
          <xsd:extension base="dms:MultiChoice">
            <xsd:sequence>
              <xsd:element name="Value" maxOccurs="unbounded" minOccurs="0" nillable="true">
                <xsd:simpleType>
                  <xsd:restriction base="dms:Choice">
                    <xsd:enumeration value="Lilly"/>
                    <xsd:enumeration value="TPO partners"/>
                    <xsd:enumeration value="Other"/>
                  </xsd:restriction>
                </xsd:simpleType>
              </xsd:element>
            </xsd:sequence>
          </xsd:extension>
        </xsd:complexContent>
      </xsd:complexType>
    </xsd:element>
    <xsd:element name="Owner" ma:index="17" nillable="true" ma:displayName="Owner" ma:description="Document Owner" ma:list="UserInfo" ma:SearchPeopleOnly="false"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ffective_x0020_Date" ma:index="18" nillable="true" ma:displayName="Effective Date" ma:format="DateOnly" ma:internalName="Effective_x0020_Date">
      <xsd:simpleType>
        <xsd:restriction base="dms:DateTime"/>
      </xsd:simpleType>
    </xsd:element>
    <xsd:element name="Document_x0020_Retirement_x0020_Date" ma:index="19" nillable="true" ma:displayName="Document Retirement Date" ma:format="DateOnly" ma:internalName="Document_x0020_Retirement_x0020_Date">
      <xsd:simpleType>
        <xsd:restriction base="dms:DateTime"/>
      </xsd:simpleType>
    </xsd:element>
    <xsd:element name="Version_x0020_Number" ma:index="20" nillable="true" ma:displayName="Version Number" ma:internalName="Version_x0020_Number">
      <xsd:simpleType>
        <xsd:restriction base="dms:Number"/>
      </xsd:simpleType>
    </xsd:element>
    <xsd:element name="Document_x0020_Status" ma:index="21" ma:displayName="Document Status" ma:format="RadioButtons" ma:internalName="Document_x0020_Status">
      <xsd:simpleType>
        <xsd:restriction base="dms:Choice">
          <xsd:enumeration value="Active"/>
          <xsd:enumeration value="Upcoming"/>
        </xsd:restriction>
      </xsd:simpleType>
    </xsd:element>
    <xsd:element name="Applicable_x0020_Studies" ma:index="22" nillable="true" ma:displayName="Applicable Studies" ma:internalName="Applicable_x0020_Studies" ma:requiredMultiChoice="true">
      <xsd:complexType>
        <xsd:complexContent>
          <xsd:extension base="dms:MultiChoice">
            <xsd:sequence>
              <xsd:element name="Value" maxOccurs="unbounded" minOccurs="0" nillable="true">
                <xsd:simpleType>
                  <xsd:restriction base="dms:Choice">
                    <xsd:enumeration value="Current"/>
                    <xsd:enumeration value="Legacy InForm-InFuse"/>
                    <xsd:enumeration value="Legacy ICC"/>
                  </xsd:restriction>
                </xsd:simpleType>
              </xsd:element>
            </xsd:sequence>
          </xsd:extension>
        </xsd:complexContent>
      </xsd:complexType>
    </xsd:element>
    <xsd:element name="Focus" ma:index="23" nillable="true" ma:displayName="Focus" ma:description="What particular area does the document focus on, ex: SAE, Adjudication, etc..." ma:internalName="Foc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7991ce59-03a1-40f0-9433-abb443de5823">Data and Analysis Delivery</Topic>
    <Owner xmlns="7991ce59-03a1-40f0-9433-abb443de5823">
      <UserInfo>
        <DisplayName>AM\C169685</DisplayName>
        <AccountId>98</AccountId>
        <AccountType/>
      </UserInfo>
    </Owner>
    <Sub_x002d_Topic xmlns="7991ce59-03a1-40f0-9433-abb443de5823">1.4 Manage Final Data Documentation</Sub_x002d_Topic>
    <Document_x0020_Retirement_x0020_Date xmlns="7991ce59-03a1-40f0-9433-abb443de5823" xsi:nil="true"/>
    <Effective_x0020_Date xmlns="7991ce59-03a1-40f0-9433-abb443de5823">2015-12-01T05:00:00+00:00</Effective_x0020_Date>
    <Applicable_x0020_to xmlns="7991ce59-03a1-40f0-9433-abb443de5823">
      <Value>Lilly</Value>
      <Value>TPO partners</Value>
    </Applicable_x0020_to>
    <Version_x0020_Number xmlns="7991ce59-03a1-40f0-9433-abb443de5823">1</Version_x0020_Number>
    <Document_x0020_Status xmlns="7991ce59-03a1-40f0-9433-abb443de5823">Active</Document_x0020_Status>
    <Applicable_x0020_Studies xmlns="7991ce59-03a1-40f0-9433-abb443de5823">
      <Value>Current</Value>
    </Applicable_x0020_Studies>
    <Focus xmlns="7991ce59-03a1-40f0-9433-abb443de5823">SDTM aCRF</Foc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89D09-3BE3-4C8A-96D2-4D4531A57135}"/>
</file>

<file path=customXml/itemProps2.xml><?xml version="1.0" encoding="utf-8"?>
<ds:datastoreItem xmlns:ds="http://schemas.openxmlformats.org/officeDocument/2006/customXml" ds:itemID="{348C1FDF-7B96-4EDD-8A81-0522770E6C41}"/>
</file>

<file path=customXml/itemProps3.xml><?xml version="1.0" encoding="utf-8"?>
<ds:datastoreItem xmlns:ds="http://schemas.openxmlformats.org/officeDocument/2006/customXml" ds:itemID="{6CA57619-5C1F-4974-8125-B56CC09E4CBB}"/>
</file>

<file path=customXml/itemProps4.xml><?xml version="1.0" encoding="utf-8"?>
<ds:datastoreItem xmlns:ds="http://schemas.openxmlformats.org/officeDocument/2006/customXml" ds:itemID="{D1705B94-28FB-4503-ACB1-291CF9FE005E}"/>
</file>

<file path=customXml/itemProps5.xml><?xml version="1.0" encoding="utf-8"?>
<ds:datastoreItem xmlns:ds="http://schemas.openxmlformats.org/officeDocument/2006/customXml" ds:itemID="{5B44B585-3329-4F93-B052-4295D3ACE531}"/>
</file>

<file path=docProps/app.xml><?xml version="1.0" encoding="utf-8"?>
<Properties xmlns="http://schemas.openxmlformats.org/officeDocument/2006/extended-properties" xmlns:vt="http://schemas.openxmlformats.org/officeDocument/2006/docPropsVTypes">
  <Template>Normal</Template>
  <TotalTime>445</TotalTime>
  <Pages>17</Pages>
  <Words>1880</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Step by Step:  Creating SDTM Annotated CRFs</vt:lpstr>
    </vt:vector>
  </TitlesOfParts>
  <Company>Eli Lilly and Company</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Creating SDTM Annotated CRFs</dc:title>
  <dc:creator>rm96705</dc:creator>
  <cp:lastModifiedBy>Angie Hall</cp:lastModifiedBy>
  <cp:revision>162</cp:revision>
  <cp:lastPrinted>2012-06-18T16:34:00Z</cp:lastPrinted>
  <dcterms:created xsi:type="dcterms:W3CDTF">2015-11-25T14:30:00Z</dcterms:created>
  <dcterms:modified xsi:type="dcterms:W3CDTF">2015-12-02T02:06:00Z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vt:lpwstr>
  </property>
  <property fmtid="{D5CDD505-2E9C-101B-9397-08002B2CF9AE}" pid="3" name="RecordSeries">
    <vt:lpwstr>ADM130</vt:lpwstr>
  </property>
  <property fmtid="{D5CDD505-2E9C-101B-9397-08002B2CF9AE}" pid="4" name="SensitivityClassification">
    <vt:lpwstr>GREEN</vt:lpwstr>
  </property>
  <property fmtid="{D5CDD505-2E9C-101B-9397-08002B2CF9AE}" pid="5" name="ContentType">
    <vt:lpwstr>Document</vt:lpwstr>
  </property>
  <property fmtid="{D5CDD505-2E9C-101B-9397-08002B2CF9AE}" pid="6" name="ContentTypeId">
    <vt:lpwstr>0x01010015DF9B9A491ECC4AB8F2CD5FE78DA9EE</vt:lpwstr>
  </property>
  <property fmtid="{D5CDD505-2E9C-101B-9397-08002B2CF9AE}" pid="7" name="EnterpriseSensitivityClassification">
    <vt:lpwstr>3;#GREEN|ec74153f-63be-46a4-ae5f-1b86c809897d</vt:lpwstr>
  </property>
  <property fmtid="{D5CDD505-2E9C-101B-9397-08002B2CF9AE}" pid="8" name="EnterpriseDocumentLanguage">
    <vt:lpwstr>2;#eng|39540796-0396-4e54-afe9-a602f28bbe8f</vt:lpwstr>
  </property>
  <property fmtid="{D5CDD505-2E9C-101B-9397-08002B2CF9AE}" pid="9" name="EnterpriseRecordSeriesCode">
    <vt:lpwstr>1;#ADM130|70dc3311-3e76-421c-abfa-d108df48853c</vt:lpwstr>
  </property>
  <property fmtid="{D5CDD505-2E9C-101B-9397-08002B2CF9AE}" pid="10" name="Order">
    <vt:r8>15600</vt:r8>
  </property>
  <property fmtid="{D5CDD505-2E9C-101B-9397-08002B2CF9AE}" pid="11" name="xd_ProgID">
    <vt:lpwstr/>
  </property>
  <property fmtid="{D5CDD505-2E9C-101B-9397-08002B2CF9AE}" pid="12" name="_CopySource">
    <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