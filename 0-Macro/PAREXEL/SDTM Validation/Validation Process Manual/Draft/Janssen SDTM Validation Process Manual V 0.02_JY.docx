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how to use the validation macros to validate the SDTM deliverables as well as review the validation outputs and implement the changes to aCRF, SDTM SPEC and SDTM program.</w:t>
      </w:r>
    </w:p>
    <w:p w:rsidR="00124784" w:rsidRPr="001D094A" w:rsidRDefault="00124784" w:rsidP="00124784">
      <w:pPr>
        <w:rPr>
          <w:rFonts w:ascii="Times New Roman" w:hAnsi="Times New Roman" w:cs="Times New Roman"/>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r w:rsidRPr="001D094A">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FFEFBB5" wp14:editId="540B33D5">
                <wp:simplePos x="0" y="0"/>
                <wp:positionH relativeFrom="column">
                  <wp:posOffset>223189</wp:posOffset>
                </wp:positionH>
                <wp:positionV relativeFrom="paragraph">
                  <wp:posOffset>160020</wp:posOffset>
                </wp:positionV>
                <wp:extent cx="5176520" cy="2352040"/>
                <wp:effectExtent l="0" t="0" r="24130" b="10160"/>
                <wp:wrapNone/>
                <wp:docPr id="309" name="Group 35"/>
                <wp:cNvGraphicFramePr/>
                <a:graphic xmlns:a="http://schemas.openxmlformats.org/drawingml/2006/main">
                  <a:graphicData uri="http://schemas.microsoft.com/office/word/2010/wordprocessingGroup">
                    <wpg:wgp>
                      <wpg:cNvGrpSpPr/>
                      <wpg:grpSpPr>
                        <a:xfrm>
                          <a:off x="0" y="0"/>
                          <a:ext cx="5176520" cy="2352040"/>
                          <a:chOff x="0" y="0"/>
                          <a:chExt cx="517652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47"/>
                        <wps:cNvSpPr txBox="1"/>
                        <wps:spPr>
                          <a:xfrm>
                            <a:off x="366712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Main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38122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4421822" y="0"/>
                            <a:ext cx="0"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wps:txbx>
                        <wps:bodyPr wrap="square" rtlCol="0" anchor="ctr">
                          <a:noAutofit/>
                        </wps:bodyPr>
                      </wps:wsp>
                    </wpg:wgp>
                  </a:graphicData>
                </a:graphic>
              </wp:anchor>
            </w:drawing>
          </mc:Choice>
          <mc:Fallback>
            <w:pict>
              <v:group id="Group 35" o:spid="_x0000_s1026" style="position:absolute;margin-left:17.55pt;margin-top:12.6pt;width:407.6pt;height:185.2pt;z-index:251659264" coordsize="51765,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QC program</w:t>
                        </w:r>
                      </w:p>
                    </w:txbxContent>
                  </v:textbox>
                </v:shape>
                <v:shape id="Text Box 47" o:spid="_x0000_s1029" type="#_x0000_t202" style="position:absolute;left:36671;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Main program</w:t>
                        </w:r>
                      </w:p>
                    </w:txbxContent>
                  </v:textbox>
                </v:shape>
                <v:line id="Straight Connector 313" o:spid="_x0000_s1030"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1" style="position:absolute;visibility:visible;mso-wrap-style:square" from="6096,0" to="44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2"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6" o:spid="_x0000_s1033" type="#_x0000_t32" style="position:absolute;left:44218;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6ycIAAADcAAAADwAAAGRycy9kb3ducmV2LnhtbESPQYvCMBSE7wv+h/AEb2uqUinVKCIU&#10;vaor6O3ZPNti81KaVOu/3ywIexxmvhlmue5NLZ7Uusqygsk4AkGcW11xoeDnlH0nIJxH1lhbJgVv&#10;crBeDb6WmGr74gM9j74QoYRdigpK75tUSpeXZNCNbUMcvLttDfog20LqFl+h3NRyGkVzabDisFBi&#10;Q9uS8sexMwpm91u/S/xGJtnFbrsujuNzdlVqNOw3CxCeev8f/tB7HbjJH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L6ycIAAADcAAAADwAAAAAAAAAAAAAA&#10;AAChAgAAZHJzL2Rvd25yZXYueG1sUEsFBgAAAAAEAAQA+QAAAJADAAAAAA==&#10;" strokecolor="#4579b8 [3044]">
                  <v:stroke endarrow="open"/>
                </v:shape>
                <v:shape id="Straight Arrow Connector 317" o:spid="_x0000_s1034"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5"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v:textbox>
                </v:shape>
                <v:line id="Straight Connector 319" o:spid="_x0000_s1036"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7"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8"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54757" w:rsidRDefault="00C54757"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Box 94" o:spid="_x0000_s1039"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v:textbox>
                </v:shape>
              </v:group>
            </w:pict>
          </mc:Fallback>
        </mc:AlternateContent>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D70624">
      <w:pPr>
        <w:rPr>
          <w:rFonts w:ascii="Times New Roman" w:hAnsi="Times New Roman" w:cs="Times New Roman"/>
        </w:rPr>
      </w:pPr>
      <w:r>
        <w:rPr>
          <w:rStyle w:val="CommentReference"/>
        </w:rPr>
        <w:commentReference w:id="2"/>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8F2A70" w:rsidRPr="001D094A" w:rsidRDefault="00EE3E95" w:rsidP="000364AA">
      <w:pPr>
        <w:pStyle w:val="ListParagraph"/>
        <w:ind w:left="1080"/>
        <w:rPr>
          <w:rFonts w:ascii="Times New Roman" w:hAnsi="Times New Roman" w:cs="Times New Roman"/>
          <w:b/>
          <w:sz w:val="24"/>
          <w:szCs w:val="24"/>
        </w:rPr>
      </w:pPr>
      <w:commentRangeStart w:id="3"/>
      <w:r w:rsidRPr="001D094A">
        <w:rPr>
          <w:rFonts w:ascii="Times New Roman" w:hAnsi="Times New Roman" w:cs="Times New Roman"/>
        </w:rPr>
        <w:t xml:space="preserve">To </w:t>
      </w:r>
      <w:bookmarkStart w:id="4" w:name="OLE_LINK5"/>
      <w:bookmarkStart w:id="5"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4"/>
      <w:bookmarkEnd w:id="5"/>
      <w:commentRangeEnd w:id="3"/>
      <w:r w:rsidR="00527179">
        <w:rPr>
          <w:rStyle w:val="CommentReference"/>
          <w:rFonts w:ascii="Calibri" w:eastAsia="SimSun" w:hAnsi="Calibri" w:cs="SimSun"/>
        </w:rPr>
        <w:commentReference w:id="3"/>
      </w:r>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t xml:space="preserve">Invoke the macro with no parameters </w:t>
      </w:r>
      <w:commentRangeStart w:id="6"/>
      <w:r w:rsidRPr="001D094A">
        <w:rPr>
          <w:rFonts w:ascii="Times New Roman" w:hAnsi="Times New Roman" w:cs="Times New Roman"/>
        </w:rPr>
        <w:t>for new study</w:t>
      </w:r>
      <w:commentRangeEnd w:id="6"/>
      <w:r w:rsidR="00D70624">
        <w:rPr>
          <w:rStyle w:val="CommentReference"/>
          <w:rFonts w:ascii="Calibri" w:eastAsia="SimSun" w:hAnsi="Calibri" w:cs="SimSun"/>
        </w:rPr>
        <w:commentReference w:id="6"/>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 xml:space="preserve">names </w:t>
      </w:r>
      <w:proofErr w:type="gramStart"/>
      <w:r w:rsidR="001D094A" w:rsidRPr="001D094A">
        <w:rPr>
          <w:rFonts w:ascii="Times New Roman" w:hAnsi="Times New Roman" w:cs="Times New Roman"/>
        </w:rPr>
        <w:t>meta</w:t>
      </w:r>
      <w:proofErr w:type="gramEnd"/>
      <w:r w:rsidR="001D094A" w:rsidRPr="001D094A">
        <w:rPr>
          <w:rFonts w:ascii="Times New Roman" w:hAnsi="Times New Roman" w:cs="Times New Roman"/>
        </w:rPr>
        <w:t xml:space="preserve"> (directory for study level metadata) and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w:t>
      </w:r>
      <w:commentRangeStart w:id="7"/>
      <w:r w:rsidR="000D24D9">
        <w:rPr>
          <w:rFonts w:ascii="Times New Roman" w:hAnsi="Times New Roman" w:cs="Times New Roman"/>
        </w:rPr>
        <w:t>validation output</w:t>
      </w:r>
      <w:commentRangeEnd w:id="7"/>
      <w:r w:rsidR="00D70624">
        <w:rPr>
          <w:rStyle w:val="CommentReference"/>
          <w:rFonts w:ascii="Calibri" w:eastAsia="SimSun" w:hAnsi="Calibri" w:cs="SimSun"/>
        </w:rPr>
        <w:commentReference w:id="7"/>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lastRenderedPageBreak/>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8"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8"/>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9" w:name="OLE_LINK1"/>
      <w:bookmarkStart w:id="10" w:name="OLE_LINK2"/>
      <w:r w:rsidRPr="001D094A">
        <w:rPr>
          <w:rFonts w:ascii="Times New Roman" w:hAnsi="Times New Roman" w:cs="Times New Roman"/>
        </w:rPr>
        <w:t xml:space="preserve">qc_CD.txt </w:t>
      </w:r>
      <w:bookmarkEnd w:id="9"/>
      <w:bookmarkEnd w:id="10"/>
      <w:r w:rsidRPr="001D094A">
        <w:rPr>
          <w:rFonts w:ascii="Times New Roman" w:hAnsi="Times New Roman" w:cs="Times New Roman"/>
        </w:rPr>
        <w:t xml:space="preserve">- </w:t>
      </w:r>
      <w:commentRangeStart w:id="11"/>
      <w:r w:rsidRPr="001D094A">
        <w:rPr>
          <w:rFonts w:ascii="Times New Roman" w:hAnsi="Times New Roman" w:cs="Times New Roman"/>
        </w:rPr>
        <w:t xml:space="preserve">This file show the difference of code list (Controlled Terminology) </w:t>
      </w:r>
      <w:commentRangeEnd w:id="11"/>
      <w:r w:rsidR="00D70624">
        <w:rPr>
          <w:rStyle w:val="CommentReference"/>
          <w:rFonts w:ascii="Calibri" w:eastAsia="SimSun" w:hAnsi="Calibri" w:cs="SimSun"/>
        </w:rPr>
        <w:commentReference w:id="11"/>
      </w:r>
      <w:r w:rsidRPr="001D094A">
        <w:rPr>
          <w:rFonts w:ascii="Times New Roman" w:hAnsi="Times New Roman" w:cs="Times New Roman"/>
        </w:rPr>
        <w:t>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12" w:name="OLE_LINK3"/>
      <w:bookmarkStart w:id="13" w:name="OLE_LINK4"/>
      <w:r w:rsidRPr="001D094A">
        <w:rPr>
          <w:rFonts w:ascii="Times New Roman" w:hAnsi="Times New Roman" w:cs="Times New Roman"/>
        </w:rPr>
        <w:t xml:space="preserve">qc_COMPMETH.txt </w:t>
      </w:r>
      <w:bookmarkEnd w:id="12"/>
      <w:bookmarkEnd w:id="13"/>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qc_DATADEF.txt - This file show the difference of data definition (Dataset-Level Metadata) </w:t>
      </w:r>
      <w:commentRangeStart w:id="14"/>
      <w:r w:rsidRPr="001D094A">
        <w:rPr>
          <w:rFonts w:ascii="Times New Roman" w:hAnsi="Times New Roman" w:cs="Times New Roman"/>
        </w:rPr>
        <w:t>between</w:t>
      </w:r>
      <w:commentRangeEnd w:id="14"/>
      <w:r w:rsidR="00D70624">
        <w:rPr>
          <w:rStyle w:val="CommentReference"/>
          <w:rFonts w:ascii="Calibri" w:eastAsia="SimSun" w:hAnsi="Calibri" w:cs="SimSun"/>
        </w:rPr>
        <w:commentReference w:id="14"/>
      </w:r>
      <w:r w:rsidRPr="001D094A">
        <w:rPr>
          <w:rFonts w:ascii="Times New Roman" w:hAnsi="Times New Roman" w:cs="Times New Roman"/>
        </w:rPr>
        <w:t xml:space="preserve">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commentRangeStart w:id="15"/>
      <w:r w:rsidRPr="001D094A">
        <w:rPr>
          <w:rFonts w:ascii="Times New Roman" w:hAnsi="Times New Roman" w:cs="Times New Roman"/>
        </w:rPr>
        <w:t xml:space="preserve">Metadata.xml </w:t>
      </w:r>
      <w:commentRangeEnd w:id="15"/>
      <w:r w:rsidR="00A82C92">
        <w:rPr>
          <w:rStyle w:val="CommentReference"/>
          <w:rFonts w:ascii="Calibri" w:eastAsia="SimSun" w:hAnsi="Calibri" w:cs="SimSun"/>
        </w:rPr>
        <w:commentReference w:id="15"/>
      </w:r>
      <w:r w:rsidRPr="001D094A">
        <w:rPr>
          <w:rFonts w:ascii="Times New Roman" w:hAnsi="Times New Roman" w:cs="Times New Roman"/>
        </w:rPr>
        <w:t>- This file contains items included in study level metadata but not included in standard metadata</w:t>
      </w:r>
    </w:p>
    <w:p w:rsidR="000364AA" w:rsidRPr="001D094A" w:rsidRDefault="009F3DD6" w:rsidP="007A08B8">
      <w:pPr>
        <w:pStyle w:val="ListParagraph"/>
        <w:numPr>
          <w:ilvl w:val="2"/>
          <w:numId w:val="33"/>
        </w:numPr>
        <w:outlineLvl w:val="2"/>
        <w:rPr>
          <w:rFonts w:ascii="Times New Roman" w:hAnsi="Times New Roman" w:cs="Times New Roman"/>
          <w:b/>
          <w:sz w:val="24"/>
          <w:szCs w:val="24"/>
        </w:rPr>
      </w:pPr>
      <w:commentRangeStart w:id="16"/>
      <w:r w:rsidRPr="001D094A">
        <w:rPr>
          <w:rFonts w:ascii="Times New Roman" w:hAnsi="Times New Roman" w:cs="Times New Roman"/>
        </w:rPr>
        <w:t xml:space="preserve">Action: </w:t>
      </w:r>
      <w:commentRangeEnd w:id="16"/>
      <w:r w:rsidR="0082593B">
        <w:rPr>
          <w:rStyle w:val="CommentReference"/>
          <w:rFonts w:ascii="Calibri" w:eastAsia="SimSun" w:hAnsi="Calibri" w:cs="SimSun"/>
        </w:rPr>
        <w:commentReference w:id="16"/>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7D298E" w:rsidRPr="001D094A" w:rsidRDefault="007D298E" w:rsidP="007D298E">
      <w:pPr>
        <w:pStyle w:val="ListParagraph"/>
        <w:ind w:left="108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527179" w:rsidRDefault="00EE3E95" w:rsidP="007A08B8">
      <w:pPr>
        <w:pStyle w:val="ListParagraph"/>
        <w:numPr>
          <w:ilvl w:val="2"/>
          <w:numId w:val="33"/>
        </w:numPr>
        <w:outlineLvl w:val="2"/>
        <w:rPr>
          <w:rFonts w:ascii="Times New Roman" w:hAnsi="Times New Roman" w:cs="Times New Roman"/>
        </w:rPr>
      </w:pPr>
      <w:commentRangeStart w:id="17"/>
      <w:r w:rsidRPr="00527179">
        <w:rPr>
          <w:rFonts w:ascii="Times New Roman" w:hAnsi="Times New Roman" w:cs="Times New Roman"/>
        </w:rPr>
        <w:t xml:space="preserve">Purpose: </w:t>
      </w:r>
      <w:commentRangeEnd w:id="17"/>
      <w:r w:rsidR="00527179">
        <w:rPr>
          <w:rStyle w:val="CommentReference"/>
          <w:rFonts w:ascii="Calibri" w:eastAsia="SimSun" w:hAnsi="Calibri" w:cs="SimSun"/>
        </w:rPr>
        <w:commentReference w:id="17"/>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18" w:name="OLE_LINK16"/>
      <w:bookmarkStart w:id="19" w:name="OLE_LINK17"/>
      <w:bookmarkStart w:id="20" w:name="OLE_LINK46"/>
      <w:bookmarkStart w:id="21"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18"/>
    <w:bookmarkEnd w:id="19"/>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22" w:name="OLE_LINK24"/>
      <w:bookmarkStart w:id="23"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22"/>
      <w:bookmarkEnd w:id="23"/>
    </w:p>
    <w:bookmarkEnd w:id="20"/>
    <w:bookmarkEnd w:id="21"/>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24" w:name="OLE_LINK14"/>
      <w:bookmarkStart w:id="25" w:name="OLE_LINK15"/>
      <w:r w:rsidRPr="007F665C">
        <w:rPr>
          <w:rFonts w:ascii="Times New Roman" w:hAnsi="Times New Roman" w:cs="Times New Roman"/>
        </w:rPr>
        <w:t xml:space="preserve">except </w:t>
      </w:r>
      <w:bookmarkEnd w:id="24"/>
      <w:bookmarkEnd w:id="25"/>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7F665C" w:rsidRPr="007F665C" w:rsidRDefault="007F665C" w:rsidP="007F665C">
      <w:pPr>
        <w:pStyle w:val="ListParagraph"/>
        <w:numPr>
          <w:ilvl w:val="0"/>
          <w:numId w:val="36"/>
        </w:numPr>
        <w:rPr>
          <w:rFonts w:ascii="Times New Roman" w:hAnsi="Times New Roman" w:cs="Times New Roman"/>
        </w:rPr>
      </w:pPr>
      <w:bookmarkStart w:id="26" w:name="OLE_LINK18"/>
      <w:bookmarkStart w:id="27"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LBMTTHOD</w:t>
      </w:r>
      <w:r w:rsidR="000B4181">
        <w:rPr>
          <w:rFonts w:ascii="Times New Roman" w:hAnsi="Times New Roman" w:cs="Times New Roman"/>
        </w:rPr>
        <w:t xml:space="preserve"> is correct</w:t>
      </w:r>
    </w:p>
    <w:bookmarkEnd w:id="26"/>
    <w:bookmarkEnd w:id="27"/>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28" w:name="OLE_LINK20"/>
      <w:bookmarkStart w:id="29"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28"/>
      <w:bookmarkEnd w:id="29"/>
      <w:r w:rsidRPr="007F665C">
        <w:rPr>
          <w:rFonts w:ascii="Times New Roman" w:hAnsi="Times New Roman" w:cs="Times New Roman"/>
        </w:rPr>
        <w:t>variable is missing</w:t>
      </w:r>
    </w:p>
    <w:p w:rsidR="007F665C" w:rsidRPr="00CE2797" w:rsidRDefault="007F665C" w:rsidP="00CE2797">
      <w:pPr>
        <w:pStyle w:val="ListParagraph"/>
        <w:numPr>
          <w:ilvl w:val="0"/>
          <w:numId w:val="36"/>
        </w:numPr>
        <w:rPr>
          <w:rFonts w:ascii="Times New Roman" w:hAnsi="Times New Roman" w:cs="Times New Roman"/>
        </w:rPr>
      </w:pPr>
      <w:r w:rsidRPr="007F665C">
        <w:rPr>
          <w:rFonts w:ascii="Times New Roman" w:hAnsi="Times New Roman" w:cs="Times New Roman"/>
        </w:rPr>
        <w:t>To check if the variable order is correct</w:t>
      </w: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lastRenderedPageBreak/>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30" w:name="OLE_LINK10"/>
      <w:bookmarkStart w:id="31" w:name="OLE_LINK11"/>
      <w:bookmarkStart w:id="32" w:name="OLE_LINK12"/>
      <w:r w:rsidR="00D25951">
        <w:rPr>
          <w:rFonts w:ascii="Times New Roman" w:hAnsi="Times New Roman" w:cs="Times New Roman"/>
        </w:rPr>
        <w:t xml:space="preserve">default </w:t>
      </w:r>
      <w:bookmarkEnd w:id="30"/>
      <w:bookmarkEnd w:id="31"/>
      <w:bookmarkEnd w:id="32"/>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33" w:name="OLE_LINK29"/>
      <w:bookmarkStart w:id="34"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33"/>
      <w:bookmarkEnd w:id="34"/>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35" w:name="OLE_LINK8"/>
      <w:bookmarkStart w:id="36" w:name="OLE_LINK9"/>
      <w:r w:rsidR="006E746C" w:rsidRPr="001D094A">
        <w:rPr>
          <w:rFonts w:ascii="Times New Roman" w:hAnsi="Times New Roman" w:cs="Times New Roman"/>
        </w:rPr>
        <w:t>PXLTimeCode_MetadataCheck</w:t>
      </w:r>
      <w:commentRangeStart w:id="37"/>
      <w:r w:rsidR="006E746C" w:rsidRPr="001D094A">
        <w:rPr>
          <w:rFonts w:ascii="Times New Roman" w:hAnsi="Times New Roman" w:cs="Times New Roman"/>
        </w:rPr>
        <w:t>_yyyymmdd</w:t>
      </w:r>
      <w:commentRangeEnd w:id="37"/>
      <w:r w:rsidR="002364E1">
        <w:rPr>
          <w:rStyle w:val="CommentReference"/>
          <w:rFonts w:ascii="Calibri" w:eastAsia="SimSun" w:hAnsi="Calibri" w:cs="SimSun"/>
        </w:rPr>
        <w:commentReference w:id="37"/>
      </w:r>
      <w:r w:rsidR="006E746C" w:rsidRPr="001D094A">
        <w:rPr>
          <w:rFonts w:ascii="Times New Roman" w:hAnsi="Times New Roman" w:cs="Times New Roman"/>
        </w:rPr>
        <w:t>.xml</w:t>
      </w:r>
      <w:bookmarkEnd w:id="35"/>
      <w:bookmarkEnd w:id="36"/>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Pr="001D094A"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436B20" w:rsidRPr="001D094A" w:rsidRDefault="004336E5" w:rsidP="009F44C6">
      <w:pPr>
        <w:pStyle w:val="ListParagraph"/>
        <w:numPr>
          <w:ilvl w:val="0"/>
          <w:numId w:val="37"/>
        </w:numPr>
        <w:rPr>
          <w:rFonts w:ascii="Times New Roman" w:hAnsi="Times New Roman" w:cs="Times New Roman"/>
        </w:rPr>
      </w:pPr>
      <w:commentRangeStart w:id="38"/>
      <w:proofErr w:type="spellStart"/>
      <w:r>
        <w:rPr>
          <w:rFonts w:ascii="Times New Roman" w:hAnsi="Times New Roman" w:cs="Times New Roman"/>
        </w:rPr>
        <w:t>ValuelistChk</w:t>
      </w:r>
      <w:commentRangeEnd w:id="38"/>
      <w:proofErr w:type="spellEnd"/>
      <w:r w:rsidR="00A82C92">
        <w:rPr>
          <w:rStyle w:val="CommentReference"/>
          <w:rFonts w:ascii="Calibri" w:eastAsia="SimSun" w:hAnsi="Calibri" w:cs="SimSun"/>
        </w:rPr>
        <w:commentReference w:id="38"/>
      </w:r>
    </w:p>
    <w:p w:rsidR="00D47A5E" w:rsidRPr="001D094A" w:rsidRDefault="00D47A5E"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ind w:left="1440"/>
        <w:rPr>
          <w:rFonts w:ascii="Times New Roman" w:hAnsi="Times New Roman" w:cs="Times New Roman"/>
        </w:rPr>
      </w:pPr>
      <w:r w:rsidRPr="001D094A">
        <w:rPr>
          <w:rFonts w:ascii="Times New Roman" w:hAnsi="Times New Roman" w:cs="Times New Roman"/>
        </w:rPr>
        <w:t>The ORIGIN</w:t>
      </w:r>
      <w:commentRangeStart w:id="39"/>
      <w:r w:rsidRPr="001D094A">
        <w:rPr>
          <w:rFonts w:ascii="Times New Roman" w:hAnsi="Times New Roman" w:cs="Times New Roman"/>
        </w:rPr>
        <w:t xml:space="preserve"> </w:t>
      </w:r>
      <w:r w:rsidR="008E5A1A">
        <w:rPr>
          <w:rFonts w:ascii="Times New Roman" w:hAnsi="Times New Roman" w:cs="Times New Roman"/>
        </w:rPr>
        <w:t xml:space="preserve">in </w:t>
      </w:r>
      <w:commentRangeEnd w:id="39"/>
      <w:r w:rsidR="00D15111">
        <w:rPr>
          <w:rStyle w:val="CommentReference"/>
          <w:rFonts w:ascii="Calibri" w:eastAsia="SimSun" w:hAnsi="Calibri" w:cs="SimSun"/>
        </w:rPr>
        <w:commentReference w:id="39"/>
      </w:r>
      <w:r w:rsidRPr="001D094A">
        <w:rPr>
          <w:rFonts w:ascii="Times New Roman" w:hAnsi="Times New Roman" w:cs="Times New Roman"/>
        </w:rPr>
        <w:t>is missing</w:t>
      </w:r>
    </w:p>
    <w:p w:rsidR="003D243B" w:rsidRPr="003D243B" w:rsidRDefault="003D243B" w:rsidP="003D243B">
      <w:pPr>
        <w:pStyle w:val="ListParagraph"/>
        <w:numPr>
          <w:ilvl w:val="0"/>
          <w:numId w:val="40"/>
        </w:numPr>
        <w:ind w:left="1440"/>
        <w:rPr>
          <w:rFonts w:ascii="Times New Roman" w:hAnsi="Times New Roman" w:cs="Times New Roman"/>
        </w:rPr>
      </w:pPr>
      <w:r w:rsidRPr="003D243B">
        <w:rPr>
          <w:rFonts w:ascii="Times New Roman" w:hAnsi="Times New Roman" w:cs="Times New Roman"/>
        </w:rPr>
        <w:t xml:space="preserve">ORIGIN format is not correct for multiple origin values. If there are multiple </w:t>
      </w:r>
      <w:commentRangeStart w:id="40"/>
      <w:r w:rsidRPr="003D243B">
        <w:rPr>
          <w:rFonts w:ascii="Times New Roman" w:hAnsi="Times New Roman" w:cs="Times New Roman"/>
        </w:rPr>
        <w:t>ORIGINS then the CRF should be in the end. For example: “Assigned, CRF” not “CRF, Assigned”.</w:t>
      </w:r>
      <w:commentRangeEnd w:id="40"/>
      <w:r w:rsidR="00D15111">
        <w:rPr>
          <w:rStyle w:val="CommentReference"/>
          <w:rFonts w:ascii="Calibri" w:eastAsia="SimSun" w:hAnsi="Calibri" w:cs="SimSun"/>
        </w:rPr>
        <w:commentReference w:id="40"/>
      </w:r>
    </w:p>
    <w:p w:rsidR="00436B20" w:rsidRPr="001D094A" w:rsidRDefault="00436B20" w:rsidP="009F44C6">
      <w:pPr>
        <w:pStyle w:val="ListParagraph"/>
        <w:numPr>
          <w:ilvl w:val="0"/>
          <w:numId w:val="40"/>
        </w:numPr>
        <w:ind w:left="1440"/>
        <w:rPr>
          <w:rFonts w:ascii="Times New Roman" w:hAnsi="Times New Roman" w:cs="Times New Roman"/>
        </w:rPr>
      </w:pPr>
      <w:commentRangeStart w:id="41"/>
      <w:r w:rsidRPr="001D094A">
        <w:rPr>
          <w:rFonts w:ascii="Times New Roman" w:hAnsi="Times New Roman" w:cs="Times New Roman"/>
        </w:rPr>
        <w:t>CRFPAGE is missing when ORIGIN contains CRF</w:t>
      </w:r>
      <w:commentRangeEnd w:id="41"/>
      <w:r w:rsidR="00A82C92">
        <w:rPr>
          <w:rStyle w:val="CommentReference"/>
          <w:rFonts w:ascii="Calibri" w:eastAsia="SimSun" w:hAnsi="Calibri" w:cs="SimSun"/>
        </w:rPr>
        <w:commentReference w:id="41"/>
      </w:r>
    </w:p>
    <w:p w:rsidR="00436B20" w:rsidRPr="001D094A" w:rsidRDefault="00436B20"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AC51EF" w:rsidRDefault="00C368EC" w:rsidP="009F44C6">
      <w:pPr>
        <w:pStyle w:val="ListParagraph"/>
        <w:numPr>
          <w:ilvl w:val="0"/>
          <w:numId w:val="40"/>
        </w:numPr>
        <w:ind w:left="1440"/>
        <w:rPr>
          <w:rFonts w:ascii="Times New Roman" w:hAnsi="Times New Roman" w:cs="Times New Roman"/>
        </w:rPr>
      </w:pPr>
      <w:r w:rsidRPr="00AC51EF">
        <w:rPr>
          <w:rFonts w:ascii="Times New Roman" w:hAnsi="Times New Roman" w:cs="Times New Roman"/>
        </w:rPr>
        <w:t>T</w:t>
      </w:r>
      <w:r w:rsidR="00AC51EF" w:rsidRPr="00AC51EF">
        <w:rPr>
          <w:rFonts w:ascii="Times New Roman" w:hAnsi="Times New Roman" w:cs="Times New Roman"/>
        </w:rPr>
        <w:t xml:space="preserve">he value list of IECAT (JJ standard), CCCAT, DSCAT, FTCAT, QSCAT, LBCAT, LBSPEC or </w:t>
      </w:r>
      <w:commentRangeStart w:id="43"/>
      <w:r w:rsidR="00AC51EF" w:rsidRPr="00AC51EF">
        <w:rPr>
          <w:rFonts w:ascii="Times New Roman" w:hAnsi="Times New Roman" w:cs="Times New Roman"/>
        </w:rPr>
        <w:t>LBMTTHOD</w:t>
      </w:r>
      <w:commentRangeEnd w:id="43"/>
      <w:r w:rsidR="00A82C92">
        <w:rPr>
          <w:rStyle w:val="CommentReference"/>
          <w:rFonts w:ascii="Calibri" w:eastAsia="SimSun" w:hAnsi="Calibri" w:cs="SimSun"/>
        </w:rPr>
        <w:commentReference w:id="43"/>
      </w:r>
      <w:r w:rsidR="00436B20" w:rsidRPr="00AC51EF">
        <w:rPr>
          <w:rFonts w:ascii="Times New Roman" w:hAnsi="Times New Roman" w:cs="Times New Roman"/>
        </w:rPr>
        <w:t xml:space="preserve"> is </w:t>
      </w:r>
      <w:r w:rsidRPr="00AC51EF">
        <w:rPr>
          <w:rFonts w:ascii="Times New Roman" w:hAnsi="Times New Roman" w:cs="Times New Roman"/>
        </w:rPr>
        <w:t xml:space="preserve">not </w:t>
      </w:r>
      <w:r w:rsidR="00436B20" w:rsidRPr="00AC51EF">
        <w:rPr>
          <w:rFonts w:ascii="Times New Roman" w:hAnsi="Times New Roman" w:cs="Times New Roman"/>
        </w:rPr>
        <w:t>correct</w:t>
      </w:r>
    </w:p>
    <w:p w:rsidR="00436B20" w:rsidRPr="00AC51EF" w:rsidRDefault="00C368EC" w:rsidP="009F44C6">
      <w:pPr>
        <w:pStyle w:val="ListParagraph"/>
        <w:numPr>
          <w:ilvl w:val="0"/>
          <w:numId w:val="40"/>
        </w:numPr>
        <w:ind w:left="1440"/>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commentRangeStart w:id="44"/>
      <w:proofErr w:type="spellStart"/>
      <w:r w:rsidRPr="001D094A">
        <w:rPr>
          <w:rFonts w:ascii="Times New Roman" w:hAnsi="Times New Roman" w:cs="Times New Roman"/>
        </w:rPr>
        <w:t>VardefChk</w:t>
      </w:r>
      <w:commentRangeEnd w:id="44"/>
      <w:proofErr w:type="spellEnd"/>
      <w:r w:rsidR="00CD41DD">
        <w:rPr>
          <w:rStyle w:val="CommentReference"/>
          <w:rFonts w:ascii="Calibri" w:eastAsia="SimSun" w:hAnsi="Calibri" w:cs="SimSun"/>
        </w:rPr>
        <w:commentReference w:id="44"/>
      </w:r>
    </w:p>
    <w:p w:rsidR="001A20F4" w:rsidRPr="001A20F4" w:rsidRDefault="001A20F4"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ind w:left="1440"/>
        <w:rPr>
          <w:rFonts w:ascii="Times New Roman" w:hAnsi="Times New Roman" w:cs="Times New Roman"/>
        </w:rPr>
      </w:pPr>
      <w:r w:rsidRPr="001A20F4">
        <w:rPr>
          <w:rFonts w:ascii="Times New Roman" w:hAnsi="Times New Roman" w:cs="Times New Roman"/>
        </w:rPr>
        <w:lastRenderedPageBreak/>
        <w:t xml:space="preserve">ORIGIN format is not correct for multiple origin values. </w:t>
      </w:r>
      <w:bookmarkStart w:id="45" w:name="OLE_LINK26"/>
      <w:bookmarkStart w:id="46" w:name="OLE_LINK27"/>
      <w:r w:rsidRPr="001A20F4">
        <w:rPr>
          <w:rFonts w:ascii="Times New Roman" w:hAnsi="Times New Roman" w:cs="Times New Roman"/>
        </w:rPr>
        <w:t>If there are multiple ORIGINS then the CRF should be in the end. For example: “Assigned, CRF” not “CRF, Assigned”.</w:t>
      </w:r>
      <w:bookmarkEnd w:id="45"/>
      <w:bookmarkEnd w:id="46"/>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CRFPAGE is missing when ORIGIN contains CRF</w:t>
      </w:r>
    </w:p>
    <w:p w:rsidR="004336E5" w:rsidRPr="003D243B" w:rsidRDefault="004336E5" w:rsidP="003D243B">
      <w:pPr>
        <w:pStyle w:val="ListParagraph"/>
        <w:numPr>
          <w:ilvl w:val="0"/>
          <w:numId w:val="44"/>
        </w:numPr>
        <w:ind w:left="1440"/>
        <w:rPr>
          <w:rFonts w:ascii="Times New Roman" w:hAnsi="Times New Roman" w:cs="Times New Roman"/>
        </w:rPr>
      </w:pPr>
      <w:r w:rsidRPr="001D094A">
        <w:rPr>
          <w:rFonts w:ascii="Times New Roman" w:hAnsi="Times New Roman" w:cs="Times New Roman"/>
        </w:rPr>
        <w:t>CRF page format is not correct (the delimiter should be ", ")</w:t>
      </w:r>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commentRangeStart w:id="47"/>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commentRangeEnd w:id="47"/>
      <w:r w:rsidR="00524D58">
        <w:rPr>
          <w:rStyle w:val="CommentReference"/>
          <w:rFonts w:ascii="Calibri" w:eastAsia="SimSun" w:hAnsi="Calibri" w:cs="SimSun"/>
        </w:rPr>
        <w:commentReference w:id="47"/>
      </w:r>
    </w:p>
    <w:p w:rsidR="00644B48" w:rsidRDefault="00644B48" w:rsidP="009F44C6">
      <w:pPr>
        <w:pStyle w:val="ListParagraph"/>
        <w:numPr>
          <w:ilvl w:val="0"/>
          <w:numId w:val="24"/>
        </w:numPr>
        <w:rPr>
          <w:rFonts w:ascii="Times New Roman" w:hAnsi="Times New Roman" w:cs="Times New Roman"/>
        </w:rPr>
      </w:pPr>
      <w:commentRangeStart w:id="48"/>
      <w:r>
        <w:rPr>
          <w:rFonts w:ascii="Times New Roman" w:hAnsi="Times New Roman" w:cs="Times New Roman"/>
        </w:rPr>
        <w:t xml:space="preserve">Action: add </w:t>
      </w:r>
      <w:r w:rsidR="007D3435">
        <w:rPr>
          <w:rFonts w:ascii="Times New Roman" w:hAnsi="Times New Roman" w:cs="Times New Roman"/>
        </w:rPr>
        <w:t>Code list/Value list/</w:t>
      </w:r>
      <w:r w:rsidR="007D3435" w:rsidRPr="007D3435">
        <w:t xml:space="preserve"> </w:t>
      </w:r>
      <w:r w:rsidR="007D3435" w:rsidRPr="007D3435">
        <w:rPr>
          <w:rFonts w:ascii="Times New Roman" w:hAnsi="Times New Roman" w:cs="Times New Roman"/>
        </w:rPr>
        <w:t>Computational Algorithm Method</w:t>
      </w:r>
      <w:r w:rsidR="007D3435">
        <w:rPr>
          <w:rFonts w:ascii="Times New Roman" w:hAnsi="Times New Roman" w:cs="Times New Roman"/>
        </w:rPr>
        <w:t xml:space="preserve"> </w:t>
      </w:r>
      <w:r>
        <w:rPr>
          <w:rFonts w:ascii="Times New Roman" w:hAnsi="Times New Roman" w:cs="Times New Roman"/>
        </w:rPr>
        <w:t xml:space="preserve">to sheet </w:t>
      </w:r>
      <w:r w:rsidR="007D3435" w:rsidRPr="001D094A">
        <w:rPr>
          <w:rFonts w:ascii="Times New Roman" w:hAnsi="Times New Roman" w:cs="Times New Roman"/>
        </w:rPr>
        <w:t>CD</w:t>
      </w:r>
      <w:r w:rsidR="007D3435">
        <w:rPr>
          <w:rFonts w:ascii="Times New Roman" w:hAnsi="Times New Roman" w:cs="Times New Roman"/>
        </w:rPr>
        <w:t>/VALDEF/COMPMETH</w:t>
      </w:r>
      <w:commentRangeEnd w:id="48"/>
      <w:r w:rsidR="00A82C92">
        <w:rPr>
          <w:rStyle w:val="CommentReference"/>
          <w:rFonts w:ascii="Calibri" w:eastAsia="SimSun" w:hAnsi="Calibri" w:cs="SimSun"/>
        </w:rPr>
        <w:commentReference w:id="48"/>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871EB7" w:rsidRDefault="00644B48" w:rsidP="00871EB7">
      <w:pPr>
        <w:pStyle w:val="ListParagraph"/>
        <w:numPr>
          <w:ilvl w:val="0"/>
          <w:numId w:val="24"/>
        </w:numPr>
        <w:rPr>
          <w:rFonts w:ascii="Times New Roman" w:hAnsi="Times New Roman" w:cs="Times New Roman"/>
        </w:rPr>
      </w:pPr>
      <w:r w:rsidRPr="00871EB7">
        <w:rPr>
          <w:rFonts w:ascii="Times New Roman" w:hAnsi="Times New Roman" w:cs="Times New Roman"/>
        </w:rPr>
        <w:t xml:space="preserve">Action: remove </w:t>
      </w:r>
      <w:r w:rsidR="007D3435" w:rsidRPr="00871EB7">
        <w:rPr>
          <w:rFonts w:ascii="Times New Roman" w:hAnsi="Times New Roman" w:cs="Times New Roman"/>
        </w:rPr>
        <w:t>Code list/Value list/</w:t>
      </w:r>
      <w:r w:rsidR="007D3435" w:rsidRPr="007D3435">
        <w:t xml:space="preserve"> </w:t>
      </w:r>
      <w:r w:rsidR="007D3435" w:rsidRPr="00871EB7">
        <w:rPr>
          <w:rFonts w:ascii="Times New Roman" w:hAnsi="Times New Roman" w:cs="Times New Roman"/>
        </w:rPr>
        <w:t xml:space="preserve">Computational Algorithm Method </w:t>
      </w:r>
      <w:r w:rsidRPr="00871EB7">
        <w:rPr>
          <w:rFonts w:ascii="Times New Roman" w:hAnsi="Times New Roman" w:cs="Times New Roman"/>
        </w:rPr>
        <w:t xml:space="preserve">from sheet </w:t>
      </w:r>
      <w:r w:rsidR="007D3435" w:rsidRPr="00871EB7">
        <w:rPr>
          <w:rFonts w:ascii="Times New Roman" w:hAnsi="Times New Roman" w:cs="Times New Roman"/>
        </w:rPr>
        <w:t>CD/VALDEF/COMPMETH</w:t>
      </w:r>
    </w:p>
    <w:p w:rsidR="00193D65" w:rsidRPr="00524D58" w:rsidRDefault="00193D65" w:rsidP="00193D65">
      <w:pPr>
        <w:pStyle w:val="ListParagraph"/>
        <w:numPr>
          <w:ilvl w:val="0"/>
          <w:numId w:val="24"/>
        </w:numPr>
        <w:rPr>
          <w:rFonts w:ascii="Times New Roman" w:hAnsi="Times New Roman" w:cs="Times New Roman"/>
        </w:rPr>
      </w:pPr>
      <w:commentRangeStart w:id="49"/>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 xml:space="preserve">VARDEF </w:t>
      </w:r>
      <w:commentRangeEnd w:id="49"/>
      <w:r w:rsidR="00A82C92">
        <w:rPr>
          <w:rStyle w:val="CommentReference"/>
          <w:rFonts w:ascii="Calibri" w:eastAsia="SimSun" w:hAnsi="Calibri" w:cs="SimSun"/>
        </w:rPr>
        <w:commentReference w:id="49"/>
      </w:r>
      <w:r w:rsidRPr="00A82C92">
        <w:rPr>
          <w:rFonts w:ascii="Times New Roman" w:hAnsi="Times New Roman" w:cs="Times New Roman"/>
        </w:rPr>
        <w:t>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1E77AD" w:rsidRDefault="001E77AD" w:rsidP="001E77AD">
      <w:pPr>
        <w:pStyle w:val="ListParagraph"/>
        <w:numPr>
          <w:ilvl w:val="0"/>
          <w:numId w:val="24"/>
        </w:numPr>
        <w:rPr>
          <w:rFonts w:ascii="Times New Roman" w:hAnsi="Times New Roman" w:cs="Times New Roman"/>
        </w:rPr>
      </w:pPr>
      <w:r>
        <w:rPr>
          <w:rFonts w:ascii="Times New Roman" w:hAnsi="Times New Roman" w:cs="Times New Roman"/>
        </w:rPr>
        <w:t xml:space="preserve">Action: revise </w:t>
      </w:r>
      <w:r w:rsidRPr="00193D65">
        <w:rPr>
          <w:rFonts w:ascii="Times New Roman" w:hAnsi="Times New Roman" w:cs="Times New Roman"/>
        </w:rPr>
        <w:t xml:space="preserve">ORIGIN </w:t>
      </w:r>
      <w:r>
        <w:rPr>
          <w:rFonts w:ascii="Times New Roman" w:hAnsi="Times New Roman" w:cs="Times New Roman"/>
        </w:rPr>
        <w:t xml:space="preserve">of –ORRES/QVAL in </w:t>
      </w:r>
      <w:r w:rsidR="007E41EC">
        <w:rPr>
          <w:rFonts w:ascii="Times New Roman" w:hAnsi="Times New Roman" w:cs="Times New Roman"/>
        </w:rPr>
        <w:t xml:space="preserve">sheet </w:t>
      </w:r>
      <w:r w:rsidRPr="00193D65">
        <w:rPr>
          <w:rFonts w:ascii="Times New Roman" w:hAnsi="Times New Roman" w:cs="Times New Roman"/>
        </w:rPr>
        <w:t>VARDEF</w:t>
      </w:r>
      <w:r>
        <w:rPr>
          <w:rFonts w:ascii="Times New Roman" w:hAnsi="Times New Roman" w:cs="Times New Roman"/>
        </w:rPr>
        <w:t xml:space="preserve"> or</w:t>
      </w:r>
      <w:r w:rsidRPr="00193D65">
        <w:rPr>
          <w:rFonts w:ascii="Times New Roman" w:hAnsi="Times New Roman" w:cs="Times New Roman"/>
        </w:rPr>
        <w:t xml:space="preserve"> ORIGIN</w:t>
      </w:r>
      <w:r>
        <w:rPr>
          <w:rFonts w:ascii="Times New Roman" w:hAnsi="Times New Roman" w:cs="Times New Roman"/>
        </w:rPr>
        <w:t xml:space="preserve"> of –TESTCD/QNAM in </w:t>
      </w:r>
      <w:r w:rsidR="007E41EC">
        <w:rPr>
          <w:rFonts w:ascii="Times New Roman" w:hAnsi="Times New Roman" w:cs="Times New Roman"/>
        </w:rPr>
        <w:t xml:space="preserve">sheet </w:t>
      </w:r>
      <w:r>
        <w:rPr>
          <w:rFonts w:ascii="Times New Roman" w:hAnsi="Times New Roman" w:cs="Times New Roman"/>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w:t>
      </w:r>
      <w:commentRangeStart w:id="50"/>
      <w:r w:rsidRPr="00B00A31">
        <w:rPr>
          <w:rFonts w:ascii="Times New Roman" w:hAnsi="Times New Roman" w:cs="Times New Roman"/>
        </w:rPr>
        <w:t xml:space="preserve">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commentRangeEnd w:id="50"/>
      <w:r w:rsidR="00A82C92">
        <w:rPr>
          <w:rStyle w:val="CommentReference"/>
          <w:rFonts w:ascii="Calibri" w:eastAsia="SimSun" w:hAnsi="Calibri" w:cs="SimSun"/>
        </w:rPr>
        <w:commentReference w:id="50"/>
      </w:r>
    </w:p>
    <w:p w:rsidR="00277E0C" w:rsidRDefault="00277E0C" w:rsidP="00193D65">
      <w:pPr>
        <w:pStyle w:val="ListParagraph"/>
        <w:numPr>
          <w:ilvl w:val="0"/>
          <w:numId w:val="24"/>
        </w:numPr>
        <w:rPr>
          <w:rFonts w:ascii="Times New Roman" w:hAnsi="Times New Roman" w:cs="Times New Roman"/>
        </w:rPr>
      </w:pPr>
      <w:r>
        <w:rPr>
          <w:rFonts w:ascii="Times New Roman" w:hAnsi="Times New Roman" w:cs="Times New Roman"/>
        </w:rPr>
        <w:t xml:space="preserve">Action: </w:t>
      </w:r>
      <w:r w:rsidR="005159F0">
        <w:rPr>
          <w:rFonts w:ascii="Times New Roman" w:hAnsi="Times New Roman" w:cs="Times New Roman"/>
        </w:rPr>
        <w:t xml:space="preserve">revise CRF page in </w:t>
      </w:r>
      <w:r w:rsidR="007E41EC">
        <w:rPr>
          <w:rFonts w:ascii="Times New Roman" w:hAnsi="Times New Roman" w:cs="Times New Roman"/>
        </w:rPr>
        <w:t xml:space="preserve">sheet </w:t>
      </w:r>
      <w:r w:rsidR="005159F0" w:rsidRPr="00193D65">
        <w:rPr>
          <w:rFonts w:ascii="Times New Roman" w:hAnsi="Times New Roman" w:cs="Times New Roman"/>
        </w:rPr>
        <w:t>VARDEF</w:t>
      </w:r>
      <w:r w:rsidR="005159F0">
        <w:rPr>
          <w:rFonts w:ascii="Times New Roman" w:hAnsi="Times New Roman" w:cs="Times New Roman"/>
        </w:rPr>
        <w:t xml:space="preserve"> or</w:t>
      </w:r>
      <w:r w:rsidR="005159F0" w:rsidRPr="00193D65">
        <w:rPr>
          <w:rFonts w:ascii="Times New Roman" w:hAnsi="Times New Roman" w:cs="Times New Roman"/>
        </w:rPr>
        <w:t xml:space="preserve"> </w:t>
      </w:r>
      <w:r w:rsidR="005159F0">
        <w:rPr>
          <w:rFonts w:ascii="Times New Roman" w:hAnsi="Times New Roman" w:cs="Times New Roman"/>
        </w:rPr>
        <w:t>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51" w:name="OLE_LINK13"/>
      <w:bookmarkStart w:id="52" w:name="OLE_LINK22"/>
      <w:r w:rsidRPr="001D094A">
        <w:rPr>
          <w:rFonts w:ascii="Times New Roman" w:hAnsi="Times New Roman" w:cs="Times New Roman"/>
        </w:rPr>
        <w:t xml:space="preserve">logical key order </w:t>
      </w:r>
      <w:bookmarkEnd w:id="51"/>
      <w:bookmarkEnd w:id="52"/>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193D65" w:rsidRPr="001D094A" w:rsidRDefault="00193D65" w:rsidP="009F44C6">
      <w:pPr>
        <w:pStyle w:val="ListParagraph"/>
        <w:numPr>
          <w:ilvl w:val="0"/>
          <w:numId w:val="24"/>
        </w:numPr>
        <w:rPr>
          <w:rFonts w:ascii="Times New Roman" w:hAnsi="Times New Roman" w:cs="Times New Roman"/>
        </w:rPr>
      </w:pPr>
      <w:r>
        <w:rPr>
          <w:rFonts w:ascii="Times New Roman" w:hAnsi="Times New Roman" w:cs="Times New Roman"/>
        </w:rPr>
        <w:t xml:space="preserve">Action: revise </w:t>
      </w:r>
      <w:r w:rsidRPr="001D094A">
        <w:rPr>
          <w:rFonts w:ascii="Times New Roman" w:hAnsi="Times New Roman" w:cs="Times New Roman"/>
        </w:rPr>
        <w:t>logical key order</w:t>
      </w:r>
      <w:r>
        <w:rPr>
          <w:rFonts w:ascii="Times New Roman" w:hAnsi="Times New Roman" w:cs="Times New Roman"/>
        </w:rPr>
        <w:t xml:space="preserve"> in </w:t>
      </w:r>
      <w:r w:rsidR="007E41EC">
        <w:rPr>
          <w:rFonts w:ascii="Times New Roman" w:hAnsi="Times New Roman" w:cs="Times New Roman"/>
        </w:rPr>
        <w:t xml:space="preserve">sheet </w:t>
      </w:r>
      <w:r>
        <w:rPr>
          <w:rFonts w:ascii="Times New Roman" w:hAnsi="Times New Roman" w:cs="Times New Roman"/>
        </w:rPr>
        <w:t>VARDEF</w:t>
      </w: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
      <w:tblGrid>
        <w:gridCol w:w="1810"/>
        <w:gridCol w:w="3446"/>
        <w:gridCol w:w="2520"/>
      </w:tblGrid>
      <w:tr w:rsidR="00193AAF" w:rsidTr="00193AAF">
        <w:tc>
          <w:tcPr>
            <w:tcW w:w="1548"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proofErr w:type="spellStart"/>
            <w:r w:rsidRPr="00417DD0">
              <w:rPr>
                <w:rFonts w:asciiTheme="minorHAnsi" w:eastAsia="SimSun" w:hAnsi="Calibri"/>
                <w:color w:val="000000" w:themeColor="dark1"/>
                <w:kern w:val="24"/>
                <w:sz w:val="22"/>
                <w:szCs w:val="22"/>
              </w:rPr>
              <w:t>CheckID</w:t>
            </w:r>
            <w:proofErr w:type="spellEnd"/>
            <w:r w:rsidRPr="00417DD0">
              <w:rPr>
                <w:rFonts w:asciiTheme="minorHAnsi" w:eastAsia="SimSun" w:hAnsi="Calibri"/>
                <w:color w:val="000000" w:themeColor="dark1"/>
                <w:kern w:val="24"/>
                <w:sz w:val="22"/>
                <w:szCs w:val="22"/>
              </w:rPr>
              <w:t xml:space="preserve"> </w:t>
            </w:r>
          </w:p>
        </w:tc>
        <w:tc>
          <w:tcPr>
            <w:tcW w:w="3636"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Description</w:t>
            </w:r>
          </w:p>
        </w:tc>
        <w:tc>
          <w:tcPr>
            <w:tcW w:w="2592"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Message</w:t>
            </w:r>
          </w:p>
        </w:tc>
      </w:tr>
      <w:tr w:rsidR="00193AAF" w:rsidTr="00193AAF">
        <w:tc>
          <w:tcPr>
            <w:tcW w:w="1548"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53"/>
            <w:r w:rsidRPr="00417DD0">
              <w:rPr>
                <w:rFonts w:asciiTheme="minorHAnsi" w:eastAsia="SimSun" w:hAnsi="Calibri"/>
                <w:color w:val="000000" w:themeColor="dark1"/>
                <w:kern w:val="24"/>
                <w:sz w:val="22"/>
                <w:szCs w:val="22"/>
              </w:rPr>
              <w:t>Check030010</w:t>
            </w:r>
            <w:commentRangeEnd w:id="53"/>
            <w:r w:rsidR="00563904">
              <w:rPr>
                <w:rStyle w:val="CommentReference"/>
                <w:rFonts w:ascii="Calibri" w:eastAsia="SimSun" w:hAnsi="Calibri" w:cs="SimSun"/>
              </w:rPr>
              <w:commentReference w:id="53"/>
            </w:r>
          </w:p>
        </w:tc>
        <w:tc>
          <w:tcPr>
            <w:tcW w:w="3636"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54" w:name="OLE_LINK42"/>
            <w:bookmarkStart w:id="55" w:name="OLE_LINK43"/>
            <w:r w:rsidRPr="00417DD0">
              <w:rPr>
                <w:rFonts w:asciiTheme="minorHAnsi" w:eastAsia="SimSun" w:hAnsi="Calibri"/>
                <w:color w:val="000000" w:themeColor="dark1"/>
                <w:kern w:val="24"/>
                <w:sz w:val="22"/>
                <w:szCs w:val="22"/>
              </w:rPr>
              <w:t>Check for variable or variable attribute in SDTM datasets is consistent with the attributes of variables in metadata VARDEF</w:t>
            </w:r>
            <w:bookmarkEnd w:id="54"/>
            <w:bookmarkEnd w:id="55"/>
          </w:p>
        </w:tc>
        <w:tc>
          <w:tcPr>
            <w:tcW w:w="2592"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1. Variable XXX in SDTM dataset DOMAIN but not is metadata VARDEF </w:t>
            </w:r>
            <w:r w:rsidR="00677B9E" w:rsidRPr="00417DD0">
              <w:rPr>
                <w:rFonts w:asciiTheme="minorHAnsi" w:eastAsia="SimSun" w:hAnsi="Calibri"/>
                <w:color w:val="000000" w:themeColor="dark1"/>
                <w:kern w:val="24"/>
                <w:sz w:val="22"/>
                <w:szCs w:val="22"/>
              </w:rPr>
              <w:t>or vice versa</w:t>
            </w:r>
          </w:p>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2. The attributes of variables in SDTM datasets is not consistent with the attributes of</w:t>
            </w:r>
          </w:p>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lastRenderedPageBreak/>
              <w:t xml:space="preserve"> variables in VARDEF, the observation number is xxx</w:t>
            </w:r>
          </w:p>
        </w:tc>
      </w:tr>
      <w:tr w:rsidR="00A47652" w:rsidTr="00193AAF">
        <w:tc>
          <w:tcPr>
            <w:tcW w:w="1548"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56" w:name="OLE_LINK34"/>
            <w:bookmarkStart w:id="57" w:name="OLE_LINK35"/>
            <w:r w:rsidRPr="00417DD0">
              <w:rPr>
                <w:rFonts w:asciiTheme="minorHAnsi" w:eastAsia="SimSun" w:hAnsi="Calibri"/>
                <w:color w:val="000000" w:themeColor="dark1"/>
                <w:kern w:val="24"/>
                <w:sz w:val="22"/>
                <w:szCs w:val="22"/>
              </w:rPr>
              <w:lastRenderedPageBreak/>
              <w:t>Check030010</w:t>
            </w:r>
            <w:bookmarkEnd w:id="56"/>
            <w:bookmarkEnd w:id="57"/>
          </w:p>
        </w:tc>
        <w:tc>
          <w:tcPr>
            <w:tcW w:w="3636"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Check for each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related variable, that the value is found in the study-specific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attached to that variable</w:t>
            </w:r>
          </w:p>
        </w:tc>
        <w:tc>
          <w:tcPr>
            <w:tcW w:w="2592"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58"/>
            <w:r w:rsidRPr="00417DD0">
              <w:rPr>
                <w:rFonts w:asciiTheme="minorHAnsi" w:eastAsia="SimSun" w:hAnsi="Calibri"/>
                <w:color w:val="000000" w:themeColor="dark1"/>
                <w:kern w:val="24"/>
                <w:sz w:val="22"/>
                <w:szCs w:val="22"/>
              </w:rPr>
              <w:t xml:space="preserve">The value cannot be found in the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attached to the variable</w:t>
            </w:r>
            <w:commentRangeEnd w:id="58"/>
            <w:r w:rsidR="00B17668">
              <w:rPr>
                <w:rStyle w:val="CommentReference"/>
                <w:rFonts w:ascii="Calibri" w:eastAsia="SimSun" w:hAnsi="Calibri" w:cs="SimSun"/>
              </w:rPr>
              <w:commentReference w:id="58"/>
            </w:r>
          </w:p>
        </w:tc>
      </w:tr>
      <w:tr w:rsidR="00A47652" w:rsidTr="00193AAF">
        <w:tc>
          <w:tcPr>
            <w:tcW w:w="1548"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Check030026</w:t>
            </w:r>
          </w:p>
        </w:tc>
        <w:tc>
          <w:tcPr>
            <w:tcW w:w="3636"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value level metadata related variable, that the value is found in the value level metadata attached to that variable</w:t>
            </w:r>
          </w:p>
        </w:tc>
        <w:tc>
          <w:tcPr>
            <w:tcW w:w="2592"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59"/>
            <w:r w:rsidRPr="00417DD0">
              <w:rPr>
                <w:rFonts w:asciiTheme="minorHAnsi" w:eastAsia="SimSun" w:hAnsi="Calibri"/>
                <w:color w:val="000000" w:themeColor="dark1"/>
                <w:kern w:val="24"/>
                <w:sz w:val="22"/>
                <w:szCs w:val="22"/>
              </w:rPr>
              <w:t>The value cannot be found in the value level metadata attached to the variable</w:t>
            </w:r>
            <w:commentRangeEnd w:id="59"/>
            <w:r w:rsidR="00563904">
              <w:rPr>
                <w:rStyle w:val="CommentReference"/>
                <w:rFonts w:ascii="Calibri" w:eastAsia="SimSun" w:hAnsi="Calibri" w:cs="SimSun"/>
              </w:rPr>
              <w:commentReference w:id="59"/>
            </w:r>
          </w:p>
        </w:tc>
      </w:tr>
      <w:tr w:rsidR="00677B9E" w:rsidTr="003961C8">
        <w:tc>
          <w:tcPr>
            <w:tcW w:w="1548" w:type="dxa"/>
            <w:vAlign w:val="bottom"/>
          </w:tcPr>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60"/>
            <w:r w:rsidRPr="00417DD0">
              <w:rPr>
                <w:rFonts w:asciiTheme="minorHAnsi" w:eastAsia="SimSun" w:hAnsi="Calibri"/>
                <w:color w:val="000000" w:themeColor="dark1"/>
                <w:kern w:val="24"/>
                <w:sz w:val="22"/>
                <w:szCs w:val="22"/>
              </w:rPr>
              <w:t>Check030270</w:t>
            </w:r>
            <w:commentRangeEnd w:id="60"/>
            <w:r w:rsidR="00160B0F">
              <w:rPr>
                <w:rStyle w:val="CommentReference"/>
                <w:rFonts w:ascii="Calibri" w:eastAsia="SimSun" w:hAnsi="Calibri" w:cs="SimSun"/>
              </w:rPr>
              <w:commentReference w:id="60"/>
            </w:r>
          </w:p>
        </w:tc>
        <w:tc>
          <w:tcPr>
            <w:tcW w:w="3636" w:type="dxa"/>
            <w:vAlign w:val="bottom"/>
          </w:tcPr>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if --DY, --STDY or --ENDY is present in the dataset that a COMPMETHOD is provided in the comments</w:t>
            </w:r>
          </w:p>
        </w:tc>
        <w:tc>
          <w:tcPr>
            <w:tcW w:w="2592" w:type="dxa"/>
            <w:vAlign w:val="bottom"/>
          </w:tcPr>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A STUDY DAY OF COLLECTION is present but there is no link to a COMPUTATIONAL ALGORITHM.</w:t>
            </w:r>
          </w:p>
        </w:tc>
      </w:tr>
      <w:tr w:rsidR="005B52EE" w:rsidTr="00C672F3">
        <w:tc>
          <w:tcPr>
            <w:tcW w:w="1548" w:type="dxa"/>
            <w:vAlign w:val="bottom"/>
          </w:tcPr>
          <w:p w:rsidR="005B52EE" w:rsidRPr="00417DD0" w:rsidRDefault="005B52E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Check030714</w:t>
            </w:r>
          </w:p>
        </w:tc>
        <w:tc>
          <w:tcPr>
            <w:tcW w:w="3636" w:type="dxa"/>
            <w:vAlign w:val="bottom"/>
          </w:tcPr>
          <w:p w:rsidR="005B52EE" w:rsidRPr="00417DD0" w:rsidRDefault="005B52E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domain that a comment is attached to the variable --STTPT</w:t>
            </w:r>
          </w:p>
        </w:tc>
        <w:tc>
          <w:tcPr>
            <w:tcW w:w="2592" w:type="dxa"/>
            <w:vAlign w:val="bottom"/>
          </w:tcPr>
          <w:p w:rsidR="005B52EE" w:rsidRPr="00417DD0" w:rsidRDefault="005B52E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Informative Check: A comment that describes the start of the protocol-specified reference period (--STTPT) is missing in define.xml.</w:t>
            </w:r>
          </w:p>
        </w:tc>
      </w:tr>
      <w:tr w:rsidR="005B52EE" w:rsidTr="00C672F3">
        <w:tc>
          <w:tcPr>
            <w:tcW w:w="1548" w:type="dxa"/>
            <w:vAlign w:val="bottom"/>
          </w:tcPr>
          <w:p w:rsidR="005B52EE" w:rsidRPr="00417DD0" w:rsidRDefault="005B52E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Check030715</w:t>
            </w:r>
          </w:p>
        </w:tc>
        <w:tc>
          <w:tcPr>
            <w:tcW w:w="3636" w:type="dxa"/>
            <w:vAlign w:val="bottom"/>
          </w:tcPr>
          <w:p w:rsidR="005B52EE" w:rsidRPr="00417DD0" w:rsidRDefault="005B52E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domain that a comment is attached to the variable --ENTPT</w:t>
            </w:r>
          </w:p>
        </w:tc>
        <w:tc>
          <w:tcPr>
            <w:tcW w:w="2592" w:type="dxa"/>
            <w:vAlign w:val="bottom"/>
          </w:tcPr>
          <w:p w:rsidR="005B52EE" w:rsidRPr="00417DD0" w:rsidRDefault="005B52E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Informative Check: A comment that describes the end of the protocol-specified reference period (--ENTPT) is missing in define.xml.</w:t>
            </w:r>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61" w:name="OLE_LINK30"/>
      <w:bookmarkStart w:id="62" w:name="OLE_LINK31"/>
      <w:proofErr w:type="spellStart"/>
      <w:r w:rsidRPr="001D094A">
        <w:rPr>
          <w:rFonts w:ascii="Times New Roman" w:hAnsi="Times New Roman" w:cs="Times New Roman"/>
          <w:color w:val="000000"/>
          <w:sz w:val="20"/>
          <w:szCs w:val="20"/>
          <w:shd w:val="clear" w:color="auto" w:fill="FFFFFF"/>
        </w:rPr>
        <w:t>SdtmValid</w:t>
      </w:r>
      <w:bookmarkEnd w:id="61"/>
      <w:bookmarkEnd w:id="62"/>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63" w:name="OLE_LINK40"/>
      <w:bookmarkStart w:id="64"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lastRenderedPageBreak/>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63"/>
    <w:bookmarkEnd w:id="64"/>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FC79E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bookmarkStart w:id="65" w:name="OLE_LINK49"/>
      <w:commentRangeStart w:id="66"/>
      <w:proofErr w:type="spellStart"/>
      <w:r w:rsidRPr="001D094A">
        <w:rPr>
          <w:rFonts w:ascii="Times New Roman" w:hAnsi="Times New Roman" w:cs="Times New Roman"/>
        </w:rPr>
        <w:t>PXLTimeCode</w:t>
      </w:r>
      <w:proofErr w:type="spellEnd"/>
      <w:r w:rsidRPr="001D094A">
        <w:rPr>
          <w:rFonts w:ascii="Times New Roman" w:hAnsi="Times New Roman" w:cs="Times New Roman"/>
        </w:rPr>
        <w:t>_</w:t>
      </w:r>
      <w:r w:rsidR="006A53E7" w:rsidRPr="001D094A">
        <w:rPr>
          <w:rFonts w:ascii="Times New Roman" w:hAnsi="Times New Roman" w:cs="Times New Roman"/>
        </w:rPr>
        <w:t xml:space="preserve"> </w:t>
      </w:r>
      <w:proofErr w:type="spellStart"/>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r w:rsidRPr="001D094A">
        <w:rPr>
          <w:rFonts w:ascii="Times New Roman" w:hAnsi="Times New Roman" w:cs="Times New Roman"/>
        </w:rPr>
        <w:t>_yyyymmdd.xml</w:t>
      </w:r>
      <w:bookmarkEnd w:id="65"/>
      <w:commentRangeEnd w:id="66"/>
      <w:r w:rsidR="00563904">
        <w:rPr>
          <w:rStyle w:val="CommentReference"/>
          <w:rFonts w:ascii="Calibri" w:eastAsia="SimSun" w:hAnsi="Calibri" w:cs="SimSun"/>
        </w:rPr>
        <w:commentReference w:id="66"/>
      </w:r>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220F1B">
      <w:pPr>
        <w:pStyle w:val="ListParagraph"/>
        <w:numPr>
          <w:ilvl w:val="0"/>
          <w:numId w:val="41"/>
        </w:numPr>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E97364" w:rsidRPr="00220F1B">
        <w:rPr>
          <w:rFonts w:ascii="Times New Roman" w:hAnsi="Times New Roman" w:cs="Times New Roman"/>
        </w:rPr>
        <w:t>,  so value ‘</w:t>
      </w:r>
      <w:r w:rsidR="00220F1B" w:rsidRPr="00220F1B">
        <w:t xml:space="preserve"> </w:t>
      </w:r>
      <w:r w:rsidR="00220F1B" w:rsidRPr="00220F1B">
        <w:rPr>
          <w:rFonts w:ascii="Times New Roman" w:hAnsi="Times New Roman" w:cs="Times New Roman"/>
        </w:rPr>
        <w:t>NOT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r w:rsidRPr="001D094A">
        <w:rPr>
          <w:rFonts w:ascii="Times New Roman" w:hAnsi="Times New Roman" w:cs="Times New Roman"/>
        </w:rPr>
        <w:t>(Check030026_2):</w:t>
      </w:r>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commentRangeStart w:id="67"/>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commentRangeEnd w:id="67"/>
      <w:r w:rsidR="00A66E83">
        <w:rPr>
          <w:rStyle w:val="CommentReference"/>
          <w:rFonts w:ascii="Calibri" w:eastAsia="SimSun" w:hAnsi="Calibri" w:cs="SimSun"/>
        </w:rPr>
        <w:commentReference w:id="67"/>
      </w:r>
    </w:p>
    <w:p w:rsidR="006624E1" w:rsidRPr="006D3C98" w:rsidRDefault="00304B60" w:rsidP="006D3C98">
      <w:pPr>
        <w:pStyle w:val="ListParagraph"/>
        <w:numPr>
          <w:ilvl w:val="0"/>
          <w:numId w:val="22"/>
        </w:numPr>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Comblstchk</w:t>
      </w:r>
      <w:proofErr w:type="spellEnd"/>
      <w:r w:rsidR="005114C1">
        <w:rPr>
          <w:rFonts w:ascii="Times New Roman" w:hAnsi="Times New Roman" w:cs="Times New Roman"/>
        </w:rPr>
        <w:t>:</w:t>
      </w:r>
    </w:p>
    <w:p w:rsidR="005B52EE" w:rsidRDefault="005B52EE" w:rsidP="00E47470">
      <w:pPr>
        <w:pStyle w:val="ListParagraph"/>
        <w:numPr>
          <w:ilvl w:val="0"/>
          <w:numId w:val="20"/>
        </w:numPr>
        <w:spacing w:after="0" w:line="240" w:lineRule="auto"/>
        <w:ind w:left="1440"/>
        <w:rPr>
          <w:rFonts w:ascii="Times New Roman" w:hAnsi="Times New Roman" w:cs="Times New Roman"/>
        </w:rPr>
      </w:pPr>
      <w:r>
        <w:rPr>
          <w:rFonts w:ascii="Times New Roman" w:hAnsi="Times New Roman" w:cs="Times New Roman"/>
        </w:rPr>
        <w:t xml:space="preserve">Variable in SDTM dataset but not is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sidR="00340533">
        <w:rPr>
          <w:rFonts w:ascii="Times New Roman" w:hAnsi="Times New Roman" w:cs="Times New Roman"/>
        </w:rPr>
        <w:t xml:space="preserve"> </w:t>
      </w:r>
      <w:r w:rsidR="00340533" w:rsidRPr="001D094A">
        <w:rPr>
          <w:rFonts w:ascii="Times New Roman" w:hAnsi="Times New Roman" w:cs="Times New Roman"/>
        </w:rPr>
        <w:t>(Check</w:t>
      </w:r>
      <w:bookmarkStart w:id="68" w:name="OLE_LINK32"/>
      <w:bookmarkStart w:id="69" w:name="OLE_LINK33"/>
      <w:r w:rsidR="00340533" w:rsidRPr="001D094A">
        <w:rPr>
          <w:rFonts w:ascii="Times New Roman" w:hAnsi="Times New Roman" w:cs="Times New Roman"/>
        </w:rPr>
        <w:t>030000</w:t>
      </w:r>
      <w:bookmarkEnd w:id="68"/>
      <w:bookmarkEnd w:id="69"/>
      <w:r w:rsidR="00340533">
        <w:rPr>
          <w:rFonts w:ascii="Times New Roman" w:hAnsi="Times New Roman" w:cs="Times New Roman"/>
        </w:rPr>
        <w:t>)</w:t>
      </w:r>
    </w:p>
    <w:p w:rsidR="00340533" w:rsidRDefault="005B52EE" w:rsidP="00340533">
      <w:pPr>
        <w:pStyle w:val="ListParagraph"/>
        <w:numPr>
          <w:ilvl w:val="0"/>
          <w:numId w:val="20"/>
        </w:numPr>
        <w:spacing w:after="0" w:line="240" w:lineRule="auto"/>
        <w:ind w:left="1440"/>
        <w:rPr>
          <w:rFonts w:ascii="Times New Roman" w:hAnsi="Times New Roman" w:cs="Times New Roman"/>
        </w:rPr>
      </w:pPr>
      <w:del w:id="70" w:author="Yu, Jingjing" w:date="2016-08-14T10:55:00Z">
        <w:r w:rsidRPr="001D094A" w:rsidDel="002049BB">
          <w:rPr>
            <w:rFonts w:ascii="Times New Roman" w:hAnsi="Times New Roman" w:cs="Times New Roman"/>
          </w:rPr>
          <w:delText xml:space="preserve">The attributes of variables in SDTM datasets is not consistent with the attributes of variables in </w:delText>
        </w:r>
        <w:r w:rsidR="00CF2BBF" w:rsidRPr="00E95D75" w:rsidDel="002049BB">
          <w:rPr>
            <w:rFonts w:ascii="Times New Roman" w:hAnsi="Times New Roman" w:cs="Times New Roman"/>
          </w:rPr>
          <w:delText xml:space="preserve">study metadata </w:delText>
        </w:r>
        <w:r w:rsidRPr="001D094A" w:rsidDel="002049BB">
          <w:rPr>
            <w:rFonts w:ascii="Times New Roman" w:hAnsi="Times New Roman" w:cs="Times New Roman"/>
          </w:rPr>
          <w:delText>VARDEF</w:delText>
        </w:r>
        <w:r w:rsidR="00340533" w:rsidDel="002049BB">
          <w:rPr>
            <w:rFonts w:ascii="Times New Roman" w:hAnsi="Times New Roman" w:cs="Times New Roman"/>
          </w:rPr>
          <w:delText xml:space="preserve"> </w:delText>
        </w:r>
        <w:bookmarkStart w:id="71" w:name="OLE_LINK44"/>
        <w:bookmarkStart w:id="72" w:name="OLE_LINK45"/>
        <w:r w:rsidR="00340533" w:rsidRPr="001D094A" w:rsidDel="002049BB">
          <w:rPr>
            <w:rFonts w:ascii="Times New Roman" w:hAnsi="Times New Roman" w:cs="Times New Roman"/>
          </w:rPr>
          <w:delText>(Check030000</w:delText>
        </w:r>
        <w:r w:rsidR="00340533" w:rsidDel="002049BB">
          <w:rPr>
            <w:rFonts w:ascii="Times New Roman" w:hAnsi="Times New Roman" w:cs="Times New Roman"/>
          </w:rPr>
          <w:delText>)</w:delText>
        </w:r>
      </w:del>
      <w:bookmarkEnd w:id="71"/>
      <w:bookmarkEnd w:id="72"/>
      <w:ins w:id="73" w:author="Yu, Jingjing" w:date="2016-08-14T10:55:00Z">
        <w:r w:rsidR="002049BB">
          <w:rPr>
            <w:rFonts w:ascii="Times New Roman" w:hAnsi="Times New Roman" w:cs="Times New Roman"/>
          </w:rPr>
          <w:t xml:space="preserve"> </w:t>
        </w:r>
      </w:ins>
    </w:p>
    <w:p w:rsidR="00340533" w:rsidRDefault="00F20CCD" w:rsidP="00340533">
      <w:pPr>
        <w:pStyle w:val="ListParagraph"/>
        <w:numPr>
          <w:ilvl w:val="0"/>
          <w:numId w:val="20"/>
        </w:numPr>
        <w:spacing w:after="0" w:line="240" w:lineRule="auto"/>
        <w:ind w:left="1440"/>
        <w:rPr>
          <w:rFonts w:ascii="Times New Roman" w:hAnsi="Times New Roman" w:cs="Times New Roman"/>
        </w:rPr>
      </w:pPr>
      <w:r w:rsidRPr="00340533">
        <w:rPr>
          <w:rFonts w:ascii="Times New Roman" w:hAnsi="Times New Roman" w:cs="Times New Roman"/>
        </w:rPr>
        <w:t>A STUDY DAY OF COLLECTION is present but there is no link to a COMPUTATIONAL ALGORITHM</w:t>
      </w:r>
      <w:r w:rsidR="00340533" w:rsidRPr="00340533">
        <w:rPr>
          <w:rFonts w:ascii="Times New Roman" w:hAnsi="Times New Roman" w:cs="Times New Roman"/>
        </w:rPr>
        <w:t xml:space="preserve"> (Check030270)</w:t>
      </w:r>
    </w:p>
    <w:p w:rsidR="00ED7277" w:rsidRPr="00340533" w:rsidRDefault="008D2183" w:rsidP="00340533">
      <w:pPr>
        <w:pStyle w:val="ListParagraph"/>
        <w:numPr>
          <w:ilvl w:val="0"/>
          <w:numId w:val="20"/>
        </w:numPr>
        <w:spacing w:after="0" w:line="240" w:lineRule="auto"/>
        <w:ind w:left="1440"/>
        <w:rPr>
          <w:rFonts w:ascii="Times New Roman" w:hAnsi="Times New Roman" w:cs="Times New Roman"/>
        </w:rPr>
      </w:pPr>
      <w:r w:rsidRPr="00340533">
        <w:rPr>
          <w:rFonts w:ascii="Times New Roman" w:hAnsi="Times New Roman" w:cs="Times New Roman"/>
        </w:rPr>
        <w:t>A comment that describes the start of the protocol-specified reference period</w:t>
      </w:r>
      <w:r w:rsidR="00340533" w:rsidRPr="00340533">
        <w:rPr>
          <w:rFonts w:ascii="Times New Roman" w:hAnsi="Times New Roman" w:cs="Times New Roman"/>
        </w:rPr>
        <w:t xml:space="preserve"> --STTPT is </w:t>
      </w:r>
      <w:commentRangeStart w:id="74"/>
      <w:r w:rsidR="00340533" w:rsidRPr="00340533">
        <w:rPr>
          <w:rFonts w:ascii="Times New Roman" w:hAnsi="Times New Roman" w:cs="Times New Roman"/>
        </w:rPr>
        <w:t xml:space="preserve">missing in metadata </w:t>
      </w:r>
      <w:commentRangeEnd w:id="74"/>
      <w:r w:rsidR="00860CCD">
        <w:rPr>
          <w:rStyle w:val="CommentReference"/>
          <w:rFonts w:ascii="Calibri" w:eastAsia="SimSun" w:hAnsi="Calibri" w:cs="SimSun"/>
        </w:rPr>
        <w:commentReference w:id="74"/>
      </w:r>
      <w:r w:rsidR="00340533" w:rsidRPr="00340533">
        <w:rPr>
          <w:rFonts w:ascii="Times New Roman" w:hAnsi="Times New Roman" w:cs="Times New Roman"/>
        </w:rPr>
        <w:t>(Check030714)</w:t>
      </w:r>
    </w:p>
    <w:p w:rsidR="00E47470" w:rsidRPr="001D094A" w:rsidRDefault="008D2183" w:rsidP="00E47470">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 xml:space="preserve">A comment that describes the end of the protocol-specified reference period --ENTPT is </w:t>
      </w:r>
      <w:commentRangeStart w:id="75"/>
      <w:r w:rsidRPr="001D094A">
        <w:rPr>
          <w:rFonts w:ascii="Times New Roman" w:hAnsi="Times New Roman" w:cs="Times New Roman"/>
        </w:rPr>
        <w:t>missing in metadata</w:t>
      </w:r>
      <w:r w:rsidR="00340533">
        <w:rPr>
          <w:rFonts w:ascii="Times New Roman" w:hAnsi="Times New Roman" w:cs="Times New Roman"/>
        </w:rPr>
        <w:t xml:space="preserve"> </w:t>
      </w:r>
      <w:commentRangeEnd w:id="75"/>
      <w:r w:rsidR="00860CCD">
        <w:rPr>
          <w:rStyle w:val="CommentReference"/>
          <w:rFonts w:ascii="Calibri" w:eastAsia="SimSun" w:hAnsi="Calibri" w:cs="SimSun"/>
        </w:rPr>
        <w:commentReference w:id="75"/>
      </w:r>
      <w:r w:rsidR="00340533" w:rsidRPr="00340533">
        <w:rPr>
          <w:rFonts w:ascii="Times New Roman" w:hAnsi="Times New Roman" w:cs="Times New Roman"/>
        </w:rPr>
        <w:t>(Check03071</w:t>
      </w:r>
      <w:r w:rsidR="00340533">
        <w:rPr>
          <w:rFonts w:ascii="Times New Roman" w:hAnsi="Times New Roman" w:cs="Times New Roman"/>
        </w:rPr>
        <w:t>5</w:t>
      </w:r>
      <w:r w:rsidR="00340533" w:rsidRPr="00340533">
        <w:rPr>
          <w:rFonts w:ascii="Times New Roman" w:hAnsi="Times New Roman" w:cs="Times New Roman"/>
        </w:rPr>
        <w:t>)</w:t>
      </w:r>
    </w:p>
    <w:p w:rsidR="005B52EE" w:rsidRPr="005B52EE" w:rsidRDefault="00362621" w:rsidP="005B52EE">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Spec or program should be updated</w:t>
      </w:r>
      <w:ins w:id="76" w:author="Yu, Jingjing" w:date="2016-08-13T17:48:00Z">
        <w:r w:rsidR="004D0C2F">
          <w:rPr>
            <w:rFonts w:ascii="Times New Roman" w:hAnsi="Times New Roman" w:cs="Times New Roman"/>
          </w:rPr>
          <w:t xml:space="preserve"> until all issue </w:t>
        </w:r>
        <w:proofErr w:type="gramStart"/>
        <w:r w:rsidR="004D0C2F">
          <w:rPr>
            <w:rFonts w:ascii="Times New Roman" w:hAnsi="Times New Roman" w:cs="Times New Roman"/>
          </w:rPr>
          <w:t>are</w:t>
        </w:r>
        <w:proofErr w:type="gramEnd"/>
        <w:r w:rsidR="004D0C2F">
          <w:rPr>
            <w:rFonts w:ascii="Times New Roman" w:hAnsi="Times New Roman" w:cs="Times New Roman"/>
          </w:rPr>
          <w:t xml:space="preserve"> resolved.</w:t>
        </w:r>
      </w:ins>
    </w:p>
    <w:p w:rsidR="00E47470" w:rsidRPr="001D094A" w:rsidRDefault="00E47470" w:rsidP="00E47470">
      <w:pPr>
        <w:pStyle w:val="ListParagraph"/>
        <w:spacing w:after="0" w:line="240" w:lineRule="auto"/>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77"/>
      <w:proofErr w:type="spellStart"/>
      <w:r w:rsidRPr="001D094A">
        <w:rPr>
          <w:rFonts w:ascii="Times New Roman" w:hAnsi="Times New Roman" w:cs="Times New Roman"/>
        </w:rPr>
        <w:t>jjchkother.sas</w:t>
      </w:r>
      <w:commentRangeEnd w:id="77"/>
      <w:proofErr w:type="spellEnd"/>
      <w:r w:rsidR="00860D91">
        <w:rPr>
          <w:rStyle w:val="CommentReference"/>
          <w:rFonts w:ascii="Calibri" w:eastAsia="SimSun" w:hAnsi="Calibri" w:cs="SimSun"/>
        </w:rPr>
        <w:commentReference w:id="77"/>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Pr="001D094A"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p>
    <w:p w:rsidR="00271046"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504C6C" w:rsidRPr="00695DE2" w:rsidRDefault="00250807" w:rsidP="00695DE2">
      <w:pPr>
        <w:pStyle w:val="ListParagraph"/>
        <w:ind w:left="1080"/>
        <w:rPr>
          <w:rFonts w:ascii="Times New Roman" w:hAnsi="Times New Roman" w:cs="Times New Roman"/>
        </w:rPr>
      </w:pPr>
      <w:r w:rsidRPr="001D094A">
        <w:rPr>
          <w:rFonts w:ascii="Times New Roman" w:hAnsi="Times New Roman" w:cs="Times New Roman"/>
        </w:rPr>
        <w:t>E</w:t>
      </w:r>
      <w:r w:rsidR="00504C6C" w:rsidRPr="001D094A">
        <w:rPr>
          <w:rFonts w:ascii="Times New Roman" w:hAnsi="Times New Roman" w:cs="Times New Roman"/>
        </w:rPr>
        <w:t>xample:</w:t>
      </w:r>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r w:rsidR="00695DE2" w:rsidRPr="00695DE2">
        <w:rPr>
          <w:rFonts w:ascii="Times New Roman" w:hAnsi="Times New Roman" w:cs="Times New Roman"/>
        </w:rPr>
        <w:t xml:space="preserve"> </w:t>
      </w:r>
      <w:proofErr w:type="spellStart"/>
      <w:r w:rsidR="00695DE2" w:rsidRPr="001D094A">
        <w:rPr>
          <w:rFonts w:ascii="Times New Roman" w:hAnsi="Times New Roman" w:cs="Times New Roman"/>
        </w:rPr>
        <w:t>jjchkother</w:t>
      </w:r>
      <w:proofErr w:type="spellEnd"/>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proofErr w:type="spellStart"/>
      <w:r w:rsidR="00504C6C" w:rsidRPr="00695DE2">
        <w:rPr>
          <w:rFonts w:ascii="Times New Roman" w:hAnsi="Times New Roman" w:cs="Times New Roman"/>
          <w:color w:val="000000"/>
          <w:sz w:val="20"/>
          <w:szCs w:val="20"/>
          <w:shd w:val="clear" w:color="auto" w:fill="FFFFFF"/>
        </w:rPr>
        <w:t>slib</w:t>
      </w:r>
      <w:proofErr w:type="spellEnd"/>
      <w:r w:rsidR="00504C6C" w:rsidRPr="00695DE2">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695DE2">
        <w:rPr>
          <w:rFonts w:ascii="Times New Roman" w:hAnsi="Times New Roman" w:cs="Times New Roman"/>
          <w:color w:val="000000"/>
          <w:sz w:val="20"/>
          <w:szCs w:val="20"/>
          <w:shd w:val="clear" w:color="auto" w:fill="FFFFFF"/>
        </w:rPr>
        <w:t>= transfer</w:t>
      </w:r>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lastRenderedPageBreak/>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r w:rsidR="00504C6C" w:rsidRPr="001D094A">
        <w:rPr>
          <w:rFonts w:ascii="Times New Roman" w:hAnsi="Times New Roman" w:cs="Times New Roman"/>
          <w:color w:val="000000"/>
          <w:sz w:val="20"/>
          <w:szCs w:val="20"/>
          <w:shd w:val="clear" w:color="auto" w:fill="FFFFFF"/>
        </w:rPr>
        <w:t>mlib</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gramStart"/>
      <w:r w:rsidR="00504C6C" w:rsidRPr="001D094A">
        <w:rPr>
          <w:rFonts w:ascii="Times New Roman" w:hAnsi="Times New Roman" w:cs="Times New Roman"/>
          <w:color w:val="000000"/>
          <w:sz w:val="20"/>
          <w:szCs w:val="20"/>
          <w:shd w:val="clear" w:color="auto" w:fill="FFFFFF"/>
        </w:rPr>
        <w:t>meta</w:t>
      </w:r>
      <w:proofErr w:type="gram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proofErr w:type="gramStart"/>
      <w:r w:rsidR="00504C6C" w:rsidRPr="001D094A">
        <w:rPr>
          <w:rFonts w:ascii="Times New Roman" w:hAnsi="Times New Roman" w:cs="Times New Roman"/>
          <w:color w:val="000000"/>
          <w:sz w:val="20"/>
          <w:szCs w:val="20"/>
          <w:shd w:val="clear" w:color="auto" w:fill="FFFFFF"/>
        </w:rPr>
        <w:t>outdir</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w:t>
      </w:r>
      <w:proofErr w:type="gramEnd"/>
      <w:r w:rsidR="00504C6C" w:rsidRPr="001D094A">
        <w:rPr>
          <w:rFonts w:ascii="Times New Roman" w:hAnsi="Times New Roman" w:cs="Times New Roman"/>
          <w:color w:val="000000"/>
          <w:sz w:val="20"/>
          <w:szCs w:val="20"/>
          <w:shd w:val="clear" w:color="auto" w:fill="FFFFFF"/>
        </w:rPr>
        <w:t xml:space="preserve"> _</w:t>
      </w:r>
      <w:proofErr w:type="spellStart"/>
      <w:r w:rsidR="00504C6C" w:rsidRPr="001D094A">
        <w:rPr>
          <w:rFonts w:ascii="Times New Roman" w:hAnsi="Times New Roman" w:cs="Times New Roman"/>
          <w:color w:val="000000"/>
          <w:sz w:val="20"/>
          <w:szCs w:val="20"/>
          <w:shd w:val="clear" w:color="auto" w:fill="FFFFFF"/>
        </w:rPr>
        <w:t>tglobal</w:t>
      </w:r>
      <w:proofErr w:type="spellEnd"/>
    </w:p>
    <w:p w:rsidR="00504C6C" w:rsidRPr="001D094A" w:rsidRDefault="00504C6C"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gramStart"/>
      <w:r w:rsidRPr="001D094A">
        <w:rPr>
          <w:rFonts w:ascii="Times New Roman" w:hAnsi="Times New Roman" w:cs="Times New Roman"/>
          <w:color w:val="000000"/>
          <w:sz w:val="20"/>
          <w:szCs w:val="20"/>
          <w:shd w:val="clear" w:color="auto" w:fill="FFFFFF"/>
        </w:rPr>
        <w:t xml:space="preserve">output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OtherChk</w:t>
      </w:r>
      <w:proofErr w:type="spell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
    <w:p w:rsidR="00695DE2" w:rsidRPr="006F4247" w:rsidRDefault="00695DE2" w:rsidP="00695DE2">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95DE2" w:rsidRDefault="00695DE2" w:rsidP="00695DE2">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695DE2" w:rsidRPr="00AA3BE0"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95DE2" w:rsidRPr="006F4247"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62324A" w:rsidRPr="00695DE2" w:rsidRDefault="00695DE2" w:rsidP="00695DE2">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62324A"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OtherChk</w:t>
      </w:r>
      <w:proofErr w:type="spellEnd"/>
      <w:r w:rsidRPr="001D094A">
        <w:rPr>
          <w:rFonts w:ascii="Times New Roman" w:hAnsi="Times New Roman" w:cs="Times New Roman"/>
        </w:rPr>
        <w:t xml:space="preserve"> _yyyymmdd.xml”, generated with 1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ED7277" w:rsidRPr="001D094A" w:rsidRDefault="00ED7277" w:rsidP="00ED199E">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Comblstchk</w:t>
      </w:r>
      <w:proofErr w:type="spellEnd"/>
      <w:r w:rsidR="0062324A" w:rsidRPr="001D094A">
        <w:rPr>
          <w:rFonts w:ascii="Times New Roman" w:hAnsi="Times New Roman" w:cs="Times New Roman"/>
        </w:rPr>
        <w:t xml:space="preserve"> </w:t>
      </w:r>
      <w:r w:rsidRPr="001D094A">
        <w:rPr>
          <w:rFonts w:ascii="Times New Roman" w:hAnsi="Times New Roman" w:cs="Times New Roman"/>
        </w:rPr>
        <w:t>(</w:t>
      </w:r>
      <w:proofErr w:type="spellStart"/>
      <w:r w:rsidRPr="001D094A">
        <w:rPr>
          <w:rFonts w:ascii="Times New Roman" w:hAnsi="Times New Roman" w:cs="Times New Roman"/>
        </w:rPr>
        <w:t>checkid</w:t>
      </w:r>
      <w:proofErr w:type="spellEnd"/>
      <w:r w:rsidRPr="001D094A">
        <w:rPr>
          <w:rFonts w:ascii="Times New Roman" w:hAnsi="Times New Roman" w:cs="Times New Roman"/>
        </w:rPr>
        <w:t xml:space="preserve"> included in below file).</w:t>
      </w:r>
    </w:p>
    <w:bookmarkStart w:id="78" w:name="_MON_1520406822"/>
    <w:bookmarkEnd w:id="78"/>
    <w:p w:rsidR="00ED7277" w:rsidRPr="001D094A" w:rsidRDefault="00193AAF" w:rsidP="00ED7277">
      <w:pPr>
        <w:pStyle w:val="ListParagraph"/>
        <w:ind w:left="1440"/>
        <w:rPr>
          <w:rFonts w:ascii="Times New Roman" w:hAnsi="Times New Roman" w:cs="Times New Roman"/>
        </w:rPr>
      </w:pPr>
      <w:r w:rsidRPr="001D094A">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32702282" r:id="rId11"/>
        </w:objec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xml:space="preserve">: </w:t>
      </w:r>
    </w:p>
    <w:p w:rsidR="00EE3E95" w:rsidRPr="001D094A" w:rsidRDefault="00ED7277" w:rsidP="000364AA">
      <w:pPr>
        <w:pStyle w:val="ListParagraph"/>
        <w:ind w:left="1080"/>
        <w:rPr>
          <w:rFonts w:ascii="Times New Roman" w:hAnsi="Times New Roman" w:cs="Times New Roman"/>
        </w:rPr>
      </w:pPr>
      <w:r w:rsidRPr="001D094A">
        <w:rPr>
          <w:rFonts w:ascii="Times New Roman" w:hAnsi="Times New Roman" w:cs="Times New Roman"/>
        </w:rPr>
        <w:t>Spec or program should be updated</w:t>
      </w:r>
    </w:p>
    <w:p w:rsidR="0062324A" w:rsidRPr="001D094A" w:rsidRDefault="0062324A" w:rsidP="0062324A">
      <w:pPr>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79"/>
      <w:proofErr w:type="spellStart"/>
      <w:r w:rsidRPr="001D094A">
        <w:rPr>
          <w:rFonts w:ascii="Times New Roman" w:hAnsi="Times New Roman" w:cs="Times New Roman"/>
        </w:rPr>
        <w:t>jjchkacrf.sas</w:t>
      </w:r>
      <w:commentRangeEnd w:id="79"/>
      <w:proofErr w:type="spellEnd"/>
      <w:r w:rsidR="00860D91">
        <w:rPr>
          <w:rStyle w:val="CommentReference"/>
          <w:rFonts w:ascii="Calibri" w:eastAsia="SimSun" w:hAnsi="Calibri" w:cs="SimSun"/>
        </w:rPr>
        <w:commentReference w:id="79"/>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proofErr w:type="spellStart"/>
      <w:r w:rsidRPr="00E95D75">
        <w:rPr>
          <w:rFonts w:ascii="Times New Roman" w:hAnsi="Times New Roman" w:cs="Times New Roman"/>
        </w:rPr>
        <w:t>aCRF</w:t>
      </w:r>
      <w:proofErr w:type="spellEnd"/>
      <w:r w:rsidRPr="00E95D75">
        <w:rPr>
          <w:rFonts w:ascii="Times New Roman" w:hAnsi="Times New Roman" w:cs="Times New Roman"/>
        </w:rPr>
        <w:t xml:space="preserve"> is consistent with the variable in standard metadata VARDEF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80" w:name="OLE_LINK23"/>
      <w:bookmarkStart w:id="81" w:name="OLE_LINK28"/>
      <w:r w:rsidRPr="00E95D75">
        <w:rPr>
          <w:rFonts w:ascii="Times New Roman" w:hAnsi="Times New Roman" w:cs="Times New Roman"/>
        </w:rPr>
        <w:t xml:space="preserve">study metadata </w:t>
      </w:r>
      <w:bookmarkEnd w:id="80"/>
      <w:bookmarkEnd w:id="81"/>
      <w:r w:rsidRPr="00E95D75">
        <w:rPr>
          <w:rFonts w:ascii="Times New Roman" w:hAnsi="Times New Roman" w:cs="Times New Roman"/>
        </w:rPr>
        <w:t xml:space="preserve">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SDTM 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value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 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page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VARDEF is consistent with the page in </w:t>
      </w:r>
      <w:proofErr w:type="spellStart"/>
      <w:r w:rsidRPr="00E95D75">
        <w:rPr>
          <w:rFonts w:ascii="Times New Roman" w:hAnsi="Times New Roman" w:cs="Times New Roman"/>
        </w:rPr>
        <w:t>aCRF</w:t>
      </w:r>
      <w:proofErr w:type="spellEnd"/>
    </w:p>
    <w:p w:rsidR="00FB1A49"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To use this macro, we need to extract the information from aCRF so to cross check with the define.xml and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r w:rsidR="00684931" w:rsidRPr="001D094A">
        <w:rPr>
          <w:rFonts w:ascii="Times New Roman" w:hAnsi="Times New Roman" w:cs="Times New Roman"/>
        </w:rPr>
        <w:t xml:space="preserve">Adobe </w:t>
      </w:r>
      <w:r w:rsidR="00305A40" w:rsidRPr="001D094A">
        <w:rPr>
          <w:rFonts w:ascii="Times New Roman" w:hAnsi="Times New Roman" w:cs="Times New Roman"/>
        </w:rPr>
        <w:t>Acrobat 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‘Comments</w:t>
      </w:r>
      <w:r w:rsidR="00305A40" w:rsidRPr="001D094A">
        <w:rPr>
          <w:rFonts w:ascii="Times New Roman" w:hAnsi="Times New Roman" w:cs="Times New Roman"/>
        </w:rPr>
        <w:t xml:space="preserve"> </w:t>
      </w:r>
      <w:r w:rsidR="00305A40" w:rsidRPr="001D094A">
        <w:rPr>
          <w:rFonts w:ascii="Times New Roman" w:hAnsi="Times New Roman" w:cs="Times New Roman"/>
        </w:rPr>
        <w:sym w:font="Wingdings" w:char="F0E0"/>
      </w:r>
      <w:r w:rsidR="00305A40" w:rsidRPr="001D094A">
        <w:rPr>
          <w:rFonts w:ascii="Times New Roman" w:hAnsi="Times New Roman" w:cs="Times New Roman"/>
        </w:rPr>
        <w:t xml:space="preserve"> Summarize Comments’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Options”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lastRenderedPageBreak/>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w:t>
      </w:r>
      <w:proofErr w:type="spellStart"/>
      <w:r w:rsidR="00F8151A" w:rsidRPr="001D094A">
        <w:rPr>
          <w:rFonts w:ascii="Times New Roman" w:hAnsi="Times New Roman" w:cs="Times New Roman"/>
        </w:rPr>
        <w:t>kennet</w:t>
      </w:r>
      <w:proofErr w:type="spellEnd"/>
      <w:r w:rsidR="00F8151A" w:rsidRPr="001D094A">
        <w:rPr>
          <w:rFonts w:ascii="Times New Roman" w:hAnsi="Times New Roman" w:cs="Times New Roman"/>
        </w:rPr>
        <w:t xml:space="preserve">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proofErr w:type="spellStart"/>
      <w:r w:rsidR="00773C67" w:rsidRPr="00BB3EBE">
        <w:rPr>
          <w:rFonts w:ascii="Times New Roman" w:hAnsi="Times New Roman" w:cs="Times New Roman"/>
          <w:color w:val="000000"/>
          <w:sz w:val="20"/>
          <w:szCs w:val="20"/>
          <w:shd w:val="clear" w:color="auto" w:fill="FFFFFF"/>
        </w:rPr>
        <w:t>jjchkacrf</w:t>
      </w:r>
      <w:proofErr w:type="spellEnd"/>
      <w:r w:rsidR="00773C67" w:rsidRPr="00BB3EBE">
        <w:rPr>
          <w:rFonts w:ascii="Times New Roman" w:hAnsi="Times New Roman" w:cs="Times New Roman"/>
          <w:color w:val="000000"/>
          <w:sz w:val="20"/>
          <w:szCs w:val="20"/>
          <w:shd w:val="clear" w:color="auto" w:fill="FFFFFF"/>
        </w:rPr>
        <w:t xml:space="preserve"> </w:t>
      </w:r>
      <w:r w:rsidR="00F8151A" w:rsidRPr="00BB3EBE">
        <w:rPr>
          <w:rFonts w:ascii="Times New Roman" w:hAnsi="Times New Roman" w:cs="Times New Roman"/>
          <w:color w:val="000000"/>
          <w:sz w:val="20"/>
          <w:szCs w:val="20"/>
          <w:shd w:val="clear" w:color="auto" w:fill="FFFFFF"/>
        </w:rPr>
        <w:t>(</w:t>
      </w:r>
      <w:proofErr w:type="spellStart"/>
      <w:r w:rsidR="00F8151A" w:rsidRPr="00BB3EBE">
        <w:rPr>
          <w:rFonts w:ascii="Times New Roman" w:hAnsi="Times New Roman" w:cs="Times New Roman"/>
          <w:color w:val="000000"/>
          <w:sz w:val="20"/>
          <w:szCs w:val="20"/>
          <w:shd w:val="clear" w:color="auto" w:fill="FFFFFF"/>
        </w:rPr>
        <w:t>slib</w:t>
      </w:r>
      <w:proofErr w:type="spellEnd"/>
      <w:r w:rsidR="00F8151A" w:rsidRPr="00BB3EBE">
        <w:rPr>
          <w:rFonts w:ascii="Times New Roman" w:hAnsi="Times New Roman" w:cs="Times New Roman"/>
          <w:color w:val="000000"/>
          <w:sz w:val="20"/>
          <w:szCs w:val="20"/>
          <w:shd w:val="clear" w:color="auto" w:fill="FFFFFF"/>
        </w:rPr>
        <w:t xml:space="preserve">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mlib</w:t>
      </w:r>
      <w:proofErr w:type="spellEnd"/>
      <w:r w:rsidRPr="001D094A">
        <w:rPr>
          <w:rFonts w:ascii="Times New Roman" w:hAnsi="Times New Roman" w:cs="Times New Roman"/>
          <w:color w:val="000000"/>
          <w:sz w:val="20"/>
          <w:szCs w:val="20"/>
          <w:shd w:val="clear" w:color="auto" w:fill="FFFFFF"/>
        </w:rPr>
        <w:t xml:space="preserve">   = </w:t>
      </w:r>
      <w:proofErr w:type="gramStart"/>
      <w:r w:rsidRPr="001D094A">
        <w:rPr>
          <w:rFonts w:ascii="Times New Roman" w:hAnsi="Times New Roman" w:cs="Times New Roman"/>
          <w:color w:val="000000"/>
          <w:sz w:val="20"/>
          <w:szCs w:val="20"/>
          <w:shd w:val="clear" w:color="auto" w:fill="FFFFFF"/>
        </w:rPr>
        <w:t>meta</w:t>
      </w:r>
      <w:proofErr w:type="gramEnd"/>
      <w:r w:rsidRPr="001D094A">
        <w:rPr>
          <w:rFonts w:ascii="Times New Roman" w:hAnsi="Times New Roman" w:cs="Times New Roman"/>
          <w:color w:val="000000"/>
          <w:sz w:val="20"/>
          <w:szCs w:val="20"/>
          <w:shd w:val="clear" w:color="auto" w:fill="FFFFFF"/>
        </w:rPr>
        <w:tab/>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proofErr w:type="gramStart"/>
      <w:r w:rsidRPr="001D094A">
        <w:rPr>
          <w:rFonts w:ascii="Times New Roman" w:hAnsi="Times New Roman" w:cs="Times New Roman"/>
          <w:color w:val="000000"/>
          <w:sz w:val="20"/>
          <w:szCs w:val="20"/>
          <w:shd w:val="clear" w:color="auto" w:fill="FFFFFF"/>
        </w:rPr>
        <w:t>smlib</w:t>
      </w:r>
      <w:proofErr w:type="spellEnd"/>
      <w:r w:rsidRPr="001D094A">
        <w:rPr>
          <w:rFonts w:ascii="Times New Roman" w:hAnsi="Times New Roman" w:cs="Times New Roman"/>
          <w:color w:val="000000"/>
          <w:sz w:val="20"/>
          <w:szCs w:val="20"/>
          <w:shd w:val="clear" w:color="auto" w:fill="FFFFFF"/>
        </w:rPr>
        <w:t xml:space="preserve">  =</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metastd</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w:t>
      </w:r>
      <w:proofErr w:type="spellStart"/>
      <w:r w:rsidRPr="001D094A">
        <w:rPr>
          <w:rFonts w:ascii="Times New Roman" w:hAnsi="Times New Roman" w:cs="Times New Roman"/>
          <w:color w:val="000000"/>
          <w:sz w:val="20"/>
          <w:szCs w:val="20"/>
          <w:shd w:val="clear" w:color="auto" w:fill="FFFFFF"/>
        </w:rPr>
        <w:t>CRFPageCheck</w:t>
      </w:r>
      <w:proofErr w:type="spellEnd"/>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82" w:name="OLE_LINK39"/>
      <w:bookmarkStart w:id="83" w:name="OLE_LINK48"/>
      <w:r>
        <w:rPr>
          <w:rFonts w:ascii="Times New Roman" w:hAnsi="Times New Roman" w:cs="Times New Roman"/>
        </w:rPr>
        <w:t>(default transfer)</w:t>
      </w:r>
      <w:bookmarkEnd w:id="82"/>
      <w:bookmarkEnd w:id="83"/>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Pr="006F4247"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w:t>
      </w:r>
      <w:proofErr w:type="spellStart"/>
      <w:r w:rsidR="00F214BF">
        <w:rPr>
          <w:rFonts w:ascii="Times New Roman" w:hAnsi="Times New Roman" w:cs="Times New Roman"/>
        </w:rPr>
        <w:t>metastd</w:t>
      </w:r>
      <w:proofErr w:type="spellEnd"/>
      <w:r w:rsidR="00F214BF">
        <w:rPr>
          <w:rFonts w:ascii="Times New Roman" w:hAnsi="Times New Roman" w:cs="Times New Roman"/>
        </w:rPr>
        <w:t>)</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proofErr w:type="spellStart"/>
      <w:r w:rsidRPr="00BB3EBE">
        <w:rPr>
          <w:rFonts w:ascii="Times New Roman" w:hAnsi="Times New Roman" w:cs="Times New Roman"/>
          <w:color w:val="000000"/>
          <w:sz w:val="20"/>
          <w:szCs w:val="20"/>
          <w:shd w:val="clear" w:color="auto" w:fill="FFFFFF"/>
        </w:rPr>
        <w:t>SdtmValid</w:t>
      </w:r>
      <w:proofErr w:type="spellEnd"/>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CRFPageCheck</w:t>
      </w:r>
      <w:proofErr w:type="spellEnd"/>
      <w:r w:rsidRPr="001D094A">
        <w:rPr>
          <w:rFonts w:ascii="Times New Roman" w:hAnsi="Times New Roman" w:cs="Times New Roman"/>
        </w:rPr>
        <w:t xml:space="preserve"> _yyyymmdd.xml”, generated with 6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VarChk1: </w:t>
      </w:r>
    </w:p>
    <w:p w:rsidR="00B00039" w:rsidRDefault="00307D6F" w:rsidP="00A9275C">
      <w:pPr>
        <w:pStyle w:val="ListParagraph"/>
        <w:numPr>
          <w:ilvl w:val="0"/>
          <w:numId w:val="13"/>
        </w:numPr>
        <w:ind w:left="1440"/>
        <w:rPr>
          <w:rFonts w:ascii="Times New Roman" w:hAnsi="Times New Roman" w:cs="Times New Roman"/>
        </w:rPr>
      </w:pPr>
      <w:r>
        <w:rPr>
          <w:rFonts w:ascii="Times New Roman" w:hAnsi="Times New Roman" w:cs="Times New Roman"/>
        </w:rPr>
        <w:t>Variable</w:t>
      </w:r>
      <w:r w:rsidRPr="00307D6F">
        <w:rPr>
          <w:rFonts w:ascii="Times New Roman" w:hAnsi="Times New Roman" w:cs="Times New Roman"/>
        </w:rPr>
        <w:t xml:space="preserve"> 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not in standard metadata VARDEF</w:t>
      </w:r>
    </w:p>
    <w:p w:rsidR="00307D6F" w:rsidRPr="001D094A" w:rsidRDefault="00307D6F" w:rsidP="00A9275C">
      <w:pPr>
        <w:pStyle w:val="ListParagraph"/>
        <w:numPr>
          <w:ilvl w:val="0"/>
          <w:numId w:val="13"/>
        </w:numPr>
        <w:ind w:left="1440"/>
        <w:rPr>
          <w:rFonts w:ascii="Times New Roman" w:hAnsi="Times New Roman" w:cs="Times New Roman"/>
        </w:rPr>
      </w:pPr>
      <w:r w:rsidRPr="006D3C98">
        <w:rPr>
          <w:rFonts w:ascii="Times New Roman" w:hAnsi="Times New Roman" w:cs="Times New Roman"/>
        </w:rPr>
        <w:t>Action</w:t>
      </w:r>
      <w:r>
        <w:rPr>
          <w:rFonts w:ascii="Times New Roman" w:hAnsi="Times New Roman" w:cs="Times New Roman"/>
        </w:rPr>
        <w:t xml:space="preserve">: check spelling of variable name in </w:t>
      </w:r>
      <w:proofErr w:type="spellStart"/>
      <w:r>
        <w:rPr>
          <w:rFonts w:ascii="Times New Roman" w:hAnsi="Times New Roman" w:cs="Times New Roman"/>
        </w:rPr>
        <w:t>aCRF</w:t>
      </w:r>
      <w:proofErr w:type="spellEnd"/>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VarChk2: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 xml:space="preserve">gin contains 'CRF' but not in </w:t>
      </w:r>
      <w:proofErr w:type="spellStart"/>
      <w:r w:rsidR="00307D6F" w:rsidRPr="00307D6F">
        <w:rPr>
          <w:rFonts w:ascii="Times New Roman" w:hAnsi="Times New Roman" w:cs="Times New Roman"/>
        </w:rPr>
        <w:t>aCRF</w:t>
      </w:r>
      <w:proofErr w:type="spellEnd"/>
    </w:p>
    <w:p w:rsidR="00307D6F" w:rsidRDefault="00307D6F" w:rsidP="00520B0E">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 xml:space="preserve">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736F14" w:rsidRPr="00736F14" w:rsidRDefault="00736F14"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w:t>
      </w:r>
      <w:proofErr w:type="spellStart"/>
      <w:r>
        <w:rPr>
          <w:rFonts w:ascii="Times New Roman" w:hAnsi="Times New Roman" w:cs="Times New Roman"/>
        </w:rPr>
        <w:t>aCRF</w:t>
      </w:r>
      <w:proofErr w:type="spellEnd"/>
      <w:r>
        <w:rPr>
          <w:rFonts w:ascii="Times New Roman" w:hAnsi="Times New Roman" w:cs="Times New Roman"/>
        </w:rPr>
        <w:t xml:space="preserve"> but not in </w:t>
      </w:r>
      <w:r w:rsidRPr="001D094A">
        <w:rPr>
          <w:rFonts w:ascii="Times New Roman" w:hAnsi="Times New Roman" w:cs="Times New Roman"/>
        </w:rPr>
        <w:t>study metadata dataset</w:t>
      </w:r>
    </w:p>
    <w:p w:rsidR="00307D6F" w:rsidRPr="00736F14" w:rsidRDefault="00307D6F"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Action: origin of variable </w:t>
      </w:r>
      <w:r w:rsidRPr="001D094A">
        <w:rPr>
          <w:rFonts w:ascii="Times New Roman" w:hAnsi="Times New Roman" w:cs="Times New Roman"/>
        </w:rPr>
        <w:t>should be reviewed and updated as needed</w:t>
      </w:r>
      <w:r w:rsidR="00BA1A37">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00736F14">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VarChk3: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 xml:space="preserve">which origin contains 'CRF' but not in </w:t>
      </w:r>
      <w:proofErr w:type="spellStart"/>
      <w:r w:rsidRPr="00BA1A37">
        <w:rPr>
          <w:rFonts w:ascii="Times New Roman" w:hAnsi="Times New Roman" w:cs="Times New Roman"/>
        </w:rPr>
        <w:t>aCRF</w:t>
      </w:r>
      <w:proofErr w:type="spellEnd"/>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 SDTM dataset</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not in SDTM dataset</w:t>
      </w:r>
    </w:p>
    <w:p w:rsidR="00BA1A37" w:rsidRPr="00BA1A37" w:rsidRDefault="00BA1A37" w:rsidP="00873D53">
      <w:pPr>
        <w:pStyle w:val="ListParagraph"/>
        <w:numPr>
          <w:ilvl w:val="0"/>
          <w:numId w:val="26"/>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Pr="00BA1A37">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ValChk</w:t>
      </w:r>
      <w:proofErr w:type="spellEnd"/>
      <w:r w:rsidRPr="001D094A">
        <w:rPr>
          <w:rFonts w:ascii="Times New Roman" w:hAnsi="Times New Roman" w:cs="Times New Roman"/>
        </w:rPr>
        <w:t xml:space="preserve">: </w:t>
      </w:r>
    </w:p>
    <w:p w:rsid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Value</w:t>
      </w:r>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Pr="008F085F">
        <w:rPr>
          <w:rFonts w:ascii="Times New Roman" w:hAnsi="Times New Roman" w:cs="Times New Roman"/>
        </w:rPr>
        <w:t xml:space="preserve">which origin contains 'CRF' but not in </w:t>
      </w:r>
      <w:proofErr w:type="spellStart"/>
      <w:r w:rsidRPr="008F085F">
        <w:rPr>
          <w:rFonts w:ascii="Times New Roman" w:hAnsi="Times New Roman" w:cs="Times New Roman"/>
        </w:rPr>
        <w:t>aCRF</w:t>
      </w:r>
      <w:proofErr w:type="spellEnd"/>
    </w:p>
    <w:p w:rsidR="008F085F" w:rsidRP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Pr="00BA1A37">
        <w:rPr>
          <w:rFonts w:ascii="Times New Roman" w:hAnsi="Times New Roman" w:cs="Times New Roman"/>
        </w:rPr>
        <w:t xml:space="preserve">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w:t>
      </w:r>
      <w:r w:rsidR="00B97192" w:rsidRPr="00B97192">
        <w:rPr>
          <w:rFonts w:ascii="Times New Roman" w:hAnsi="Times New Roman" w:cs="Times New Roman"/>
        </w:rPr>
        <w:t xml:space="preserve"> </w:t>
      </w:r>
      <w:r w:rsidR="00B97192" w:rsidRPr="00E95D75">
        <w:rPr>
          <w:rFonts w:ascii="Times New Roman" w:hAnsi="Times New Roman" w:cs="Times New Roman"/>
        </w:rPr>
        <w:t>study metadata</w:t>
      </w:r>
      <w:r w:rsidRPr="00BA1A37">
        <w:rPr>
          <w:rFonts w:ascii="Times New Roman" w:hAnsi="Times New Roman" w:cs="Times New Roman"/>
        </w:rPr>
        <w:t xml:space="preserve"> </w:t>
      </w:r>
      <w:bookmarkStart w:id="84" w:name="OLE_LINK52"/>
      <w:bookmarkStart w:id="85" w:name="OLE_LINK53"/>
      <w:r w:rsidRPr="008F085F">
        <w:rPr>
          <w:rFonts w:ascii="Times New Roman" w:hAnsi="Times New Roman" w:cs="Times New Roman"/>
        </w:rPr>
        <w:t>VALDEF</w:t>
      </w:r>
      <w:bookmarkEnd w:id="84"/>
      <w:bookmarkEnd w:id="85"/>
    </w:p>
    <w:p w:rsidR="008F085F" w:rsidRPr="00BA1A37" w:rsidRDefault="00B1175A"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008F085F" w:rsidRPr="00BA1A37">
        <w:rPr>
          <w:rFonts w:ascii="Times New Roman" w:hAnsi="Times New Roman" w:cs="Times New Roman"/>
        </w:rPr>
        <w:t xml:space="preserve">in </w:t>
      </w:r>
      <w:proofErr w:type="spellStart"/>
      <w:r w:rsidR="008F085F" w:rsidRPr="00BA1A37">
        <w:rPr>
          <w:rFonts w:ascii="Times New Roman" w:hAnsi="Times New Roman" w:cs="Times New Roman"/>
        </w:rPr>
        <w:t>aCRF</w:t>
      </w:r>
      <w:proofErr w:type="spellEnd"/>
      <w:r w:rsidR="008F085F" w:rsidRPr="00BA1A37">
        <w:rPr>
          <w:rFonts w:ascii="Times New Roman" w:hAnsi="Times New Roman" w:cs="Times New Roman"/>
        </w:rPr>
        <w:t xml:space="preserve"> but not in </w:t>
      </w:r>
      <w:r w:rsidR="00B97192" w:rsidRPr="00E95D75">
        <w:rPr>
          <w:rFonts w:ascii="Times New Roman" w:hAnsi="Times New Roman" w:cs="Times New Roman"/>
        </w:rPr>
        <w:t xml:space="preserve">study metadata </w:t>
      </w:r>
      <w:r w:rsidRPr="008F085F">
        <w:rPr>
          <w:rFonts w:ascii="Times New Roman" w:hAnsi="Times New Roman" w:cs="Times New Roman"/>
        </w:rPr>
        <w:t>VALDEF</w:t>
      </w:r>
    </w:p>
    <w:p w:rsidR="008F085F" w:rsidRPr="00B1175A" w:rsidRDefault="008F085F" w:rsidP="00B1175A">
      <w:pPr>
        <w:pStyle w:val="ListParagraph"/>
        <w:numPr>
          <w:ilvl w:val="0"/>
          <w:numId w:val="27"/>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Pr>
          <w:rFonts w:ascii="Times New Roman" w:hAnsi="Times New Roman" w:cs="Times New Roman"/>
        </w:rPr>
        <w:t xml:space="preserve">sheet </w:t>
      </w:r>
      <w:r w:rsidR="00B1175A" w:rsidRPr="008F085F">
        <w:rPr>
          <w:rFonts w:ascii="Times New Roman" w:hAnsi="Times New Roman" w:cs="Times New Roman"/>
        </w:rPr>
        <w:t>VALDEF</w:t>
      </w:r>
      <w:r w:rsidRPr="00BA1A37">
        <w:rPr>
          <w:rFonts w:ascii="Times New Roman" w:hAnsi="Times New Roman" w:cs="Times New Roman"/>
        </w:rPr>
        <w:t xml:space="preserve">; variable should be added to </w:t>
      </w:r>
      <w:r w:rsidR="00873D53">
        <w:rPr>
          <w:rFonts w:ascii="Times New Roman" w:hAnsi="Times New Roman" w:cs="Times New Roman"/>
        </w:rPr>
        <w:t xml:space="preserve">sheet </w:t>
      </w:r>
      <w:r w:rsidR="00B1175A" w:rsidRPr="008F085F">
        <w:rPr>
          <w:rFonts w:ascii="Times New Roman" w:hAnsi="Times New Roman" w:cs="Times New Roman"/>
        </w:rPr>
        <w:t>VALDEF</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VarCrfPageChk</w:t>
      </w:r>
      <w:proofErr w:type="spellEnd"/>
      <w:r w:rsidRPr="001D094A">
        <w:rPr>
          <w:rFonts w:ascii="Times New Roman" w:hAnsi="Times New Roman" w:cs="Times New Roman"/>
        </w:rPr>
        <w:t xml:space="preserve">: </w:t>
      </w:r>
    </w:p>
    <w:p w:rsidR="00873D53" w:rsidRDefault="00873D53" w:rsidP="00873D53">
      <w:pPr>
        <w:pStyle w:val="ListParagraph"/>
        <w:numPr>
          <w:ilvl w:val="0"/>
          <w:numId w:val="28"/>
        </w:numPr>
        <w:rPr>
          <w:rFonts w:ascii="Times New Roman" w:hAnsi="Times New Roman" w:cs="Times New Roman"/>
        </w:rPr>
      </w:pPr>
      <w:r w:rsidRPr="00873D53">
        <w:rPr>
          <w:rFonts w:ascii="Times New Roman" w:hAnsi="Times New Roman" w:cs="Times New Roman"/>
        </w:rPr>
        <w:t xml:space="preserve">The CRFPAGE attached to the variable in </w:t>
      </w:r>
      <w:r w:rsidR="00B97192" w:rsidRPr="00E95D75">
        <w:rPr>
          <w:rFonts w:ascii="Times New Roman" w:hAnsi="Times New Roman" w:cs="Times New Roman"/>
        </w:rPr>
        <w:t xml:space="preserve">study metadata </w:t>
      </w:r>
      <w:r w:rsidRPr="00873D53">
        <w:rPr>
          <w:rFonts w:ascii="Times New Roman" w:hAnsi="Times New Roman" w:cs="Times New Roman"/>
        </w:rPr>
        <w:t>VARDEF is not correct</w:t>
      </w:r>
    </w:p>
    <w:p w:rsidR="00873D53" w:rsidRPr="00873D53" w:rsidRDefault="00873D53" w:rsidP="00873D53">
      <w:pPr>
        <w:pStyle w:val="ListParagraph"/>
        <w:numPr>
          <w:ilvl w:val="0"/>
          <w:numId w:val="28"/>
        </w:numPr>
        <w:rPr>
          <w:rFonts w:ascii="Times New Roman" w:hAnsi="Times New Roman" w:cs="Times New Roman"/>
        </w:rPr>
      </w:pPr>
      <w:r>
        <w:rPr>
          <w:rFonts w:ascii="Times New Roman" w:hAnsi="Times New Roman" w:cs="Times New Roman"/>
        </w:rPr>
        <w:lastRenderedPageBreak/>
        <w:t xml:space="preserve">Action: revise the CRFPAGE in </w:t>
      </w:r>
      <w:r w:rsidRPr="00873D53">
        <w:rPr>
          <w:rFonts w:ascii="Times New Roman" w:hAnsi="Times New Roman" w:cs="Times New Roman"/>
        </w:rPr>
        <w:t>corresponding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ValCrfPageChk</w:t>
      </w:r>
      <w:proofErr w:type="spellEnd"/>
      <w:r w:rsidRPr="001D094A">
        <w:rPr>
          <w:rFonts w:ascii="Times New Roman" w:hAnsi="Times New Roman" w:cs="Times New Roman"/>
        </w:rPr>
        <w:t xml:space="preserve">: </w:t>
      </w:r>
    </w:p>
    <w:p w:rsidR="00DC6574" w:rsidRPr="00873D53" w:rsidRDefault="00873D53" w:rsidP="00873D53">
      <w:pPr>
        <w:pStyle w:val="ListParagraph"/>
        <w:numPr>
          <w:ilvl w:val="0"/>
          <w:numId w:val="29"/>
        </w:numPr>
        <w:rPr>
          <w:rFonts w:ascii="Times New Roman" w:hAnsi="Times New Roman" w:cs="Times New Roman"/>
        </w:rPr>
      </w:pPr>
      <w:r w:rsidRPr="00873D53">
        <w:rPr>
          <w:rFonts w:ascii="Times New Roman" w:hAnsi="Times New Roman" w:cs="Times New Roman"/>
        </w:rPr>
        <w:t>The CRFPAGE attached to the value</w:t>
      </w:r>
      <w:r>
        <w:rPr>
          <w:rFonts w:ascii="Times New Roman" w:hAnsi="Times New Roman" w:cs="Times New Roman"/>
        </w:rPr>
        <w:t xml:space="preserve"> </w:t>
      </w:r>
      <w:r w:rsidRPr="00873D53">
        <w:rPr>
          <w:rFonts w:ascii="Times New Roman" w:hAnsi="Times New Roman" w:cs="Times New Roman"/>
        </w:rPr>
        <w:t xml:space="preserve"> in </w:t>
      </w:r>
      <w:r w:rsidR="00B97192" w:rsidRPr="00E95D75">
        <w:rPr>
          <w:rFonts w:ascii="Times New Roman" w:hAnsi="Times New Roman" w:cs="Times New Roman"/>
        </w:rPr>
        <w:t xml:space="preserve">study metadata </w:t>
      </w:r>
      <w:r w:rsidRPr="00873D53">
        <w:rPr>
          <w:rFonts w:ascii="Times New Roman" w:hAnsi="Times New Roman" w:cs="Times New Roman"/>
        </w:rPr>
        <w:t>VALDEF is not correct</w:t>
      </w:r>
    </w:p>
    <w:p w:rsidR="00417DD0" w:rsidRPr="008D772B" w:rsidRDefault="00873D53" w:rsidP="008D772B">
      <w:pPr>
        <w:pStyle w:val="ListParagraph"/>
        <w:numPr>
          <w:ilvl w:val="0"/>
          <w:numId w:val="29"/>
        </w:numPr>
        <w:rPr>
          <w:rFonts w:ascii="Times New Roman" w:hAnsi="Times New Roman" w:cs="Times New Roman"/>
        </w:rPr>
      </w:pPr>
      <w:r>
        <w:rPr>
          <w:rFonts w:ascii="Times New Roman" w:hAnsi="Times New Roman" w:cs="Times New Roman"/>
        </w:rPr>
        <w:t xml:space="preserve">Action: </w:t>
      </w:r>
      <w:bookmarkStart w:id="86" w:name="OLE_LINK54"/>
      <w:bookmarkStart w:id="87" w:name="OLE_LINK55"/>
      <w:r>
        <w:rPr>
          <w:rFonts w:ascii="Times New Roman" w:hAnsi="Times New Roman" w:cs="Times New Roman"/>
        </w:rPr>
        <w:t xml:space="preserve">revise </w:t>
      </w:r>
      <w:bookmarkEnd w:id="86"/>
      <w:bookmarkEnd w:id="87"/>
      <w:r>
        <w:rPr>
          <w:rFonts w:ascii="Times New Roman" w:hAnsi="Times New Roman" w:cs="Times New Roman"/>
        </w:rPr>
        <w:t>the CRFPAGE in sheet VALDEF</w:t>
      </w:r>
    </w:p>
    <w:sectPr w:rsidR="00417DD0" w:rsidRPr="008D772B">
      <w:headerReference w:type="default"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Yu, Jingjing" w:date="2016-08-13T15:57:00Z" w:initials="YJ">
    <w:p w:rsidR="00D70624" w:rsidRDefault="00D70624">
      <w:pPr>
        <w:pStyle w:val="CommentText"/>
      </w:pPr>
      <w:r>
        <w:rPr>
          <w:rStyle w:val="CommentReference"/>
        </w:rPr>
        <w:annotationRef/>
      </w:r>
      <w:r>
        <w:t>When No, how about combine</w:t>
      </w:r>
      <w:r w:rsidR="00527179">
        <w:t xml:space="preserve"> two boxes</w:t>
      </w:r>
      <w:r>
        <w:t xml:space="preserve"> together: Modify SDTM dataset Main or QC program?</w:t>
      </w:r>
    </w:p>
  </w:comment>
  <w:comment w:id="3" w:author="Yu, Jingjing" w:date="2016-08-13T16:00:00Z" w:initials="YJ">
    <w:p w:rsidR="00527179" w:rsidRDefault="00527179">
      <w:pPr>
        <w:pStyle w:val="CommentText"/>
      </w:pPr>
      <w:r>
        <w:rPr>
          <w:rStyle w:val="CommentReference"/>
        </w:rPr>
        <w:annotationRef/>
      </w:r>
      <w:r>
        <w:t>Could add the time point when need invoke and check this macro. For regular transfer, if no standard metadata and study level metadata change, then we don’t need check this result file. Similar for %</w:t>
      </w:r>
      <w:proofErr w:type="spellStart"/>
      <w:r>
        <w:t>jjchkmetadata</w:t>
      </w:r>
      <w:proofErr w:type="spellEnd"/>
    </w:p>
  </w:comment>
  <w:comment w:id="6" w:author="Yu, Jingjing" w:date="2016-08-13T10:46:00Z" w:initials="YJ">
    <w:p w:rsidR="00D70624" w:rsidRDefault="00D70624">
      <w:pPr>
        <w:pStyle w:val="CommentText"/>
      </w:pPr>
      <w:r>
        <w:rPr>
          <w:rStyle w:val="CommentReference"/>
        </w:rPr>
        <w:annotationRef/>
      </w:r>
      <w:r>
        <w:t xml:space="preserve">Could delete ‘for new study’? </w:t>
      </w:r>
    </w:p>
  </w:comment>
  <w:comment w:id="7" w:author="Yu, Jingjing" w:date="2016-08-13T12:47:00Z" w:initials="YJ">
    <w:p w:rsidR="00D70624" w:rsidRDefault="00D70624">
      <w:pPr>
        <w:pStyle w:val="CommentText"/>
      </w:pPr>
      <w:r>
        <w:rPr>
          <w:rStyle w:val="CommentReference"/>
        </w:rPr>
        <w:annotationRef/>
      </w:r>
      <w:r>
        <w:t xml:space="preserve">Please specify output path </w:t>
      </w:r>
      <w:r>
        <w:rPr>
          <w:rFonts w:ascii="Courier New" w:eastAsiaTheme="minorEastAsia" w:hAnsi="Courier New" w:cs="Courier New"/>
          <w:color w:val="800080"/>
          <w:shd w:val="clear" w:color="auto" w:fill="FFFFFF"/>
        </w:rPr>
        <w:t>&amp;_</w:t>
      </w:r>
      <w:proofErr w:type="spellStart"/>
      <w:r>
        <w:rPr>
          <w:rFonts w:ascii="Courier New" w:eastAsiaTheme="minorEastAsia" w:hAnsi="Courier New" w:cs="Courier New"/>
          <w:color w:val="800080"/>
          <w:shd w:val="clear" w:color="auto" w:fill="FFFFFF"/>
        </w:rPr>
        <w:t>tglobal</w:t>
      </w:r>
      <w:proofErr w:type="spellEnd"/>
      <w:r>
        <w:rPr>
          <w:rFonts w:ascii="Courier New" w:eastAsiaTheme="minorEastAsia" w:hAnsi="Courier New" w:cs="Courier New"/>
          <w:color w:val="800080"/>
          <w:shd w:val="clear" w:color="auto" w:fill="FFFFFF"/>
        </w:rPr>
        <w:t xml:space="preserve">. </w:t>
      </w:r>
      <w:proofErr w:type="gramStart"/>
      <w:r w:rsidR="007E33A1">
        <w:rPr>
          <w:rFonts w:ascii="Courier New" w:eastAsiaTheme="minorEastAsia" w:hAnsi="Courier New" w:cs="Courier New"/>
          <w:color w:val="800080"/>
          <w:shd w:val="clear" w:color="auto" w:fill="FFFFFF"/>
        </w:rPr>
        <w:t>built</w:t>
      </w:r>
      <w:proofErr w:type="gramEnd"/>
      <w:r>
        <w:rPr>
          <w:rFonts w:ascii="Courier New" w:eastAsiaTheme="minorEastAsia" w:hAnsi="Courier New" w:cs="Courier New"/>
          <w:color w:val="800080"/>
          <w:shd w:val="clear" w:color="auto" w:fill="FFFFFF"/>
        </w:rPr>
        <w:t xml:space="preserve"> in </w:t>
      </w:r>
      <w:proofErr w:type="spellStart"/>
      <w:r>
        <w:rPr>
          <w:rFonts w:ascii="Courier New" w:eastAsiaTheme="minorEastAsia" w:hAnsi="Courier New" w:cs="Courier New"/>
          <w:color w:val="800080"/>
          <w:shd w:val="clear" w:color="auto" w:fill="FFFFFF"/>
        </w:rPr>
        <w:t>setup.sas</w:t>
      </w:r>
      <w:proofErr w:type="spellEnd"/>
    </w:p>
  </w:comment>
  <w:comment w:id="11" w:author="Yu, Jingjing" w:date="2016-08-13T12:47:00Z" w:initials="YJ">
    <w:p w:rsidR="00D70624" w:rsidRDefault="00D70624" w:rsidP="00D70624">
      <w:pPr>
        <w:pStyle w:val="CommentText"/>
      </w:pPr>
      <w:r>
        <w:rPr>
          <w:rStyle w:val="CommentReference"/>
        </w:rPr>
        <w:annotationRef/>
      </w:r>
    </w:p>
    <w:p w:rsidR="00D70624" w:rsidRDefault="00D70624" w:rsidP="007E33A1">
      <w:pPr>
        <w:pStyle w:val="CommentText"/>
      </w:pPr>
      <w:r>
        <w:t xml:space="preserve">Question for program: some </w:t>
      </w:r>
      <w:proofErr w:type="spellStart"/>
      <w:r>
        <w:t>codelist</w:t>
      </w:r>
      <w:proofErr w:type="spellEnd"/>
      <w:r>
        <w:t xml:space="preserve"> have meaningful order, consider add check for this kind of order.</w:t>
      </w:r>
    </w:p>
    <w:p w:rsidR="00D70624" w:rsidRDefault="00D70624">
      <w:pPr>
        <w:pStyle w:val="CommentText"/>
      </w:pPr>
    </w:p>
  </w:comment>
  <w:comment w:id="14" w:author="Yu, Jingjing" w:date="2016-08-13T12:47:00Z" w:initials="YJ">
    <w:p w:rsidR="00D70624" w:rsidRDefault="00D70624">
      <w:pPr>
        <w:pStyle w:val="CommentText"/>
      </w:pPr>
      <w:r>
        <w:rPr>
          <w:rStyle w:val="CommentReference"/>
        </w:rPr>
        <w:annotationRef/>
      </w:r>
      <w:r w:rsidR="007E33A1">
        <w:t xml:space="preserve"> </w:t>
      </w:r>
      <w:r>
        <w:t xml:space="preserve">Question </w:t>
      </w:r>
      <w:r w:rsidR="007E33A1">
        <w:t>for program</w:t>
      </w:r>
      <w:r>
        <w:t xml:space="preserve">: </w:t>
      </w:r>
      <w:r w:rsidR="007E33A1">
        <w:t>please add KEYS to compare</w:t>
      </w:r>
    </w:p>
  </w:comment>
  <w:comment w:id="15" w:author="Yu, Jingjing" w:date="2016-08-14T17:46:00Z" w:initials="YJ">
    <w:p w:rsidR="00527179" w:rsidRDefault="00A82C92">
      <w:pPr>
        <w:pStyle w:val="CommentText"/>
      </w:pPr>
      <w:r>
        <w:rPr>
          <w:rStyle w:val="CommentReference"/>
        </w:rPr>
        <w:annotationRef/>
      </w:r>
    </w:p>
    <w:p w:rsidR="00A82C92" w:rsidRDefault="00A82C92" w:rsidP="00527179">
      <w:pPr>
        <w:pStyle w:val="CommentText"/>
        <w:numPr>
          <w:ilvl w:val="0"/>
          <w:numId w:val="47"/>
        </w:numPr>
      </w:pPr>
      <w:r>
        <w:t xml:space="preserve">Can we update this file name, it is not clear to reflect the contents, easy to confuse with later </w:t>
      </w:r>
      <w:proofErr w:type="spellStart"/>
      <w:r>
        <w:t>MetadataCheck</w:t>
      </w:r>
      <w:proofErr w:type="spellEnd"/>
      <w:r>
        <w:t xml:space="preserve"> file.</w:t>
      </w:r>
    </w:p>
    <w:p w:rsidR="00527179" w:rsidRDefault="00527179" w:rsidP="00527179">
      <w:pPr>
        <w:pStyle w:val="CommentText"/>
        <w:numPr>
          <w:ilvl w:val="0"/>
          <w:numId w:val="47"/>
        </w:numPr>
      </w:pPr>
      <w:r>
        <w:t xml:space="preserve">Could we </w:t>
      </w:r>
      <w:r w:rsidR="00837DCB">
        <w:t>add the list of those variables with</w:t>
      </w:r>
      <w:r>
        <w:t xml:space="preserve"> </w:t>
      </w:r>
      <w:r w:rsidR="00CD41DD">
        <w:t>CORE=’</w:t>
      </w:r>
      <w:proofErr w:type="spellStart"/>
      <w:r w:rsidR="00CD41DD">
        <w:t>Req</w:t>
      </w:r>
      <w:proofErr w:type="spellEnd"/>
      <w:r w:rsidR="00CD41DD">
        <w:t xml:space="preserve">’, </w:t>
      </w:r>
      <w:r w:rsidR="00837DCB">
        <w:t>‘</w:t>
      </w:r>
      <w:proofErr w:type="spellStart"/>
      <w:r w:rsidR="00837DCB">
        <w:t>Exp</w:t>
      </w:r>
      <w:proofErr w:type="spellEnd"/>
      <w:r w:rsidR="00837DCB">
        <w:t xml:space="preserve">’ </w:t>
      </w:r>
      <w:r>
        <w:t>in Janssen standard metadata but not in study level metadata?</w:t>
      </w:r>
    </w:p>
  </w:comment>
  <w:comment w:id="16" w:author="Yu, Jingjing" w:date="2016-08-13T12:54:00Z" w:initials="YJ">
    <w:p w:rsidR="00D15111" w:rsidRDefault="0082593B">
      <w:pPr>
        <w:pStyle w:val="CommentText"/>
      </w:pPr>
      <w:r>
        <w:rPr>
          <w:rStyle w:val="CommentReference"/>
        </w:rPr>
        <w:annotationRef/>
      </w:r>
      <w:r w:rsidR="00D15111">
        <w:t xml:space="preserve">Please check if add macro parameters on sponsor metadata version (JJ or Janssen), since some variables are not used in Janssen metadata. </w:t>
      </w:r>
    </w:p>
    <w:p w:rsidR="0082593B" w:rsidRDefault="0082593B">
      <w:pPr>
        <w:pStyle w:val="CommentText"/>
      </w:pPr>
    </w:p>
    <w:p w:rsidR="007E33A1" w:rsidRDefault="007E33A1">
      <w:pPr>
        <w:pStyle w:val="CommentText"/>
      </w:pPr>
      <w:r>
        <w:t>Note: when delivery training: need add example to explain which difference are allowable.</w:t>
      </w:r>
    </w:p>
  </w:comment>
  <w:comment w:id="17" w:author="Yu, Jingjing" w:date="2016-08-13T15:54:00Z" w:initials="YJ">
    <w:p w:rsidR="00527179" w:rsidRDefault="00527179">
      <w:pPr>
        <w:pStyle w:val="CommentText"/>
      </w:pPr>
      <w:r>
        <w:rPr>
          <w:rStyle w:val="CommentReference"/>
        </w:rPr>
        <w:annotationRef/>
      </w:r>
      <w:r>
        <w:t>Check list here is duplicated info with 3.2.3, need discuss if just give one simple summary here.</w:t>
      </w:r>
    </w:p>
  </w:comment>
  <w:comment w:id="37" w:author="Yu, Jingjing" w:date="2016-08-13T16:01:00Z" w:initials="YJ">
    <w:p w:rsidR="002364E1" w:rsidRDefault="002364E1">
      <w:pPr>
        <w:pStyle w:val="CommentText"/>
      </w:pPr>
      <w:r>
        <w:rPr>
          <w:rStyle w:val="CommentReference"/>
        </w:rPr>
        <w:annotationRef/>
      </w:r>
      <w:r>
        <w:t xml:space="preserve">Shall we remove the suffix </w:t>
      </w:r>
      <w:proofErr w:type="spellStart"/>
      <w:r>
        <w:t>datetime</w:t>
      </w:r>
      <w:proofErr w:type="spellEnd"/>
      <w:r>
        <w:t>?</w:t>
      </w:r>
    </w:p>
  </w:comment>
  <w:comment w:id="38" w:author="Yu, Jingjing" w:date="2016-08-13T16:56:00Z" w:initials="YJ">
    <w:p w:rsidR="008845C0" w:rsidRDefault="00A82C92">
      <w:pPr>
        <w:pStyle w:val="CommentText"/>
      </w:pPr>
      <w:r>
        <w:rPr>
          <w:rStyle w:val="CommentReference"/>
        </w:rPr>
        <w:annotationRef/>
      </w:r>
    </w:p>
    <w:p w:rsidR="00A82C92" w:rsidRDefault="008845C0" w:rsidP="008845C0">
      <w:pPr>
        <w:pStyle w:val="CommentText"/>
        <w:numPr>
          <w:ilvl w:val="0"/>
          <w:numId w:val="48"/>
        </w:numPr>
      </w:pPr>
      <w:r>
        <w:t>Can we</w:t>
      </w:r>
      <w:r w:rsidR="00A82C92">
        <w:t xml:space="preserve"> fix it to ‘</w:t>
      </w:r>
      <w:proofErr w:type="spellStart"/>
      <w:r w:rsidR="00A82C92">
        <w:t>ValdefChk</w:t>
      </w:r>
      <w:proofErr w:type="spellEnd"/>
      <w:r w:rsidR="00A82C92">
        <w:t>’</w:t>
      </w:r>
    </w:p>
    <w:p w:rsidR="008845C0" w:rsidRDefault="008845C0" w:rsidP="008845C0">
      <w:pPr>
        <w:pStyle w:val="CommentText"/>
        <w:numPr>
          <w:ilvl w:val="0"/>
          <w:numId w:val="48"/>
        </w:numPr>
      </w:pPr>
      <w:r>
        <w:t xml:space="preserve"> Why drop prior check on either COMMENTS or COMPMETH for Derived variables?</w:t>
      </w:r>
    </w:p>
  </w:comment>
  <w:comment w:id="39" w:author="Yu, Jingjing" w:date="2016-08-13T16:05:00Z" w:initials="YJ">
    <w:p w:rsidR="00D15111" w:rsidRDefault="00D15111">
      <w:pPr>
        <w:pStyle w:val="CommentText"/>
      </w:pPr>
      <w:r>
        <w:rPr>
          <w:rStyle w:val="CommentReference"/>
        </w:rPr>
        <w:annotationRef/>
      </w:r>
      <w:r>
        <w:t>Typo?</w:t>
      </w:r>
    </w:p>
    <w:p w:rsidR="001932E3" w:rsidRDefault="001932E3">
      <w:pPr>
        <w:pStyle w:val="CommentText"/>
      </w:pPr>
      <w:r>
        <w:t>Actually, I have no idea why pick VALVAL and ORIGIN for missing check? What about other variable such as TYPE?</w:t>
      </w:r>
    </w:p>
  </w:comment>
  <w:comment w:id="40" w:author="Yu, Jingjing" w:date="2016-08-13T14:49:00Z" w:initials="YJ">
    <w:p w:rsidR="00D15111" w:rsidRDefault="00D15111">
      <w:pPr>
        <w:pStyle w:val="CommentText"/>
      </w:pPr>
      <w:r>
        <w:rPr>
          <w:rStyle w:val="CommentReference"/>
        </w:rPr>
        <w:annotationRef/>
      </w:r>
      <w:r w:rsidR="00A82C92">
        <w:t>Pay attention to</w:t>
      </w:r>
      <w:r>
        <w:t xml:space="preserve"> this macro code row 224, there is messy code in comment.</w:t>
      </w:r>
    </w:p>
  </w:comment>
  <w:comment w:id="41" w:author="Yu, Jingjing" w:date="2016-08-14T17:51:00Z" w:initials="YJ">
    <w:p w:rsidR="00A82C92" w:rsidRDefault="00A82C92">
      <w:pPr>
        <w:pStyle w:val="CommentText"/>
      </w:pPr>
      <w:r>
        <w:rPr>
          <w:rStyle w:val="CommentReference"/>
        </w:rPr>
        <w:annotationRef/>
      </w:r>
      <w:r w:rsidR="00837DCB">
        <w:t>You code didn’t check CRF page for</w:t>
      </w:r>
      <w:r w:rsidR="00814B2C">
        <w:t xml:space="preserve"> the case when </w:t>
      </w:r>
      <w:r w:rsidR="00814B2C">
        <w:t>VALVAL</w:t>
      </w:r>
      <w:bookmarkStart w:id="42" w:name="_GoBack"/>
      <w:bookmarkEnd w:id="42"/>
      <w:r>
        <w:t xml:space="preserve"> = </w:t>
      </w:r>
      <w:r w:rsidRPr="00A82C92">
        <w:t>(NO VALUE RECORDED)</w:t>
      </w:r>
      <w:r w:rsidR="00837DCB">
        <w:t>, please add it back.</w:t>
      </w:r>
    </w:p>
  </w:comment>
  <w:comment w:id="43" w:author="Yu, Jingjing" w:date="2016-08-13T14:47:00Z" w:initials="YJ">
    <w:p w:rsidR="00A82C92" w:rsidRDefault="00A82C92">
      <w:pPr>
        <w:pStyle w:val="CommentText"/>
      </w:pPr>
      <w:r>
        <w:rPr>
          <w:rStyle w:val="CommentReference"/>
        </w:rPr>
        <w:annotationRef/>
      </w:r>
      <w:r>
        <w:t>LBMETHOD, please also correct it in code.</w:t>
      </w:r>
    </w:p>
    <w:p w:rsidR="00A82C92" w:rsidRDefault="00A82C92" w:rsidP="00A82C92">
      <w:pPr>
        <w:pStyle w:val="CommentText"/>
      </w:pPr>
      <w:r>
        <w:t>I see your program has add the non-missing VALUELIST check, please also add comment here:</w:t>
      </w:r>
    </w:p>
    <w:p w:rsidR="00A82C92" w:rsidRDefault="00A82C92" w:rsidP="00A82C92">
      <w:pPr>
        <w:pStyle w:val="CommentText"/>
      </w:pPr>
      <w:r>
        <w:t>For nested value list, the VALUELST can only be missing when it’s the lowest level. Like for LB, LBCAT/LBSPEC/LBMETHOD the VALUELST should not be missing, but only the LBTESTCD should have missing VALUELST.</w:t>
      </w:r>
    </w:p>
  </w:comment>
  <w:comment w:id="44" w:author="Yu, Jingjing" w:date="2016-08-14T17:50:00Z" w:initials="YJ">
    <w:p w:rsidR="00CD41DD" w:rsidRDefault="00CD41DD">
      <w:pPr>
        <w:pStyle w:val="CommentText"/>
      </w:pPr>
      <w:r>
        <w:rPr>
          <w:rStyle w:val="CommentReference"/>
        </w:rPr>
        <w:annotationRef/>
      </w:r>
      <w:r>
        <w:t>Please add the conditional variable check mentioned in email of ‘</w:t>
      </w:r>
      <w:r w:rsidRPr="00CD41DD">
        <w:t>New Janssen DMCC checking program and training</w:t>
      </w:r>
      <w:r>
        <w:t>’ on 2016-05-10.</w:t>
      </w:r>
      <w:r w:rsidR="00837DCB">
        <w:t xml:space="preserve"> I have listed these check in tab ‘</w:t>
      </w:r>
      <w:proofErr w:type="spellStart"/>
      <w:r w:rsidR="00837DCB" w:rsidRPr="00837DCB">
        <w:t>Check_sdtmvalid</w:t>
      </w:r>
      <w:proofErr w:type="spellEnd"/>
      <w:r w:rsidR="00837DCB">
        <w:t>’ of file ‘</w:t>
      </w:r>
      <w:r w:rsidR="00837DCB" w:rsidRPr="00837DCB">
        <w:t>Validation_test_data_tracker</w:t>
      </w:r>
      <w:r w:rsidR="00837DCB">
        <w:t>.xlsx’ for your reference.</w:t>
      </w:r>
    </w:p>
  </w:comment>
  <w:comment w:id="47" w:author="Yu, Jingjing" w:date="2016-08-14T17:51:00Z" w:initials="YJ">
    <w:p w:rsidR="00524D58" w:rsidRDefault="00524D58">
      <w:pPr>
        <w:pStyle w:val="CommentText"/>
      </w:pPr>
      <w:r>
        <w:rPr>
          <w:rStyle w:val="CommentReference"/>
        </w:rPr>
        <w:annotationRef/>
      </w:r>
      <w:r w:rsidR="00837DCB">
        <w:t>P</w:t>
      </w:r>
      <w:r w:rsidR="002049BB">
        <w:t>lease</w:t>
      </w:r>
      <w:r w:rsidR="00AF2AD4">
        <w:t xml:space="preserve"> pay attention to the nested VALUELIST which is not handled in this step.</w:t>
      </w:r>
    </w:p>
  </w:comment>
  <w:comment w:id="48" w:author="Yu, Jingjing" w:date="2016-08-13T14:54:00Z" w:initials="YJ">
    <w:p w:rsidR="00A82C92" w:rsidRDefault="00A82C92">
      <w:pPr>
        <w:pStyle w:val="CommentText"/>
      </w:pPr>
      <w:r>
        <w:rPr>
          <w:rStyle w:val="CommentReference"/>
        </w:rPr>
        <w:annotationRef/>
      </w:r>
      <w:r>
        <w:t>Remove the order ‘b.’ for Action rows, same cases for other Action rows.</w:t>
      </w:r>
    </w:p>
  </w:comment>
  <w:comment w:id="49" w:author="Yu, Jingjing" w:date="2016-08-13T15:41:00Z" w:initials="YJ">
    <w:p w:rsidR="00A82C92" w:rsidRDefault="00A82C92">
      <w:pPr>
        <w:pStyle w:val="CommentText"/>
      </w:pPr>
      <w:r>
        <w:rPr>
          <w:rStyle w:val="CommentReference"/>
        </w:rPr>
        <w:annotationRef/>
      </w:r>
      <w:r>
        <w:t>For ORIGIN: program didn’t check the case when VARDEF has more values than the one in VALDEF.</w:t>
      </w:r>
    </w:p>
  </w:comment>
  <w:comment w:id="50" w:author="Yu, Jingjing" w:date="2016-08-13T15:32:00Z" w:initials="YJ">
    <w:p w:rsidR="00A82C92" w:rsidRDefault="00A82C92">
      <w:pPr>
        <w:pStyle w:val="CommentText"/>
      </w:pPr>
      <w:r>
        <w:rPr>
          <w:rStyle w:val="CommentReference"/>
        </w:rPr>
        <w:annotationRef/>
      </w:r>
      <w:r>
        <w:t xml:space="preserve">I see code has excluded the case where VALVAL = </w:t>
      </w:r>
      <w:r>
        <w:rPr>
          <w:rFonts w:ascii="Courier New" w:eastAsiaTheme="minorEastAsia" w:hAnsi="Courier New" w:cs="Courier New"/>
          <w:color w:val="800080"/>
          <w:shd w:val="clear" w:color="auto" w:fill="FFFFFF"/>
        </w:rPr>
        <w:t xml:space="preserve">NO VALUE RECORDED. Per Janssen SME’s reply, the CRF Page should be added, so please remove this condition. </w:t>
      </w:r>
    </w:p>
  </w:comment>
  <w:comment w:id="53" w:author="Yu, Jingjing" w:date="2016-08-13T17:17:00Z" w:initials="YJ">
    <w:p w:rsidR="00563904" w:rsidRDefault="00563904">
      <w:pPr>
        <w:pStyle w:val="CommentText"/>
      </w:pPr>
      <w:r>
        <w:rPr>
          <w:rStyle w:val="CommentReference"/>
        </w:rPr>
        <w:annotationRef/>
      </w:r>
      <w:r>
        <w:t xml:space="preserve">It should be Check030000 per </w:t>
      </w:r>
      <w:proofErr w:type="spellStart"/>
      <w:r>
        <w:t>sas</w:t>
      </w:r>
      <w:proofErr w:type="spellEnd"/>
      <w:r>
        <w:t xml:space="preserve"> code</w:t>
      </w:r>
    </w:p>
  </w:comment>
  <w:comment w:id="58" w:author="Yu, Jingjing" w:date="2016-08-14T10:25:00Z" w:initials="YJ">
    <w:p w:rsidR="00B17668" w:rsidRDefault="00B17668">
      <w:pPr>
        <w:pStyle w:val="CommentText"/>
      </w:pPr>
      <w:r>
        <w:rPr>
          <w:rStyle w:val="CommentReference"/>
        </w:rPr>
        <w:annotationRef/>
      </w:r>
      <w:r w:rsidR="009B1F58">
        <w:rPr>
          <w:highlight w:val="yellow"/>
        </w:rPr>
        <w:t xml:space="preserve">Just for discussion, </w:t>
      </w:r>
      <w:r w:rsidRPr="009B1F58">
        <w:rPr>
          <w:highlight w:val="yellow"/>
        </w:rPr>
        <w:t>Need think how to check the value in CD but not in this study. How to quic</w:t>
      </w:r>
      <w:r w:rsidR="009B1F58" w:rsidRPr="009B1F58">
        <w:rPr>
          <w:highlight w:val="yellow"/>
        </w:rPr>
        <w:t>k</w:t>
      </w:r>
      <w:r w:rsidRPr="009B1F58">
        <w:rPr>
          <w:highlight w:val="yellow"/>
        </w:rPr>
        <w:t>ly create the CD in start phase.</w:t>
      </w:r>
    </w:p>
  </w:comment>
  <w:comment w:id="59" w:author="Yu, Jingjing" w:date="2016-08-13T17:04:00Z" w:initials="YJ">
    <w:p w:rsidR="00563904" w:rsidRDefault="00563904">
      <w:pPr>
        <w:pStyle w:val="CommentText"/>
      </w:pPr>
      <w:r>
        <w:rPr>
          <w:rStyle w:val="CommentReference"/>
        </w:rPr>
        <w:annotationRef/>
      </w:r>
      <w:r>
        <w:t xml:space="preserve">Can we add one reverse check: list the Value in VALDEF but not in attached variable. </w:t>
      </w:r>
      <w:proofErr w:type="gramStart"/>
      <w:r>
        <w:t>it</w:t>
      </w:r>
      <w:proofErr w:type="gramEnd"/>
      <w:r>
        <w:t xml:space="preserve"> is helpful during UAT phase because we want to test all possible </w:t>
      </w:r>
      <w:proofErr w:type="spellStart"/>
      <w:r>
        <w:t>datapoints</w:t>
      </w:r>
      <w:proofErr w:type="spellEnd"/>
      <w:r>
        <w:t>.</w:t>
      </w:r>
    </w:p>
  </w:comment>
  <w:comment w:id="60" w:author="Yu, Jingjing" w:date="2016-08-13T17:44:00Z" w:initials="YJ">
    <w:p w:rsidR="00160B0F" w:rsidRDefault="00160B0F">
      <w:pPr>
        <w:pStyle w:val="CommentText"/>
      </w:pPr>
      <w:r>
        <w:rPr>
          <w:rStyle w:val="CommentReference"/>
        </w:rPr>
        <w:annotationRef/>
      </w:r>
      <w:r>
        <w:t>Check 270, 714, 715 are for study level VARDEF, unrelated to SDTM dataset, can we move it to %</w:t>
      </w:r>
      <w:proofErr w:type="spellStart"/>
      <w:r>
        <w:t>jjchkmetadata.sas</w:t>
      </w:r>
      <w:proofErr w:type="spellEnd"/>
      <w:r>
        <w:t>?</w:t>
      </w:r>
    </w:p>
  </w:comment>
  <w:comment w:id="66" w:author="Yu, Jingjing" w:date="2016-08-14T10:06:00Z" w:initials="YJ">
    <w:p w:rsidR="00563904" w:rsidRDefault="00563904">
      <w:pPr>
        <w:pStyle w:val="CommentText"/>
      </w:pPr>
      <w:r>
        <w:rPr>
          <w:rStyle w:val="CommentReference"/>
        </w:rPr>
        <w:annotationRef/>
      </w:r>
      <w:r w:rsidR="00B17668">
        <w:t>Check if could remove date</w:t>
      </w:r>
    </w:p>
  </w:comment>
  <w:comment w:id="67" w:author="Yu, Jingjing" w:date="2016-08-14T11:57:00Z" w:initials="YJ">
    <w:p w:rsidR="002049BB" w:rsidRDefault="00A66E83" w:rsidP="002049BB">
      <w:pPr>
        <w:pStyle w:val="CommentText"/>
      </w:pPr>
      <w:r>
        <w:rPr>
          <w:rStyle w:val="CommentReference"/>
        </w:rPr>
        <w:annotationRef/>
      </w:r>
      <w:r>
        <w:t>Refer to SAS CODE row 305: change LBSTRESC to ORRES in comment</w:t>
      </w:r>
      <w:r w:rsidR="00814B2C" w:rsidRPr="002049BB">
        <w:rPr>
          <w:rFonts w:ascii="Times New Roman" w:eastAsiaTheme="minorEastAsia" w:hAnsi="Times New Roman" w:cs="Times New Roman"/>
          <w:vanish/>
          <w:sz w:val="22"/>
          <w:szCs w:val="22"/>
        </w:rPr>
        <w:t xml:space="preserve"> the case when VALVAL k in file 'ES. CD but not in this study. </w:t>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p>
  </w:comment>
  <w:comment w:id="74" w:author="Yu, Jingjing" w:date="2016-08-13T17:40:00Z" w:initials="YJ">
    <w:p w:rsidR="00860CCD" w:rsidRDefault="00860CCD">
      <w:pPr>
        <w:pStyle w:val="CommentText"/>
      </w:pPr>
      <w:r>
        <w:rPr>
          <w:rStyle w:val="CommentReference"/>
        </w:rPr>
        <w:annotationRef/>
      </w:r>
      <w:r>
        <w:t xml:space="preserve">This check is based on study level metadata, but </w:t>
      </w:r>
      <w:proofErr w:type="spellStart"/>
      <w:r>
        <w:t>vairable</w:t>
      </w:r>
      <w:proofErr w:type="spellEnd"/>
      <w:r>
        <w:t xml:space="preserve"> details in macro is “</w:t>
      </w:r>
      <w:r>
        <w:rPr>
          <w:rFonts w:ascii="Courier New" w:eastAsiaTheme="minorEastAsia" w:hAnsi="Courier New" w:cs="Courier New"/>
          <w:color w:val="800080"/>
          <w:shd w:val="clear" w:color="auto" w:fill="FFFFFF"/>
        </w:rPr>
        <w:t>is missing in sponsor's metadata”</w:t>
      </w:r>
      <w:proofErr w:type="gramStart"/>
      <w:r>
        <w:rPr>
          <w:rFonts w:ascii="Courier New" w:eastAsiaTheme="minorEastAsia" w:hAnsi="Courier New" w:cs="Courier New"/>
          <w:color w:val="800080"/>
          <w:shd w:val="clear" w:color="auto" w:fill="FFFFFF"/>
        </w:rPr>
        <w:t xml:space="preserve">, </w:t>
      </w:r>
      <w:r>
        <w:t xml:space="preserve"> please</w:t>
      </w:r>
      <w:proofErr w:type="gramEnd"/>
      <w:r>
        <w:t xml:space="preserve"> check.</w:t>
      </w:r>
    </w:p>
  </w:comment>
  <w:comment w:id="75" w:author="Yu, Jingjing" w:date="2016-08-13T17:40:00Z" w:initials="YJ">
    <w:p w:rsidR="00860CCD" w:rsidRDefault="00860CCD">
      <w:pPr>
        <w:pStyle w:val="CommentText"/>
      </w:pPr>
      <w:r>
        <w:rPr>
          <w:rStyle w:val="CommentReference"/>
        </w:rPr>
        <w:annotationRef/>
      </w:r>
      <w:r>
        <w:t>Same as above.</w:t>
      </w:r>
    </w:p>
  </w:comment>
  <w:comment w:id="77" w:author="Yu, Jingjing" w:date="2016-08-13T17:49:00Z" w:initials="YJ">
    <w:p w:rsidR="00860D91" w:rsidRDefault="00860D91">
      <w:pPr>
        <w:pStyle w:val="CommentText"/>
      </w:pPr>
      <w:r>
        <w:rPr>
          <w:rStyle w:val="CommentReference"/>
        </w:rPr>
        <w:annotationRef/>
      </w:r>
      <w:r>
        <w:t>Will check after this delivery</w:t>
      </w:r>
    </w:p>
  </w:comment>
  <w:comment w:id="79" w:author="Yu, Jingjing" w:date="2016-08-13T17:50:00Z" w:initials="YJ">
    <w:p w:rsidR="00860D91" w:rsidRDefault="00860D91">
      <w:pPr>
        <w:pStyle w:val="CommentText"/>
      </w:pPr>
      <w:r>
        <w:rPr>
          <w:rStyle w:val="CommentReference"/>
        </w:rPr>
        <w:annotationRef/>
      </w:r>
      <w:r>
        <w:t xml:space="preserve">Wait for the confirmed </w:t>
      </w:r>
      <w:proofErr w:type="spellStart"/>
      <w:r>
        <w:t>acrf</w:t>
      </w:r>
      <w:proofErr w:type="spellEnd"/>
      <w:r>
        <w:t xml:space="preserve"> check macros.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3BE" w:rsidRDefault="006B53BE" w:rsidP="00EE3E95">
      <w:r>
        <w:separator/>
      </w:r>
    </w:p>
  </w:endnote>
  <w:endnote w:type="continuationSeparator" w:id="0">
    <w:p w:rsidR="006B53BE" w:rsidRDefault="006B53BE"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5231" w:rsidRDefault="00C54757"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sidR="00ED5E96">
      <w:rPr>
        <w:rFonts w:ascii="Times New Roman" w:hAnsi="Times New Roman" w:cs="Times New Roman" w:hint="eastAsia"/>
        <w:sz w:val="18"/>
        <w:szCs w:val="18"/>
      </w:rPr>
      <w:t>Version Number: 0.0</w:t>
    </w:r>
    <w:r w:rsidR="00ED5E96">
      <w:rPr>
        <w:rFonts w:ascii="Times New Roman" w:hAnsi="Times New Roman" w:cs="Times New Roman"/>
        <w:sz w:val="18"/>
        <w:szCs w:val="18"/>
      </w:rPr>
      <w:t>2</w:t>
    </w:r>
  </w:p>
  <w:p w:rsidR="00C54757" w:rsidRDefault="00C54757"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sidR="00ED5E96">
      <w:rPr>
        <w:rFonts w:ascii="Times New Roman" w:hAnsi="Times New Roman" w:cs="Times New Roman" w:hint="eastAsia"/>
        <w:sz w:val="18"/>
        <w:szCs w:val="18"/>
      </w:rPr>
      <w:t xml:space="preserve">Effective Date: </w:t>
    </w:r>
    <w:r w:rsidR="00ED5E96">
      <w:rPr>
        <w:rFonts w:ascii="Times New Roman" w:hAnsi="Times New Roman" w:cs="Times New Roman"/>
        <w:sz w:val="18"/>
        <w:szCs w:val="18"/>
      </w:rPr>
      <w:t>26Jul</w:t>
    </w:r>
    <w:r>
      <w:rPr>
        <w:rFonts w:ascii="Times New Roman" w:hAnsi="Times New Roman" w:cs="Times New Roman" w:hint="eastAsia"/>
        <w:sz w:val="18"/>
        <w:szCs w:val="18"/>
      </w:rPr>
      <w:t>2016</w:t>
    </w:r>
  </w:p>
  <w:p w:rsidR="00C54757" w:rsidRPr="005612CB" w:rsidRDefault="00C54757"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814B2C">
      <w:rPr>
        <w:rFonts w:ascii="Times New Roman" w:hAnsi="Times New Roman" w:cs="Times New Roman"/>
        <w:noProof/>
        <w:sz w:val="18"/>
        <w:szCs w:val="18"/>
      </w:rPr>
      <w:t>7</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814B2C">
      <w:rPr>
        <w:rFonts w:ascii="Times New Roman" w:hAnsi="Times New Roman" w:cs="Times New Roman"/>
        <w:noProof/>
        <w:sz w:val="18"/>
        <w:szCs w:val="18"/>
      </w:rPr>
      <w:t>9</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3BE" w:rsidRDefault="006B53BE" w:rsidP="00EE3E95">
      <w:r>
        <w:separator/>
      </w:r>
    </w:p>
  </w:footnote>
  <w:footnote w:type="continuationSeparator" w:id="0">
    <w:p w:rsidR="006B53BE" w:rsidRDefault="006B53BE"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048A" w:rsidRDefault="00C54757"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C54757" w:rsidRDefault="00C54757"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C54757" w:rsidRPr="005612CB" w:rsidRDefault="00C54757"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90955"/>
    <w:multiLevelType w:val="hybridMultilevel"/>
    <w:tmpl w:val="86F4D33E"/>
    <w:lvl w:ilvl="0" w:tplc="B19C26E4">
      <w:numFmt w:val="bullet"/>
      <w:lvlText w:val="•"/>
      <w:lvlJc w:val="left"/>
      <w:pPr>
        <w:ind w:left="1800" w:hanging="360"/>
      </w:pPr>
      <w:rPr>
        <w:rFonts w:ascii="SimSun" w:eastAsia="SimSun" w:hAnsi="SimSun" w:cs="SimSu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1E06FD"/>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6">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3">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4">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F605EB4"/>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24"/>
  </w:num>
  <w:num w:numId="4">
    <w:abstractNumId w:val="5"/>
  </w:num>
  <w:num w:numId="5">
    <w:abstractNumId w:val="6"/>
  </w:num>
  <w:num w:numId="6">
    <w:abstractNumId w:val="0"/>
  </w:num>
  <w:num w:numId="7">
    <w:abstractNumId w:val="2"/>
  </w:num>
  <w:num w:numId="8">
    <w:abstractNumId w:val="34"/>
  </w:num>
  <w:num w:numId="9">
    <w:abstractNumId w:val="3"/>
  </w:num>
  <w:num w:numId="10">
    <w:abstractNumId w:val="37"/>
  </w:num>
  <w:num w:numId="11">
    <w:abstractNumId w:val="30"/>
  </w:num>
  <w:num w:numId="12">
    <w:abstractNumId w:val="11"/>
  </w:num>
  <w:num w:numId="13">
    <w:abstractNumId w:val="10"/>
  </w:num>
  <w:num w:numId="14">
    <w:abstractNumId w:val="27"/>
  </w:num>
  <w:num w:numId="15">
    <w:abstractNumId w:val="16"/>
  </w:num>
  <w:num w:numId="16">
    <w:abstractNumId w:val="18"/>
  </w:num>
  <w:num w:numId="17">
    <w:abstractNumId w:val="29"/>
  </w:num>
  <w:num w:numId="18">
    <w:abstractNumId w:val="21"/>
  </w:num>
  <w:num w:numId="19">
    <w:abstractNumId w:val="31"/>
  </w:num>
  <w:num w:numId="20">
    <w:abstractNumId w:val="38"/>
  </w:num>
  <w:num w:numId="21">
    <w:abstractNumId w:val="15"/>
  </w:num>
  <w:num w:numId="22">
    <w:abstractNumId w:val="9"/>
  </w:num>
  <w:num w:numId="23">
    <w:abstractNumId w:val="22"/>
  </w:num>
  <w:num w:numId="24">
    <w:abstractNumId w:val="26"/>
  </w:num>
  <w:num w:numId="25">
    <w:abstractNumId w:val="41"/>
  </w:num>
  <w:num w:numId="26">
    <w:abstractNumId w:val="43"/>
  </w:num>
  <w:num w:numId="27">
    <w:abstractNumId w:val="36"/>
  </w:num>
  <w:num w:numId="28">
    <w:abstractNumId w:val="28"/>
  </w:num>
  <w:num w:numId="29">
    <w:abstractNumId w:val="14"/>
  </w:num>
  <w:num w:numId="30">
    <w:abstractNumId w:val="24"/>
  </w:num>
  <w:num w:numId="31">
    <w:abstractNumId w:val="45"/>
  </w:num>
  <w:num w:numId="32">
    <w:abstractNumId w:val="39"/>
  </w:num>
  <w:num w:numId="33">
    <w:abstractNumId w:val="35"/>
  </w:num>
  <w:num w:numId="34">
    <w:abstractNumId w:val="17"/>
  </w:num>
  <w:num w:numId="35">
    <w:abstractNumId w:val="13"/>
  </w:num>
  <w:num w:numId="36">
    <w:abstractNumId w:val="32"/>
  </w:num>
  <w:num w:numId="37">
    <w:abstractNumId w:val="19"/>
  </w:num>
  <w:num w:numId="38">
    <w:abstractNumId w:val="12"/>
  </w:num>
  <w:num w:numId="39">
    <w:abstractNumId w:val="4"/>
  </w:num>
  <w:num w:numId="40">
    <w:abstractNumId w:val="46"/>
  </w:num>
  <w:num w:numId="41">
    <w:abstractNumId w:val="23"/>
  </w:num>
  <w:num w:numId="42">
    <w:abstractNumId w:val="40"/>
  </w:num>
  <w:num w:numId="43">
    <w:abstractNumId w:val="42"/>
  </w:num>
  <w:num w:numId="44">
    <w:abstractNumId w:val="20"/>
  </w:num>
  <w:num w:numId="45">
    <w:abstractNumId w:val="32"/>
  </w:num>
  <w:num w:numId="46">
    <w:abstractNumId w:val="44"/>
  </w:num>
  <w:num w:numId="47">
    <w:abstractNumId w:val="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D24D9"/>
    <w:rsid w:val="000F3742"/>
    <w:rsid w:val="000F6EAD"/>
    <w:rsid w:val="00115680"/>
    <w:rsid w:val="00124784"/>
    <w:rsid w:val="0013451C"/>
    <w:rsid w:val="00146718"/>
    <w:rsid w:val="00154FBD"/>
    <w:rsid w:val="00160B0F"/>
    <w:rsid w:val="00163027"/>
    <w:rsid w:val="001752CD"/>
    <w:rsid w:val="001932E3"/>
    <w:rsid w:val="00193AAF"/>
    <w:rsid w:val="00193D65"/>
    <w:rsid w:val="001A20F4"/>
    <w:rsid w:val="001A2C0C"/>
    <w:rsid w:val="001C1481"/>
    <w:rsid w:val="001D094A"/>
    <w:rsid w:val="001E77AD"/>
    <w:rsid w:val="002049BB"/>
    <w:rsid w:val="002126EA"/>
    <w:rsid w:val="00220F1B"/>
    <w:rsid w:val="002364E1"/>
    <w:rsid w:val="00250807"/>
    <w:rsid w:val="00271046"/>
    <w:rsid w:val="00277A0F"/>
    <w:rsid w:val="00277E0C"/>
    <w:rsid w:val="002A23DA"/>
    <w:rsid w:val="002A7A50"/>
    <w:rsid w:val="002D0190"/>
    <w:rsid w:val="002D1082"/>
    <w:rsid w:val="002D2E84"/>
    <w:rsid w:val="002E7C03"/>
    <w:rsid w:val="00304B60"/>
    <w:rsid w:val="00305A40"/>
    <w:rsid w:val="00307D6F"/>
    <w:rsid w:val="00332304"/>
    <w:rsid w:val="00340533"/>
    <w:rsid w:val="003477E4"/>
    <w:rsid w:val="00351318"/>
    <w:rsid w:val="003620DD"/>
    <w:rsid w:val="00362621"/>
    <w:rsid w:val="00366B5D"/>
    <w:rsid w:val="00381202"/>
    <w:rsid w:val="00382DF7"/>
    <w:rsid w:val="0038450E"/>
    <w:rsid w:val="003A6B5F"/>
    <w:rsid w:val="003D243B"/>
    <w:rsid w:val="003E280F"/>
    <w:rsid w:val="003F4BFE"/>
    <w:rsid w:val="00410A2B"/>
    <w:rsid w:val="004172B3"/>
    <w:rsid w:val="00417DD0"/>
    <w:rsid w:val="004212CE"/>
    <w:rsid w:val="00424ACA"/>
    <w:rsid w:val="004336E5"/>
    <w:rsid w:val="00433BEB"/>
    <w:rsid w:val="00436B20"/>
    <w:rsid w:val="00442613"/>
    <w:rsid w:val="00453D51"/>
    <w:rsid w:val="004843B3"/>
    <w:rsid w:val="004D0C2F"/>
    <w:rsid w:val="004D58EE"/>
    <w:rsid w:val="004E7F90"/>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2C7D"/>
    <w:rsid w:val="005E6D41"/>
    <w:rsid w:val="005F3CFC"/>
    <w:rsid w:val="005F6767"/>
    <w:rsid w:val="0062324A"/>
    <w:rsid w:val="006329E4"/>
    <w:rsid w:val="006367B7"/>
    <w:rsid w:val="00644B48"/>
    <w:rsid w:val="00646676"/>
    <w:rsid w:val="006624E1"/>
    <w:rsid w:val="00672282"/>
    <w:rsid w:val="00677B9E"/>
    <w:rsid w:val="00682EEC"/>
    <w:rsid w:val="00684931"/>
    <w:rsid w:val="00695DE2"/>
    <w:rsid w:val="006A165E"/>
    <w:rsid w:val="006A53E7"/>
    <w:rsid w:val="006B0228"/>
    <w:rsid w:val="006B53BE"/>
    <w:rsid w:val="006D3C98"/>
    <w:rsid w:val="006E746C"/>
    <w:rsid w:val="006F4247"/>
    <w:rsid w:val="00731DE1"/>
    <w:rsid w:val="00736F14"/>
    <w:rsid w:val="00762129"/>
    <w:rsid w:val="00773C67"/>
    <w:rsid w:val="00784179"/>
    <w:rsid w:val="0079141A"/>
    <w:rsid w:val="007A08B8"/>
    <w:rsid w:val="007A2C4D"/>
    <w:rsid w:val="007B1D19"/>
    <w:rsid w:val="007D298E"/>
    <w:rsid w:val="007D3435"/>
    <w:rsid w:val="007E33A1"/>
    <w:rsid w:val="007E41EC"/>
    <w:rsid w:val="007F665C"/>
    <w:rsid w:val="00803D6B"/>
    <w:rsid w:val="008145E6"/>
    <w:rsid w:val="00814B2C"/>
    <w:rsid w:val="008172CA"/>
    <w:rsid w:val="0082593B"/>
    <w:rsid w:val="00837DCB"/>
    <w:rsid w:val="008427F8"/>
    <w:rsid w:val="00860CCD"/>
    <w:rsid w:val="00860D91"/>
    <w:rsid w:val="00864283"/>
    <w:rsid w:val="00871EB7"/>
    <w:rsid w:val="00873034"/>
    <w:rsid w:val="00873D53"/>
    <w:rsid w:val="00875B0C"/>
    <w:rsid w:val="008845C0"/>
    <w:rsid w:val="008D1A87"/>
    <w:rsid w:val="008D1BCB"/>
    <w:rsid w:val="008D2183"/>
    <w:rsid w:val="008D5FB7"/>
    <w:rsid w:val="008D772B"/>
    <w:rsid w:val="008E5A1A"/>
    <w:rsid w:val="008F085F"/>
    <w:rsid w:val="008F2A70"/>
    <w:rsid w:val="00915CC1"/>
    <w:rsid w:val="009232F5"/>
    <w:rsid w:val="00935585"/>
    <w:rsid w:val="00961834"/>
    <w:rsid w:val="00970991"/>
    <w:rsid w:val="0097294E"/>
    <w:rsid w:val="00975FAF"/>
    <w:rsid w:val="0097613C"/>
    <w:rsid w:val="009A0869"/>
    <w:rsid w:val="009B0F9C"/>
    <w:rsid w:val="009B1F58"/>
    <w:rsid w:val="009D2D47"/>
    <w:rsid w:val="009D3501"/>
    <w:rsid w:val="009F3DD6"/>
    <w:rsid w:val="009F44C6"/>
    <w:rsid w:val="00A0100D"/>
    <w:rsid w:val="00A05C12"/>
    <w:rsid w:val="00A1196A"/>
    <w:rsid w:val="00A42649"/>
    <w:rsid w:val="00A47652"/>
    <w:rsid w:val="00A63E0E"/>
    <w:rsid w:val="00A66E83"/>
    <w:rsid w:val="00A8221A"/>
    <w:rsid w:val="00A82C92"/>
    <w:rsid w:val="00A9275C"/>
    <w:rsid w:val="00AA3BE0"/>
    <w:rsid w:val="00AB4403"/>
    <w:rsid w:val="00AC0434"/>
    <w:rsid w:val="00AC51EF"/>
    <w:rsid w:val="00AC6BBA"/>
    <w:rsid w:val="00AF2AD4"/>
    <w:rsid w:val="00AF7581"/>
    <w:rsid w:val="00B00039"/>
    <w:rsid w:val="00B00A31"/>
    <w:rsid w:val="00B07FBD"/>
    <w:rsid w:val="00B1175A"/>
    <w:rsid w:val="00B17668"/>
    <w:rsid w:val="00B26C3F"/>
    <w:rsid w:val="00B408E4"/>
    <w:rsid w:val="00B43F98"/>
    <w:rsid w:val="00B50FC1"/>
    <w:rsid w:val="00B5598B"/>
    <w:rsid w:val="00B97192"/>
    <w:rsid w:val="00BA1A37"/>
    <w:rsid w:val="00BA31FC"/>
    <w:rsid w:val="00BB3EBE"/>
    <w:rsid w:val="00BC3A8A"/>
    <w:rsid w:val="00BC3FFD"/>
    <w:rsid w:val="00BC6283"/>
    <w:rsid w:val="00BD1B32"/>
    <w:rsid w:val="00BD72FE"/>
    <w:rsid w:val="00BD7BC4"/>
    <w:rsid w:val="00BF04F0"/>
    <w:rsid w:val="00BF10A5"/>
    <w:rsid w:val="00C07AE0"/>
    <w:rsid w:val="00C10C64"/>
    <w:rsid w:val="00C17AE9"/>
    <w:rsid w:val="00C22E3A"/>
    <w:rsid w:val="00C368EC"/>
    <w:rsid w:val="00C42B5E"/>
    <w:rsid w:val="00C54757"/>
    <w:rsid w:val="00C5612F"/>
    <w:rsid w:val="00C577F4"/>
    <w:rsid w:val="00C96EED"/>
    <w:rsid w:val="00CA035B"/>
    <w:rsid w:val="00CC5F2E"/>
    <w:rsid w:val="00CD41DD"/>
    <w:rsid w:val="00CD7E30"/>
    <w:rsid w:val="00CE2797"/>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E56"/>
    <w:rsid w:val="00E80008"/>
    <w:rsid w:val="00E95D75"/>
    <w:rsid w:val="00E97364"/>
    <w:rsid w:val="00EA142C"/>
    <w:rsid w:val="00EB63F2"/>
    <w:rsid w:val="00ED199E"/>
    <w:rsid w:val="00ED21DF"/>
    <w:rsid w:val="00ED5E96"/>
    <w:rsid w:val="00ED7277"/>
    <w:rsid w:val="00EE3250"/>
    <w:rsid w:val="00EE3E95"/>
    <w:rsid w:val="00EE7CBF"/>
    <w:rsid w:val="00F20336"/>
    <w:rsid w:val="00F20CCD"/>
    <w:rsid w:val="00F214BF"/>
    <w:rsid w:val="00F8151A"/>
    <w:rsid w:val="00FB1A49"/>
    <w:rsid w:val="00FB1C9D"/>
    <w:rsid w:val="00FC55DB"/>
    <w:rsid w:val="00FC79EC"/>
    <w:rsid w:val="00FD019F"/>
    <w:rsid w:val="00FD6226"/>
    <w:rsid w:val="00FF043D"/>
    <w:rsid w:val="00FF1B57"/>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D072A-71EE-4B95-AF44-9419BC0A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Yu, Jingjing</cp:lastModifiedBy>
  <cp:revision>25</cp:revision>
  <dcterms:created xsi:type="dcterms:W3CDTF">2016-08-13T04:46:00Z</dcterms:created>
  <dcterms:modified xsi:type="dcterms:W3CDTF">2016-08-14T09:51:00Z</dcterms:modified>
</cp:coreProperties>
</file>