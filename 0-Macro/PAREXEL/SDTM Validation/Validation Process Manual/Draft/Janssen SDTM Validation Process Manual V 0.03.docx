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784" w:rsidRPr="001D094A" w:rsidRDefault="005A07E8" w:rsidP="008F2A70">
      <w:pPr>
        <w:jc w:val="center"/>
        <w:rPr>
          <w:rFonts w:ascii="Times New Roman" w:eastAsiaTheme="majorEastAsia" w:hAnsi="Times New Roman" w:cs="Times New Roman"/>
          <w:bCs/>
          <w:sz w:val="36"/>
          <w:szCs w:val="36"/>
        </w:rPr>
      </w:pPr>
      <w:bookmarkStart w:id="0" w:name="OLE_LINK36"/>
      <w:bookmarkStart w:id="1" w:name="OLE_LINK37"/>
      <w:r w:rsidRPr="001D094A">
        <w:rPr>
          <w:rFonts w:ascii="Times New Roman" w:hAnsi="Times New Roman" w:cs="Times New Roman"/>
          <w:sz w:val="36"/>
          <w:szCs w:val="36"/>
        </w:rPr>
        <w:t>Janssen SDTM Validation Process Manual</w:t>
      </w:r>
    </w:p>
    <w:bookmarkEnd w:id="0"/>
    <w:bookmarkEnd w:id="1"/>
    <w:p w:rsidR="008F2A70" w:rsidRPr="001D094A" w:rsidRDefault="008F2A70" w:rsidP="008F2A70">
      <w:pPr>
        <w:rPr>
          <w:rFonts w:ascii="Times New Roman" w:hAnsi="Times New Roman" w:cs="Times New Roman"/>
          <w:b/>
          <w:sz w:val="24"/>
          <w:szCs w:val="24"/>
        </w:rPr>
      </w:pPr>
    </w:p>
    <w:p w:rsidR="00124784" w:rsidRPr="001D094A" w:rsidRDefault="00124784" w:rsidP="008F2A70">
      <w:pPr>
        <w:pStyle w:val="ListParagraph"/>
        <w:numPr>
          <w:ilvl w:val="0"/>
          <w:numId w:val="33"/>
        </w:numPr>
        <w:ind w:left="360"/>
        <w:outlineLvl w:val="0"/>
        <w:rPr>
          <w:rFonts w:ascii="Times New Roman" w:hAnsi="Times New Roman" w:cs="Times New Roman"/>
          <w:b/>
          <w:sz w:val="24"/>
          <w:szCs w:val="24"/>
        </w:rPr>
      </w:pPr>
      <w:r w:rsidRPr="001D094A">
        <w:rPr>
          <w:rFonts w:ascii="Times New Roman" w:hAnsi="Times New Roman" w:cs="Times New Roman"/>
          <w:b/>
          <w:sz w:val="24"/>
          <w:szCs w:val="24"/>
        </w:rPr>
        <w:t>INTRODUCTION</w:t>
      </w:r>
    </w:p>
    <w:p w:rsidR="00124784" w:rsidRPr="001D094A" w:rsidRDefault="00124784" w:rsidP="00124784">
      <w:pPr>
        <w:pStyle w:val="SAPTemplateComment"/>
        <w:rPr>
          <w:i w:val="0"/>
          <w:color w:val="auto"/>
          <w:lang w:eastAsia="zh-CN"/>
        </w:rPr>
      </w:pPr>
      <w:r w:rsidRPr="001D094A">
        <w:rPr>
          <w:i w:val="0"/>
          <w:color w:val="auto"/>
        </w:rPr>
        <w:t xml:space="preserve">The purpose of this document is to act as a guide for </w:t>
      </w:r>
      <w:r w:rsidRPr="001D094A">
        <w:rPr>
          <w:i w:val="0"/>
          <w:color w:val="auto"/>
          <w:lang w:eastAsia="zh-CN"/>
        </w:rPr>
        <w:t>how to use the validation macros to validate the SDTM deliverables as well as review the validation outputs and implement the changes to aCRF, SDTM SPEC and SDTM program.</w:t>
      </w:r>
    </w:p>
    <w:p w:rsidR="00124784" w:rsidRPr="009C1E41" w:rsidRDefault="00124784" w:rsidP="00124784">
      <w:pPr>
        <w:rPr>
          <w:rFonts w:ascii="Times New Roman" w:hAnsi="Times New Roman" w:cs="Times New Roman"/>
          <w:lang w:val="en-GB"/>
        </w:rPr>
      </w:pPr>
    </w:p>
    <w:p w:rsidR="00124784" w:rsidRPr="001D094A" w:rsidRDefault="00682EEC" w:rsidP="00682EEC">
      <w:pPr>
        <w:pStyle w:val="SAPTemplateComment"/>
        <w:rPr>
          <w:i w:val="0"/>
          <w:color w:val="auto"/>
        </w:rPr>
      </w:pPr>
      <w:r w:rsidRPr="001D094A">
        <w:rPr>
          <w:i w:val="0"/>
          <w:color w:val="auto"/>
        </w:rPr>
        <w:t>All the process mentioned in this guide is not mandatory per PAREXEL SOP, but this is required process in SDTM tasks in Janssen account.</w:t>
      </w:r>
      <w:r w:rsidR="00124784" w:rsidRPr="001D094A">
        <w:rPr>
          <w:i w:val="0"/>
          <w:color w:val="auto"/>
        </w:rPr>
        <w:t xml:space="preserve"> If you feel that this document is in conflict with an SOP</w:t>
      </w:r>
      <w:r w:rsidRPr="001D094A">
        <w:rPr>
          <w:i w:val="0"/>
          <w:color w:val="auto"/>
        </w:rPr>
        <w:t xml:space="preserve"> or have any questions</w:t>
      </w:r>
      <w:r w:rsidR="00124784" w:rsidRPr="001D094A">
        <w:rPr>
          <w:i w:val="0"/>
          <w:color w:val="auto"/>
        </w:rPr>
        <w:t>, please talk to your manager.</w:t>
      </w:r>
    </w:p>
    <w:p w:rsidR="00124784" w:rsidRPr="001D094A" w:rsidRDefault="00124784" w:rsidP="00682EEC">
      <w:pPr>
        <w:pStyle w:val="SAPTemplateComment"/>
        <w:rPr>
          <w:i w:val="0"/>
          <w:color w:val="auto"/>
        </w:rPr>
      </w:pPr>
    </w:p>
    <w:p w:rsidR="00682EEC" w:rsidRPr="001D094A" w:rsidRDefault="00682EEC" w:rsidP="008F2A70">
      <w:pPr>
        <w:pStyle w:val="ListParagraph"/>
        <w:numPr>
          <w:ilvl w:val="0"/>
          <w:numId w:val="33"/>
        </w:numPr>
        <w:ind w:left="360"/>
        <w:outlineLvl w:val="0"/>
        <w:rPr>
          <w:rFonts w:ascii="Times New Roman" w:hAnsi="Times New Roman" w:cs="Times New Roman"/>
          <w:b/>
          <w:sz w:val="24"/>
          <w:szCs w:val="24"/>
        </w:rPr>
      </w:pPr>
      <w:r w:rsidRPr="001D094A">
        <w:rPr>
          <w:rFonts w:ascii="Times New Roman" w:hAnsi="Times New Roman" w:cs="Times New Roman"/>
          <w:b/>
          <w:sz w:val="24"/>
          <w:szCs w:val="24"/>
        </w:rPr>
        <w:t>SDTM validation flow chart</w:t>
      </w:r>
    </w:p>
    <w:p w:rsidR="00124784" w:rsidRPr="001D094A" w:rsidRDefault="00682EEC" w:rsidP="00124784">
      <w:pPr>
        <w:rPr>
          <w:rFonts w:ascii="Times New Roman" w:hAnsi="Times New Roman" w:cs="Times New Roman"/>
          <w:sz w:val="24"/>
          <w:szCs w:val="24"/>
          <w:lang w:val="en-GB"/>
        </w:rPr>
      </w:pPr>
      <w:r w:rsidRPr="001D094A">
        <w:rPr>
          <w:rFonts w:ascii="Times New Roman" w:hAnsi="Times New Roman" w:cs="Times New Roman"/>
          <w:sz w:val="24"/>
          <w:szCs w:val="24"/>
          <w:lang w:val="en-GB"/>
        </w:rPr>
        <w:t xml:space="preserve">All validation macros </w:t>
      </w:r>
      <w:r w:rsidR="008F2A70" w:rsidRPr="001D094A">
        <w:rPr>
          <w:rFonts w:ascii="Times New Roman" w:hAnsi="Times New Roman" w:cs="Times New Roman"/>
          <w:sz w:val="24"/>
          <w:szCs w:val="24"/>
          <w:lang w:val="en-GB"/>
        </w:rPr>
        <w:t>can be</w:t>
      </w:r>
      <w:r w:rsidRPr="001D094A">
        <w:rPr>
          <w:rFonts w:ascii="Times New Roman" w:hAnsi="Times New Roman" w:cs="Times New Roman"/>
          <w:sz w:val="24"/>
          <w:szCs w:val="24"/>
          <w:lang w:val="en-GB"/>
        </w:rPr>
        <w:t xml:space="preserve"> executed </w:t>
      </w:r>
      <w:r w:rsidR="001C1481" w:rsidRPr="001D094A">
        <w:rPr>
          <w:rFonts w:ascii="Times New Roman" w:hAnsi="Times New Roman" w:cs="Times New Roman"/>
          <w:b/>
          <w:sz w:val="24"/>
          <w:szCs w:val="24"/>
          <w:lang w:val="en-GB"/>
        </w:rPr>
        <w:t>AFTER</w:t>
      </w:r>
      <w:r w:rsidRPr="001D094A">
        <w:rPr>
          <w:rFonts w:ascii="Times New Roman" w:hAnsi="Times New Roman" w:cs="Times New Roman"/>
          <w:sz w:val="24"/>
          <w:szCs w:val="24"/>
          <w:lang w:val="en-GB"/>
        </w:rPr>
        <w:t xml:space="preserve"> the statistical programming QC steps are done per SOP-WW-GDO-003</w:t>
      </w:r>
      <w:r w:rsidR="00BC6283" w:rsidRPr="001D094A">
        <w:rPr>
          <w:rFonts w:ascii="Times New Roman" w:hAnsi="Times New Roman" w:cs="Times New Roman"/>
          <w:sz w:val="24"/>
          <w:szCs w:val="24"/>
          <w:lang w:val="en-GB"/>
        </w:rPr>
        <w:t xml:space="preserve">, and it should be done </w:t>
      </w:r>
      <w:r w:rsidR="008F2A70" w:rsidRPr="001D094A">
        <w:rPr>
          <w:rFonts w:ascii="Times New Roman" w:hAnsi="Times New Roman" w:cs="Times New Roman"/>
          <w:b/>
          <w:sz w:val="24"/>
          <w:szCs w:val="24"/>
          <w:lang w:val="en-GB"/>
        </w:rPr>
        <w:t>BEFORE</w:t>
      </w:r>
      <w:r w:rsidR="00BC6283" w:rsidRPr="001D094A">
        <w:rPr>
          <w:rFonts w:ascii="Times New Roman" w:hAnsi="Times New Roman" w:cs="Times New Roman"/>
          <w:sz w:val="24"/>
          <w:szCs w:val="24"/>
          <w:lang w:val="en-GB"/>
        </w:rPr>
        <w:t xml:space="preserve"> deliver</w:t>
      </w:r>
      <w:r w:rsidR="008F2A70" w:rsidRPr="001D094A">
        <w:rPr>
          <w:rFonts w:ascii="Times New Roman" w:hAnsi="Times New Roman" w:cs="Times New Roman"/>
          <w:sz w:val="24"/>
          <w:szCs w:val="24"/>
          <w:lang w:val="en-GB"/>
        </w:rPr>
        <w:t>ing</w:t>
      </w:r>
      <w:r w:rsidR="00BC6283" w:rsidRPr="001D094A">
        <w:rPr>
          <w:rFonts w:ascii="Times New Roman" w:hAnsi="Times New Roman" w:cs="Times New Roman"/>
          <w:sz w:val="24"/>
          <w:szCs w:val="24"/>
          <w:lang w:val="en-GB"/>
        </w:rPr>
        <w:t xml:space="preserve"> SDTM package to Janssen</w:t>
      </w:r>
      <w:r w:rsidRPr="001D094A">
        <w:rPr>
          <w:rFonts w:ascii="Times New Roman" w:hAnsi="Times New Roman" w:cs="Times New Roman"/>
          <w:sz w:val="24"/>
          <w:szCs w:val="24"/>
          <w:lang w:val="en-GB"/>
        </w:rPr>
        <w:t>.</w:t>
      </w:r>
    </w:p>
    <w:p w:rsidR="00CA035B" w:rsidRPr="001D094A" w:rsidRDefault="00CA035B">
      <w:pPr>
        <w:rPr>
          <w:rFonts w:ascii="Times New Roman" w:hAnsi="Times New Roman" w:cs="Times New Roman"/>
        </w:rPr>
      </w:pPr>
    </w:p>
    <w:p w:rsidR="00CA035B" w:rsidRPr="001D094A" w:rsidRDefault="00864EBC">
      <w:pPr>
        <w:rPr>
          <w:rFonts w:ascii="Times New Roman" w:hAnsi="Times New Roman" w:cs="Times New Roman"/>
        </w:rPr>
      </w:pPr>
      <w:del w:id="2" w:author="Zeng, Allen" w:date="2016-08-22T11:06:00Z">
        <w:r w:rsidRPr="001D094A" w:rsidDel="00864EBC">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3C1361BF" wp14:editId="4E99AA29">
                  <wp:simplePos x="0" y="0"/>
                  <wp:positionH relativeFrom="column">
                    <wp:posOffset>219974</wp:posOffset>
                  </wp:positionH>
                  <wp:positionV relativeFrom="paragraph">
                    <wp:posOffset>491</wp:posOffset>
                  </wp:positionV>
                  <wp:extent cx="3640347" cy="2631057"/>
                  <wp:effectExtent l="0" t="0" r="17780" b="17145"/>
                  <wp:wrapNone/>
                  <wp:docPr id="309" name="Group 35"/>
                  <wp:cNvGraphicFramePr/>
                  <a:graphic xmlns:a="http://schemas.openxmlformats.org/drawingml/2006/main">
                    <a:graphicData uri="http://schemas.microsoft.com/office/word/2010/wordprocessingGroup">
                      <wpg:wgp>
                        <wpg:cNvGrpSpPr/>
                        <wpg:grpSpPr>
                          <a:xfrm>
                            <a:off x="0" y="0"/>
                            <a:ext cx="3640347" cy="2631057"/>
                            <a:chOff x="0" y="0"/>
                            <a:chExt cx="3230880" cy="2352040"/>
                          </a:xfrm>
                        </wpg:grpSpPr>
                        <wps:wsp>
                          <wps:cNvPr id="310" name="Text Box 12"/>
                          <wps:cNvSpPr txBox="1"/>
                          <wps:spPr>
                            <a:xfrm>
                              <a:off x="0" y="304800"/>
                              <a:ext cx="1273175" cy="473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447D" w:rsidRDefault="0097447D" w:rsidP="00CA035B">
                                <w:pPr>
                                  <w:pStyle w:val="NormalWeb"/>
                                  <w:spacing w:before="0" w:beforeAutospacing="0" w:after="200" w:afterAutospacing="0" w:line="276" w:lineRule="auto"/>
                                </w:pPr>
                                <w:r>
                                  <w:rPr>
                                    <w:rFonts w:asciiTheme="minorHAnsi" w:eastAsia="SimSun" w:hAnsi="Calibri"/>
                                    <w:color w:val="000000" w:themeColor="dark1"/>
                                    <w:kern w:val="24"/>
                                    <w:sz w:val="22"/>
                                    <w:szCs w:val="22"/>
                                  </w:rPr>
                                  <w:t xml:space="preserve">Passed </w:t>
                                </w:r>
                                <w:r>
                                  <w:rPr>
                                    <w:rFonts w:asciiTheme="minorHAnsi" w:eastAsia="SimSun" w:hAnsi="Calibri"/>
                                    <w:color w:val="000000" w:themeColor="text1"/>
                                    <w:kern w:val="24"/>
                                    <w:sz w:val="22"/>
                                    <w:szCs w:val="22"/>
                                  </w:rPr>
                                  <w:t>Statistical</w:t>
                                </w:r>
                                <w:r>
                                  <w:rPr>
                                    <w:rFonts w:asciiTheme="minorHAnsi" w:eastAsia="SimSun" w:hAnsi="Calibri"/>
                                    <w:color w:val="000000" w:themeColor="text1"/>
                                    <w:kern w:val="24"/>
                                    <w:sz w:val="22"/>
                                    <w:szCs w:val="22"/>
                                    <w:u w:val="single"/>
                                  </w:rPr>
                                  <w:t xml:space="preserve"> </w:t>
                                </w:r>
                                <w:r>
                                  <w:rPr>
                                    <w:rFonts w:asciiTheme="minorHAnsi" w:eastAsia="SimSun" w:hAnsi="Calibri"/>
                                    <w:color w:val="000000" w:themeColor="text1"/>
                                    <w:kern w:val="24"/>
                                    <w:sz w:val="22"/>
                                    <w:szCs w:val="22"/>
                                  </w:rPr>
                                  <w:t>Programming</w:t>
                                </w:r>
                                <w:r>
                                  <w:rPr>
                                    <w:rFonts w:asciiTheme="minorHAnsi" w:eastAsia="SimSun" w:hAnsi="Calibri"/>
                                    <w:color w:val="000000" w:themeColor="text1"/>
                                    <w:kern w:val="24"/>
                                    <w:sz w:val="22"/>
                                    <w:szCs w:val="22"/>
                                    <w:u w:val="single"/>
                                  </w:rPr>
                                  <w:t xml:space="preserve"> </w:t>
                                </w:r>
                                <w:r>
                                  <w:rPr>
                                    <w:rFonts w:asciiTheme="minorHAnsi" w:eastAsia="SimSun" w:hAnsi="Calibri"/>
                                    <w:color w:val="000000" w:themeColor="dark1"/>
                                    <w:kern w:val="24"/>
                                    <w:sz w:val="22"/>
                                    <w:szCs w:val="22"/>
                                  </w:rPr>
                                  <w:t>QC?</w:t>
                                </w:r>
                              </w:p>
                              <w:p w:rsidR="0097447D" w:rsidRDefault="0097447D" w:rsidP="00CA035B">
                                <w:pPr>
                                  <w:pStyle w:val="NormalWeb"/>
                                  <w:spacing w:before="0" w:beforeAutospacing="0" w:after="200" w:afterAutospacing="0" w:line="276" w:lineRule="auto"/>
                                </w:pPr>
                                <w:r>
                                  <w:rPr>
                                    <w:rFonts w:asciiTheme="minorHAnsi" w:eastAsia="SimSun" w:hAnsi="Calibri"/>
                                    <w:color w:val="000000" w:themeColor="dark1"/>
                                    <w:kern w:val="24"/>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1" name="Text Box 28"/>
                          <wps:cNvSpPr txBox="1"/>
                          <wps:spPr>
                            <a:xfrm>
                              <a:off x="1721485" y="311670"/>
                              <a:ext cx="1509395" cy="472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447D" w:rsidRPr="009C1E41" w:rsidRDefault="0097447D" w:rsidP="00CA035B">
                                <w:pPr>
                                  <w:pStyle w:val="NormalWeb"/>
                                  <w:spacing w:before="0" w:beforeAutospacing="0" w:after="200" w:afterAutospacing="0" w:line="276" w:lineRule="auto"/>
                                  <w:rPr>
                                    <w:rFonts w:asciiTheme="minorHAnsi" w:eastAsia="SimSun" w:hAnsi="Calibri"/>
                                    <w:color w:val="000000" w:themeColor="dark1"/>
                                    <w:kern w:val="24"/>
                                    <w:sz w:val="22"/>
                                    <w:szCs w:val="22"/>
                                  </w:rPr>
                                </w:pPr>
                                <w:r>
                                  <w:rPr>
                                    <w:rFonts w:asciiTheme="minorHAnsi" w:eastAsia="SimSun" w:hAnsi="Calibri"/>
                                    <w:color w:val="000000" w:themeColor="dark1"/>
                                    <w:kern w:val="24"/>
                                    <w:sz w:val="22"/>
                                    <w:szCs w:val="22"/>
                                  </w:rPr>
                                  <w:t>Modify SDTM datasets Main/QC program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3" name="Straight Connector 313"/>
                          <wps:cNvCnPr/>
                          <wps:spPr>
                            <a:xfrm flipH="1">
                              <a:off x="608012" y="0"/>
                              <a:ext cx="1588" cy="304800"/>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314" name="Straight Connector 314"/>
                          <wps:cNvCnPr/>
                          <wps:spPr>
                            <a:xfrm>
                              <a:off x="609600" y="0"/>
                              <a:ext cx="186658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5" name="Straight Arrow Connector 315"/>
                          <wps:cNvCnPr>
                            <a:endCxn id="311" idx="0"/>
                          </wps:cNvCnPr>
                          <wps:spPr>
                            <a:xfrm>
                              <a:off x="2476182" y="0"/>
                              <a:ext cx="1" cy="311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7" name="Straight Arrow Connector 317"/>
                          <wps:cNvCnPr/>
                          <wps:spPr>
                            <a:xfrm flipH="1">
                              <a:off x="1273175" y="541337"/>
                              <a:ext cx="4483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8" name="TextBox 94"/>
                          <wps:cNvSpPr txBox="1"/>
                          <wps:spPr>
                            <a:xfrm>
                              <a:off x="588962" y="0"/>
                              <a:ext cx="395605" cy="311670"/>
                            </a:xfrm>
                            <a:prstGeom prst="flowChartAlternateProcess">
                              <a:avLst/>
                            </a:prstGeom>
                            <a:noFill/>
                          </wps:spPr>
                          <wps:txbx>
                            <w:txbxContent>
                              <w:p w:rsidR="0097447D" w:rsidRDefault="0097447D" w:rsidP="00CA035B">
                                <w:pPr>
                                  <w:pStyle w:val="NormalWeb"/>
                                  <w:spacing w:before="0" w:beforeAutospacing="0" w:after="200" w:afterAutospacing="0" w:line="276" w:lineRule="auto"/>
                                </w:pPr>
                                <w:r>
                                  <w:rPr>
                                    <w:rFonts w:ascii="Calibri" w:eastAsia="SimSun" w:hAnsi="Calibri"/>
                                    <w:color w:val="000000" w:themeColor="text1"/>
                                    <w:kern w:val="24"/>
                                    <w:sz w:val="22"/>
                                    <w:szCs w:val="22"/>
                                  </w:rPr>
                                  <w:t>No</w:t>
                                </w:r>
                              </w:p>
                            </w:txbxContent>
                          </wps:txbx>
                          <wps:bodyPr wrap="square" rtlCol="0" anchor="ctr">
                            <a:noAutofit/>
                          </wps:bodyPr>
                        </wps:wsp>
                        <wps:wsp>
                          <wps:cNvPr id="319" name="Straight Connector 319"/>
                          <wps:cNvCnPr/>
                          <wps:spPr>
                            <a:xfrm>
                              <a:off x="588963" y="784110"/>
                              <a:ext cx="0" cy="915035"/>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320" name="Straight Arrow Connector 320"/>
                          <wps:cNvCnPr/>
                          <wps:spPr>
                            <a:xfrm>
                              <a:off x="579437" y="1699145"/>
                              <a:ext cx="11410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1" name="Text Box 32"/>
                          <wps:cNvSpPr txBox="1"/>
                          <wps:spPr>
                            <a:xfrm>
                              <a:off x="1721485" y="1066800"/>
                              <a:ext cx="1509395" cy="1285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447D" w:rsidRDefault="0097447D" w:rsidP="00CA035B">
                                <w:pPr>
                                  <w:pStyle w:val="NormalWeb"/>
                                  <w:spacing w:before="0" w:beforeAutospacing="0" w:after="0" w:afterAutospacing="0" w:line="276" w:lineRule="auto"/>
                                </w:pPr>
                                <w:r>
                                  <w:rPr>
                                    <w:rFonts w:asciiTheme="minorHAnsi" w:eastAsia="SimSun" w:hAnsi="Calibri"/>
                                    <w:color w:val="000000" w:themeColor="dark1"/>
                                    <w:kern w:val="24"/>
                                    <w:sz w:val="22"/>
                                    <w:szCs w:val="22"/>
                                  </w:rPr>
                                  <w:t>Validation:</w:t>
                                </w:r>
                                <w:r>
                                  <w:rPr>
                                    <w:rFonts w:asciiTheme="minorHAnsi" w:eastAsia="SimSun" w:hAnsi="Calibri"/>
                                    <w:color w:val="000000"/>
                                    <w:kern w:val="24"/>
                                  </w:rPr>
                                  <w:t xml:space="preserve"> </w:t>
                                </w:r>
                              </w:p>
                              <w:p w:rsidR="0097447D" w:rsidRPr="009C1E41" w:rsidRDefault="0097447D" w:rsidP="00CA035B">
                                <w:pPr>
                                  <w:pStyle w:val="NormalWeb"/>
                                  <w:spacing w:before="0" w:beforeAutospacing="0" w:after="0" w:afterAutospacing="0" w:line="276" w:lineRule="auto"/>
                                  <w:rPr>
                                    <w:rFonts w:asciiTheme="minorHAnsi" w:eastAsia="SimSun" w:hAnsi="Calibri"/>
                                    <w:color w:val="000000" w:themeColor="dark1"/>
                                    <w:kern w:val="24"/>
                                    <w:sz w:val="22"/>
                                    <w:szCs w:val="22"/>
                                  </w:rPr>
                                </w:pPr>
                                <w:r>
                                  <w:rPr>
                                    <w:rFonts w:asciiTheme="minorHAnsi" w:eastAsia="SimSun" w:hAnsi="Calibri"/>
                                    <w:color w:val="000000" w:themeColor="dark1"/>
                                    <w:kern w:val="24"/>
                                    <w:sz w:val="22"/>
                                    <w:szCs w:val="22"/>
                                  </w:rPr>
                                  <w:t>jjchkmetastd.sas</w:t>
                                </w:r>
                              </w:p>
                              <w:p w:rsidR="0097447D" w:rsidRPr="009C1E41" w:rsidRDefault="0097447D" w:rsidP="00CA035B">
                                <w:pPr>
                                  <w:pStyle w:val="NormalWeb"/>
                                  <w:spacing w:before="0" w:beforeAutospacing="0" w:after="0" w:afterAutospacing="0" w:line="276" w:lineRule="auto"/>
                                  <w:rPr>
                                    <w:rFonts w:asciiTheme="minorHAnsi" w:eastAsia="SimSun" w:hAnsi="Calibri"/>
                                    <w:color w:val="000000" w:themeColor="dark1"/>
                                    <w:kern w:val="24"/>
                                    <w:sz w:val="22"/>
                                    <w:szCs w:val="22"/>
                                  </w:rPr>
                                </w:pPr>
                                <w:r>
                                  <w:rPr>
                                    <w:rFonts w:asciiTheme="minorHAnsi" w:eastAsia="SimSun" w:hAnsi="Calibri"/>
                                    <w:color w:val="000000" w:themeColor="dark1"/>
                                    <w:kern w:val="24"/>
                                    <w:sz w:val="22"/>
                                    <w:szCs w:val="22"/>
                                  </w:rPr>
                                  <w:t>Jjchkmetadata.sas</w:t>
                                </w:r>
                              </w:p>
                              <w:p w:rsidR="0097447D" w:rsidRPr="009C1E41" w:rsidDel="00F27130" w:rsidRDefault="0097447D" w:rsidP="00CA035B">
                                <w:pPr>
                                  <w:pStyle w:val="NormalWeb"/>
                                  <w:spacing w:before="0" w:beforeAutospacing="0" w:after="0" w:afterAutospacing="0" w:line="276" w:lineRule="auto"/>
                                  <w:rPr>
                                    <w:del w:id="3" w:author="Shen, Brian" w:date="2016-09-07T10:31:00Z"/>
                                    <w:rFonts w:asciiTheme="minorHAnsi" w:eastAsia="SimSun" w:hAnsi="Calibri"/>
                                    <w:color w:val="000000" w:themeColor="dark1"/>
                                    <w:kern w:val="24"/>
                                    <w:sz w:val="22"/>
                                    <w:szCs w:val="22"/>
                                  </w:rPr>
                                </w:pPr>
                                <w:r>
                                  <w:rPr>
                                    <w:rFonts w:asciiTheme="minorHAnsi" w:eastAsia="SimSun" w:hAnsi="Calibri"/>
                                    <w:color w:val="000000" w:themeColor="dark1"/>
                                    <w:kern w:val="24"/>
                                    <w:sz w:val="22"/>
                                    <w:szCs w:val="22"/>
                                  </w:rPr>
                                  <w:t xml:space="preserve">jjchksdtmvalid.sas </w:t>
                                </w:r>
                              </w:p>
                              <w:p w:rsidR="0097447D" w:rsidRDefault="0097447D" w:rsidP="00CA035B">
                                <w:pPr>
                                  <w:pStyle w:val="NormalWeb"/>
                                  <w:spacing w:before="0" w:beforeAutospacing="0" w:after="0" w:afterAutospacing="0" w:line="276" w:lineRule="auto"/>
                                  <w:rPr>
                                    <w:rFonts w:asciiTheme="minorHAnsi" w:eastAsia="SimSun" w:hAnsi="Calibri"/>
                                    <w:color w:val="000000" w:themeColor="dark1"/>
                                    <w:kern w:val="24"/>
                                    <w:sz w:val="22"/>
                                    <w:szCs w:val="22"/>
                                  </w:rPr>
                                </w:pPr>
                                <w:r>
                                  <w:rPr>
                                    <w:rFonts w:asciiTheme="minorHAnsi" w:eastAsia="SimSun" w:hAnsi="Calibri"/>
                                    <w:color w:val="000000" w:themeColor="dark1"/>
                                    <w:kern w:val="24"/>
                                    <w:sz w:val="22"/>
                                    <w:szCs w:val="22"/>
                                  </w:rPr>
                                  <w:t>jjchkacrfvar.sas</w:t>
                                </w:r>
                              </w:p>
                              <w:p w:rsidR="0097447D" w:rsidRPr="009C1E41" w:rsidRDefault="0097447D" w:rsidP="009C1E41">
                                <w:pPr>
                                  <w:pStyle w:val="NormalWeb"/>
                                  <w:spacing w:before="0" w:beforeAutospacing="0" w:after="0" w:afterAutospacing="0" w:line="276" w:lineRule="auto"/>
                                  <w:rPr>
                                    <w:rFonts w:asciiTheme="minorHAnsi" w:eastAsia="SimSun" w:hAnsi="Calibri"/>
                                    <w:color w:val="000000" w:themeColor="dark1"/>
                                    <w:kern w:val="24"/>
                                    <w:sz w:val="22"/>
                                    <w:szCs w:val="22"/>
                                  </w:rPr>
                                </w:pPr>
                                <w:r w:rsidRPr="009C1E41">
                                  <w:rPr>
                                    <w:rFonts w:asciiTheme="minorHAnsi" w:eastAsia="SimSun" w:hAnsi="Calibri"/>
                                    <w:color w:val="000000" w:themeColor="dark1"/>
                                    <w:kern w:val="24"/>
                                    <w:sz w:val="22"/>
                                    <w:szCs w:val="22"/>
                                  </w:rPr>
                                  <w:t>jjchkacrfpage.sas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2" name="TextBox 94"/>
                          <wps:cNvSpPr txBox="1"/>
                          <wps:spPr>
                            <a:xfrm>
                              <a:off x="579437" y="1069264"/>
                              <a:ext cx="466636" cy="320624"/>
                            </a:xfrm>
                            <a:prstGeom prst="flowChartAlternateProcess">
                              <a:avLst/>
                            </a:prstGeom>
                            <a:noFill/>
                          </wps:spPr>
                          <wps:txbx>
                            <w:txbxContent>
                              <w:p w:rsidR="0097447D" w:rsidRDefault="0097447D" w:rsidP="00CA035B">
                                <w:pPr>
                                  <w:pStyle w:val="NormalWeb"/>
                                  <w:spacing w:before="0" w:beforeAutospacing="0" w:after="200" w:afterAutospacing="0" w:line="276" w:lineRule="auto"/>
                                </w:pPr>
                                <w:r>
                                  <w:rPr>
                                    <w:rFonts w:ascii="Calibri" w:eastAsia="SimSun" w:hAnsi="Calibri"/>
                                    <w:color w:val="000000" w:themeColor="text1"/>
                                    <w:kern w:val="24"/>
                                    <w:sz w:val="22"/>
                                    <w:szCs w:val="22"/>
                                  </w:rPr>
                                  <w:t>Yes</w:t>
                                </w:r>
                              </w:p>
                            </w:txbxContent>
                          </wps:txbx>
                          <wps:bodyPr wrap="square" rtlCol="0" anchor="ctr">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17.3pt;margin-top:.05pt;width:286.65pt;height:207.15pt;z-index:251659264;mso-width-relative:margin;mso-height-relative:margin" coordsize="32308,23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">
                  <v:shapetype id="_x0000_t202" coordsize="21600,21600" o:spt="202" path="m,l,21600r21600,l21600,xe">
                    <v:stroke joinstyle="miter"/>
                    <v:path gradientshapeok="t" o:connecttype="rect"/>
                  </v:shapetype>
                  <v:shape id="Text Box 12" o:spid="_x0000_s1027" type="#_x0000_t202" style="position:absolute;top:3048;width:12731;height:4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p3bcAA&#10;AADcAAAADwAAAGRycy9kb3ducmV2LnhtbERPTWsCMRC9C/0PYQreNKsF2W6NYostQk/V0vOwGZPg&#10;ZrIkcV3/fXMo9Ph43+vt6DsxUEwusILFvAJB3Abt2Cj4Pr3PahApI2vsApOCOyXYbh4ma2x0uPEX&#10;DcdsRAnh1KACm3PfSJlaSx7TPPTEhTuH6DEXGI3UEW8l3HdyWVUr6dFxabDY05ul9nK8egX7V/Ns&#10;2hqj3dfauWH8OX+aD6Wmj+PuBUSmMf+L/9wHreBpUeaXM+UIyM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xp3bcAAAADcAAAADwAAAAAAAAAAAAAAAACYAgAAZHJzL2Rvd25y&#10;ZXYueG1sUEsFBgAAAAAEAAQA9QAAAIUDAAAAAA==&#10;" fillcolor="white [3201]" strokeweight=".5pt">
                    <v:textbox>
                      <w:txbxContent>
                        <w:p w:rsidR="0097447D" w:rsidRDefault="0097447D" w:rsidP="00CA035B">
                          <w:pPr>
                            <w:pStyle w:val="NormalWeb"/>
                            <w:spacing w:before="0" w:beforeAutospacing="0" w:after="200" w:afterAutospacing="0" w:line="276" w:lineRule="auto"/>
                          </w:pPr>
                          <w:r>
                            <w:rPr>
                              <w:rFonts w:asciiTheme="minorHAnsi" w:eastAsia="SimSun" w:hAnsi="Calibri"/>
                              <w:color w:val="000000" w:themeColor="dark1"/>
                              <w:kern w:val="24"/>
                              <w:sz w:val="22"/>
                              <w:szCs w:val="22"/>
                            </w:rPr>
                            <w:t xml:space="preserve">Passed </w:t>
                          </w:r>
                          <w:r>
                            <w:rPr>
                              <w:rFonts w:asciiTheme="minorHAnsi" w:eastAsia="SimSun" w:hAnsi="Calibri"/>
                              <w:color w:val="000000" w:themeColor="text1"/>
                              <w:kern w:val="24"/>
                              <w:sz w:val="22"/>
                              <w:szCs w:val="22"/>
                            </w:rPr>
                            <w:t>Statistical</w:t>
                          </w:r>
                          <w:r>
                            <w:rPr>
                              <w:rFonts w:asciiTheme="minorHAnsi" w:eastAsia="SimSun" w:hAnsi="Calibri"/>
                              <w:color w:val="000000" w:themeColor="text1"/>
                              <w:kern w:val="24"/>
                              <w:sz w:val="22"/>
                              <w:szCs w:val="22"/>
                              <w:u w:val="single"/>
                            </w:rPr>
                            <w:t xml:space="preserve"> </w:t>
                          </w:r>
                          <w:r>
                            <w:rPr>
                              <w:rFonts w:asciiTheme="minorHAnsi" w:eastAsia="SimSun" w:hAnsi="Calibri"/>
                              <w:color w:val="000000" w:themeColor="text1"/>
                              <w:kern w:val="24"/>
                              <w:sz w:val="22"/>
                              <w:szCs w:val="22"/>
                            </w:rPr>
                            <w:t>Programming</w:t>
                          </w:r>
                          <w:r>
                            <w:rPr>
                              <w:rFonts w:asciiTheme="minorHAnsi" w:eastAsia="SimSun" w:hAnsi="Calibri"/>
                              <w:color w:val="000000" w:themeColor="text1"/>
                              <w:kern w:val="24"/>
                              <w:sz w:val="22"/>
                              <w:szCs w:val="22"/>
                              <w:u w:val="single"/>
                            </w:rPr>
                            <w:t xml:space="preserve"> </w:t>
                          </w:r>
                          <w:r>
                            <w:rPr>
                              <w:rFonts w:asciiTheme="minorHAnsi" w:eastAsia="SimSun" w:hAnsi="Calibri"/>
                              <w:color w:val="000000" w:themeColor="dark1"/>
                              <w:kern w:val="24"/>
                              <w:sz w:val="22"/>
                              <w:szCs w:val="22"/>
                            </w:rPr>
                            <w:t>QC?</w:t>
                          </w:r>
                        </w:p>
                        <w:p w:rsidR="0097447D" w:rsidRDefault="0097447D" w:rsidP="00CA035B">
                          <w:pPr>
                            <w:pStyle w:val="NormalWeb"/>
                            <w:spacing w:before="0" w:beforeAutospacing="0" w:after="200" w:afterAutospacing="0" w:line="276" w:lineRule="auto"/>
                          </w:pPr>
                          <w:r>
                            <w:rPr>
                              <w:rFonts w:asciiTheme="minorHAnsi" w:eastAsia="SimSun" w:hAnsi="Calibri"/>
                              <w:color w:val="000000" w:themeColor="dark1"/>
                              <w:kern w:val="24"/>
                              <w:sz w:val="22"/>
                              <w:szCs w:val="22"/>
                            </w:rPr>
                            <w:t> </w:t>
                          </w:r>
                        </w:p>
                      </w:txbxContent>
                    </v:textbox>
                  </v:shape>
                  <v:shape id="Text Box 28" o:spid="_x0000_s1028" type="#_x0000_t202" style="position:absolute;left:17214;top:3116;width:15094;height:4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bS9sIA&#10;AADcAAAADwAAAGRycy9kb3ducmV2LnhtbESPQUsDMRSE74L/IbyCN5tdhbLdNi1VqgiebMXzY/Oa&#10;hG5eliRu139vCoLHYWa+YdbbyfdipJhcYAX1vAJB3AXt2Cj4PL7cNyBSRtbYByYFP5Rgu7m9WWOr&#10;w4U/aDxkIwqEU4sKbM5DK2XqLHlM8zAQF+8UosdcZDRSR7wUuO/lQ1UtpEfHZcHiQM+WuvPh2yvY&#10;P5ml6RqMdt9o58bp6/RuXpW6m027FYhMU/4P/7XftILHuobrmXI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VtL2wgAAANwAAAAPAAAAAAAAAAAAAAAAAJgCAABkcnMvZG93&#10;bnJldi54bWxQSwUGAAAAAAQABAD1AAAAhwMAAAAA&#10;" fillcolor="white [3201]" strokeweight=".5pt">
                    <v:textbox>
                      <w:txbxContent>
                        <w:p w:rsidR="0097447D" w:rsidRPr="009C1E41" w:rsidRDefault="0097447D" w:rsidP="00CA035B">
                          <w:pPr>
                            <w:pStyle w:val="NormalWeb"/>
                            <w:spacing w:before="0" w:beforeAutospacing="0" w:after="200" w:afterAutospacing="0" w:line="276" w:lineRule="auto"/>
                            <w:rPr>
                              <w:rFonts w:asciiTheme="minorHAnsi" w:eastAsia="SimSun" w:hAnsi="Calibri"/>
                              <w:color w:val="000000" w:themeColor="dark1"/>
                              <w:kern w:val="24"/>
                              <w:sz w:val="22"/>
                              <w:szCs w:val="22"/>
                            </w:rPr>
                          </w:pPr>
                          <w:r>
                            <w:rPr>
                              <w:rFonts w:asciiTheme="minorHAnsi" w:eastAsia="SimSun" w:hAnsi="Calibri"/>
                              <w:color w:val="000000" w:themeColor="dark1"/>
                              <w:kern w:val="24"/>
                              <w:sz w:val="22"/>
                              <w:szCs w:val="22"/>
                            </w:rPr>
                            <w:t>Modify SDTM datasets Main/QC program</w:t>
                          </w:r>
                        </w:p>
                      </w:txbxContent>
                    </v:textbox>
                  </v:shape>
                  <v:line id="Straight Connector 313" o:spid="_x0000_s1029" style="position:absolute;flip:x;visibility:visible;mso-wrap-style:square" from="6080,0" to="6096,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LCDcYAAADcAAAADwAAAGRycy9kb3ducmV2LnhtbESPT2vCQBTE70K/w/IK3nQTU6ykrlIE&#10;aVDoH/Xg8ZF9TUKzb9PsalI/fVcQPA4z8xtmvuxNLc7UusqygngcgSDOra64UHDYr0czEM4ja6wt&#10;k4I/crBcPAzmmGrb8Redd74QAcIuRQWl900qpctLMujGtiEO3rdtDfog20LqFrsAN7WcRNFUGqw4&#10;LJTY0Kqk/Gd3MgqyjDebC68/jvHn75tPqu37U/es1PCxf30B4an39/CtnWkFSZzA9Uw4AnLx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Swg3GAAAA3AAAAA8AAAAAAAAA&#10;AAAAAAAAoQIAAGRycy9kb3ducmV2LnhtbFBLBQYAAAAABAAEAPkAAACUAwAAAAA=&#10;" strokecolor="#4579b8 [3044]"/>
                  <v:line id="Straight Connector 314" o:spid="_x0000_s1030" style="position:absolute;visibility:visible;mso-wrap-style:square" from="6096,0" to="247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BSTcUAAADcAAAADwAAAGRycy9kb3ducmV2LnhtbESPzWoCQRCE74G8w9ABb3HWn4jZOIoE&#10;BNFcNHmAzk5nd3GnZzPT6urTO4GAx6KqvqJmi8416kQh1p4NDPoZKOLC25pLA1+fq+cpqCjIFhvP&#10;ZOBCERbzx4cZ5tafeUenvZQqQTjmaKASaXOtY1GRw9j3LXHyfnxwKEmGUtuA5wR3jR5m2UQ7rDkt&#10;VNjSe0XFYX90Bn63H+t4+W6GMnm5bg5hOX2VUTSm99Qt30AJdXIP/7fX1sBoMIa/M+kI6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NBSTcUAAADcAAAADwAAAAAAAAAA&#10;AAAAAAChAgAAZHJzL2Rvd25yZXYueG1sUEsFBgAAAAAEAAQA+QAAAJMDAAAAAA==&#10;" strokecolor="#4579b8 [3044]"/>
                  <v:shapetype id="_x0000_t32" coordsize="21600,21600" o:spt="32" o:oned="t" path="m,l21600,21600e" filled="f">
                    <v:path arrowok="t" fillok="f" o:connecttype="none"/>
                    <o:lock v:ext="edit" shapetype="t"/>
                  </v:shapetype>
                  <v:shape id="Straight Arrow Connector 315" o:spid="_x0000_s1031" type="#_x0000_t32" style="position:absolute;left:24761;width:0;height:31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BkvsIAAADcAAAADwAAAGRycy9kb3ducmV2LnhtbESPQYvCMBSE7wv+h/AEb2uq0qVUo4hQ&#10;9Lq6gt6ezbMtNi+lSbX++40geBxmvhlmsepNLe7Uusqygsk4AkGcW11xoeDvkH0nIJxH1lhbJgVP&#10;crBaDr4WmGr74F+6730hQgm7FBWU3jeplC4vyaAb24Y4eFfbGvRBtoXULT5CuanlNIp+pMGKw0KJ&#10;DW1Kym/7ziiYXS/9NvFrmWQnu+m6OI6P2Vmp0bBfz0F46v0n/KZ3OnCTGF5nwhG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BkvsIAAADcAAAADwAAAAAAAAAAAAAA&#10;AAChAgAAZHJzL2Rvd25yZXYueG1sUEsFBgAAAAAEAAQA+QAAAJADAAAAAA==&#10;" strokecolor="#4579b8 [3044]">
                    <v:stroke endarrow="open"/>
                  </v:shape>
                  <v:shape id="Straight Arrow Connector 317" o:spid="_x0000_s1032" type="#_x0000_t32" style="position:absolute;left:12731;top:5413;width:448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eEt8UAAADcAAAADwAAAGRycy9kb3ducmV2LnhtbESPX2vCMBTF3wW/Q7jC3mbq5lQ6o4gi&#10;bAgbdQPx7drctWXNTUmird/eDAY+Hs6fH2e+7EwtLuR8ZVnBaJiAIM6trrhQ8P21fZyB8AFZY22Z&#10;FFzJw3LR780x1bbljC77UIg4wj5FBWUITSqlz0sy6Ie2IY7ej3UGQ5SukNphG8dNLZ+SZCINVhwJ&#10;JTa0Lin/3Z9NhGzG2cvusDuNKVt9tqf340dwR6UeBt3qFUSgLtzD/+03reB5NIW/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4eEt8UAAADcAAAADwAAAAAAAAAA&#10;AAAAAAChAgAAZHJzL2Rvd25yZXYueG1sUEsFBgAAAAAEAAQA+QAAAJMDAAAAAA==&#10;" strokecolor="#4579b8 [3044]">
                    <v:stroke endarrow="open"/>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TextBox 94" o:spid="_x0000_s1033" type="#_x0000_t176" style="position:absolute;left:5889;width:3956;height:3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5sxMUA&#10;AADcAAAADwAAAGRycy9kb3ducmV2LnhtbERPTWvCQBC9C/6HZYReitmkRSupq9jSgCAeknrwOGSn&#10;SdrsbMhuNfHXdw8Fj4/3vd4OphUX6l1jWUESxSCIS6sbrhScPrP5CoTzyBpby6RgJAfbzXSyxlTb&#10;K+d0KXwlQgi7FBXU3neplK6syaCLbEccuC/bG/QB9pXUPV5DuGnlUxwvpcGGQ0ONHb3XVP4Uv0bB&#10;y9EvWp287bPD+ZY/ft+Kj2Y3KvUwG3avIDwN/i7+d++1guckrA1nwh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7mzExQAAANwAAAAPAAAAAAAAAAAAAAAAAJgCAABkcnMv&#10;ZG93bnJldi54bWxQSwUGAAAAAAQABAD1AAAAigMAAAAA&#10;" filled="f" stroked="f">
                    <v:textbox>
                      <w:txbxContent>
                        <w:p w:rsidR="0097447D" w:rsidRDefault="0097447D" w:rsidP="00CA035B">
                          <w:pPr>
                            <w:pStyle w:val="NormalWeb"/>
                            <w:spacing w:before="0" w:beforeAutospacing="0" w:after="200" w:afterAutospacing="0" w:line="276" w:lineRule="auto"/>
                          </w:pPr>
                          <w:r>
                            <w:rPr>
                              <w:rFonts w:ascii="Calibri" w:eastAsia="SimSun" w:hAnsi="Calibri"/>
                              <w:color w:val="000000" w:themeColor="text1"/>
                              <w:kern w:val="24"/>
                              <w:sz w:val="22"/>
                              <w:szCs w:val="22"/>
                            </w:rPr>
                            <w:t>No</w:t>
                          </w:r>
                        </w:p>
                      </w:txbxContent>
                    </v:textbox>
                  </v:shape>
                  <v:line id="Straight Connector 319" o:spid="_x0000_s1034" style="position:absolute;visibility:visible;mso-wrap-style:square" from="5889,7841" to="5889,16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H908UAAADcAAAADwAAAGRycy9kb3ducmV2LnhtbESPUWvCQBCE3wv9D8cW+lYvKpUYPUUK&#10;Bal9UfsDtrk1Ceb20rutRn99ryD4OMzMN8x82btWnSjExrOB4SADRVx623Bl4Gv//pKDioJssfVM&#10;Bi4UYbl4fJhjYf2Zt3TaSaUShGOBBmqRrtA6ljU5jAPfESfv4INDSTJU2gY8J7hr9SjLJtphw2mh&#10;xo7eaiqPu19n4GfzuY6X73Ykk9frxzGs8qmMozHPT/1qBkqol3v41l5bA+PhFP7PpCO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H908UAAADcAAAADwAAAAAAAAAA&#10;AAAAAAChAgAAZHJzL2Rvd25yZXYueG1sUEsFBgAAAAAEAAQA+QAAAJMDAAAAAA==&#10;" strokecolor="#4579b8 [3044]"/>
                  <v:shape id="Straight Arrow Connector 320" o:spid="_x0000_s1035" type="#_x0000_t32" style="position:absolute;left:5794;top:16991;width:114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sNm8AAAADcAAAADwAAAGRycy9kb3ducmV2LnhtbERPS2vCQBC+F/oflil4qxuVlJC6igih&#10;vfqC9jbNjkkwOxuyG43/3jkIPX587+V6dK26Uh8azwZm0wQUceltw5WB46F4z0CFiGyx9UwG7hRg&#10;vXp9WWJu/Y13dN3HSkkIhxwN1DF2udahrMlhmPqOWLiz7x1GgX2lbY83CXetnifJh3bYsDTU2NG2&#10;pvKyH5yBxflv/MriRmfFj98OQ5qmp+LXmMnbuPkEFWmM/+Kn+9uKby7z5YwcAb1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GLDZvAAAAA3AAAAA8AAAAAAAAAAAAAAAAA&#10;oQIAAGRycy9kb3ducmV2LnhtbFBLBQYAAAAABAAEAPkAAACOAwAAAAA=&#10;" strokecolor="#4579b8 [3044]">
                    <v:stroke endarrow="open"/>
                  </v:shape>
                  <v:shape id="Text Box 32" o:spid="_x0000_s1036" type="#_x0000_t202" style="position:absolute;left:17214;top:10668;width:15094;height:12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oYS8MA&#10;AADcAAAADwAAAGRycy9kb3ducmV2LnhtbESPQWsCMRSE74X+h/AKvdWsFmS7GsUWWwqeqsXzY/NM&#10;gpuXJUnX7b9vBKHHYWa+YZbr0XdioJhcYAXTSQWCuA3asVHwfXh/qkGkjKyxC0wKfinBenV/t8RG&#10;hwt/0bDPRhQIpwYV2Jz7RsrUWvKYJqEnLt4pRI+5yGikjngpcN/JWVXNpUfHZcFiT2+W2vP+xyvY&#10;vpoX09YY7bbWzg3j8bQzH0o9PoybBYhMY/4P39qfWsHzbAr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oYS8MAAADcAAAADwAAAAAAAAAAAAAAAACYAgAAZHJzL2Rv&#10;d25yZXYueG1sUEsFBgAAAAAEAAQA9QAAAIgDAAAAAA==&#10;" fillcolor="white [3201]" strokeweight=".5pt">
                    <v:textbox>
                      <w:txbxContent>
                        <w:p w:rsidR="0097447D" w:rsidRDefault="0097447D" w:rsidP="00CA035B">
                          <w:pPr>
                            <w:pStyle w:val="NormalWeb"/>
                            <w:spacing w:before="0" w:beforeAutospacing="0" w:after="0" w:afterAutospacing="0" w:line="276" w:lineRule="auto"/>
                          </w:pPr>
                          <w:r>
                            <w:rPr>
                              <w:rFonts w:asciiTheme="minorHAnsi" w:eastAsia="SimSun" w:hAnsi="Calibri"/>
                              <w:color w:val="000000" w:themeColor="dark1"/>
                              <w:kern w:val="24"/>
                              <w:sz w:val="22"/>
                              <w:szCs w:val="22"/>
                            </w:rPr>
                            <w:t>Validation:</w:t>
                          </w:r>
                          <w:r>
                            <w:rPr>
                              <w:rFonts w:asciiTheme="minorHAnsi" w:eastAsia="SimSun" w:hAnsi="Calibri"/>
                              <w:color w:val="000000"/>
                              <w:kern w:val="24"/>
                            </w:rPr>
                            <w:t xml:space="preserve"> </w:t>
                          </w:r>
                        </w:p>
                        <w:p w:rsidR="0097447D" w:rsidRPr="009C1E41" w:rsidRDefault="0097447D" w:rsidP="00CA035B">
                          <w:pPr>
                            <w:pStyle w:val="NormalWeb"/>
                            <w:spacing w:before="0" w:beforeAutospacing="0" w:after="0" w:afterAutospacing="0" w:line="276" w:lineRule="auto"/>
                            <w:rPr>
                              <w:rFonts w:asciiTheme="minorHAnsi" w:eastAsia="SimSun" w:hAnsi="Calibri"/>
                              <w:color w:val="000000" w:themeColor="dark1"/>
                              <w:kern w:val="24"/>
                              <w:sz w:val="22"/>
                              <w:szCs w:val="22"/>
                            </w:rPr>
                          </w:pPr>
                          <w:r>
                            <w:rPr>
                              <w:rFonts w:asciiTheme="minorHAnsi" w:eastAsia="SimSun" w:hAnsi="Calibri"/>
                              <w:color w:val="000000" w:themeColor="dark1"/>
                              <w:kern w:val="24"/>
                              <w:sz w:val="22"/>
                              <w:szCs w:val="22"/>
                            </w:rPr>
                            <w:t>jjchkmetastd.sas</w:t>
                          </w:r>
                        </w:p>
                        <w:p w:rsidR="0097447D" w:rsidRPr="009C1E41" w:rsidRDefault="0097447D" w:rsidP="00CA035B">
                          <w:pPr>
                            <w:pStyle w:val="NormalWeb"/>
                            <w:spacing w:before="0" w:beforeAutospacing="0" w:after="0" w:afterAutospacing="0" w:line="276" w:lineRule="auto"/>
                            <w:rPr>
                              <w:rFonts w:asciiTheme="minorHAnsi" w:eastAsia="SimSun" w:hAnsi="Calibri"/>
                              <w:color w:val="000000" w:themeColor="dark1"/>
                              <w:kern w:val="24"/>
                              <w:sz w:val="22"/>
                              <w:szCs w:val="22"/>
                            </w:rPr>
                          </w:pPr>
                          <w:r>
                            <w:rPr>
                              <w:rFonts w:asciiTheme="minorHAnsi" w:eastAsia="SimSun" w:hAnsi="Calibri"/>
                              <w:color w:val="000000" w:themeColor="dark1"/>
                              <w:kern w:val="24"/>
                              <w:sz w:val="22"/>
                              <w:szCs w:val="22"/>
                            </w:rPr>
                            <w:t>Jjchkmetadata.sas</w:t>
                          </w:r>
                        </w:p>
                        <w:p w:rsidR="0097447D" w:rsidRPr="009C1E41" w:rsidDel="00F27130" w:rsidRDefault="0097447D" w:rsidP="00CA035B">
                          <w:pPr>
                            <w:pStyle w:val="NormalWeb"/>
                            <w:spacing w:before="0" w:beforeAutospacing="0" w:after="0" w:afterAutospacing="0" w:line="276" w:lineRule="auto"/>
                            <w:rPr>
                              <w:del w:id="4" w:author="Shen, Brian" w:date="2016-09-07T10:31:00Z"/>
                              <w:rFonts w:asciiTheme="minorHAnsi" w:eastAsia="SimSun" w:hAnsi="Calibri"/>
                              <w:color w:val="000000" w:themeColor="dark1"/>
                              <w:kern w:val="24"/>
                              <w:sz w:val="22"/>
                              <w:szCs w:val="22"/>
                            </w:rPr>
                          </w:pPr>
                          <w:r>
                            <w:rPr>
                              <w:rFonts w:asciiTheme="minorHAnsi" w:eastAsia="SimSun" w:hAnsi="Calibri"/>
                              <w:color w:val="000000" w:themeColor="dark1"/>
                              <w:kern w:val="24"/>
                              <w:sz w:val="22"/>
                              <w:szCs w:val="22"/>
                            </w:rPr>
                            <w:t xml:space="preserve">jjchksdtmvalid.sas </w:t>
                          </w:r>
                        </w:p>
                        <w:p w:rsidR="0097447D" w:rsidRDefault="0097447D" w:rsidP="00CA035B">
                          <w:pPr>
                            <w:pStyle w:val="NormalWeb"/>
                            <w:spacing w:before="0" w:beforeAutospacing="0" w:after="0" w:afterAutospacing="0" w:line="276" w:lineRule="auto"/>
                            <w:rPr>
                              <w:rFonts w:asciiTheme="minorHAnsi" w:eastAsia="SimSun" w:hAnsi="Calibri"/>
                              <w:color w:val="000000" w:themeColor="dark1"/>
                              <w:kern w:val="24"/>
                              <w:sz w:val="22"/>
                              <w:szCs w:val="22"/>
                            </w:rPr>
                          </w:pPr>
                          <w:r>
                            <w:rPr>
                              <w:rFonts w:asciiTheme="minorHAnsi" w:eastAsia="SimSun" w:hAnsi="Calibri"/>
                              <w:color w:val="000000" w:themeColor="dark1"/>
                              <w:kern w:val="24"/>
                              <w:sz w:val="22"/>
                              <w:szCs w:val="22"/>
                            </w:rPr>
                            <w:t>jjchkacrfvar.sas</w:t>
                          </w:r>
                        </w:p>
                        <w:p w:rsidR="0097447D" w:rsidRPr="009C1E41" w:rsidRDefault="0097447D" w:rsidP="009C1E41">
                          <w:pPr>
                            <w:pStyle w:val="NormalWeb"/>
                            <w:spacing w:before="0" w:beforeAutospacing="0" w:after="0" w:afterAutospacing="0" w:line="276" w:lineRule="auto"/>
                            <w:rPr>
                              <w:rFonts w:asciiTheme="minorHAnsi" w:eastAsia="SimSun" w:hAnsi="Calibri"/>
                              <w:color w:val="000000" w:themeColor="dark1"/>
                              <w:kern w:val="24"/>
                              <w:sz w:val="22"/>
                              <w:szCs w:val="22"/>
                            </w:rPr>
                          </w:pPr>
                          <w:r w:rsidRPr="009C1E41">
                            <w:rPr>
                              <w:rFonts w:asciiTheme="minorHAnsi" w:eastAsia="SimSun" w:hAnsi="Calibri"/>
                              <w:color w:val="000000" w:themeColor="dark1"/>
                              <w:kern w:val="24"/>
                              <w:sz w:val="22"/>
                              <w:szCs w:val="22"/>
                            </w:rPr>
                            <w:t>jjchkacrfpage.sas</w:t>
                          </w:r>
                        </w:p>
                      </w:txbxContent>
                    </v:textbox>
                  </v:shape>
                  <v:shape id="TextBox 94" o:spid="_x0000_s1037" type="#_x0000_t176" style="position:absolute;left:5794;top:10692;width:4666;height:3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qRk8cA&#10;AADcAAAADwAAAGRycy9kb3ducmV2LnhtbESPT2vCQBTE74V+h+UJXopuTPEP0VWsVBCkB6MHj4/s&#10;M4lm34bsVqOfvisIPQ4z8xtmtmhNJa7UuNKygkE/AkGcWV1yruCwX/cmIJxH1lhZJgV3crCYv7/N&#10;MNH2xju6pj4XAcIuQQWF93UipcsKMuj6tiYO3sk2Bn2QTS51g7cAN5WMo2gkDZYcFgqsaVVQdkl/&#10;jYLxjx9WevC1WW+Pj93H+ZF+l8u7Ut1Ou5yC8NT6//CrvdEKPuMYnmfCE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qkZPHAAAA3AAAAA8AAAAAAAAAAAAAAAAAmAIAAGRy&#10;cy9kb3ducmV2LnhtbFBLBQYAAAAABAAEAPUAAACMAwAAAAA=&#10;" filled="f" stroked="f">
                    <v:textbox>
                      <w:txbxContent>
                        <w:p w:rsidR="0097447D" w:rsidRDefault="0097447D" w:rsidP="00CA035B">
                          <w:pPr>
                            <w:pStyle w:val="NormalWeb"/>
                            <w:spacing w:before="0" w:beforeAutospacing="0" w:after="200" w:afterAutospacing="0" w:line="276" w:lineRule="auto"/>
                          </w:pPr>
                          <w:r>
                            <w:rPr>
                              <w:rFonts w:ascii="Calibri" w:eastAsia="SimSun" w:hAnsi="Calibri"/>
                              <w:color w:val="000000" w:themeColor="text1"/>
                              <w:kern w:val="24"/>
                              <w:sz w:val="22"/>
                              <w:szCs w:val="22"/>
                            </w:rPr>
                            <w:t>Yes</w:t>
                          </w:r>
                        </w:p>
                      </w:txbxContent>
                    </v:textbox>
                  </v:shape>
                </v:group>
              </w:pict>
            </mc:Fallback>
          </mc:AlternateContent>
        </w:r>
      </w:del>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Default="00CA035B">
      <w:pPr>
        <w:rPr>
          <w:ins w:id="5" w:author="Shen, Brian" w:date="2016-09-06T13:48:00Z"/>
          <w:rFonts w:ascii="Times New Roman" w:hAnsi="Times New Roman" w:cs="Times New Roman"/>
        </w:rPr>
      </w:pPr>
    </w:p>
    <w:p w:rsidR="00141A56" w:rsidRDefault="00141A56">
      <w:pPr>
        <w:rPr>
          <w:ins w:id="6" w:author="Shen, Brian" w:date="2016-09-06T13:48:00Z"/>
          <w:rFonts w:ascii="Times New Roman" w:hAnsi="Times New Roman" w:cs="Times New Roman"/>
        </w:rPr>
      </w:pPr>
    </w:p>
    <w:p w:rsidR="00141A56" w:rsidRPr="001D094A" w:rsidRDefault="00141A56">
      <w:pPr>
        <w:rPr>
          <w:rFonts w:ascii="Times New Roman" w:hAnsi="Times New Roman" w:cs="Times New Roman"/>
        </w:rPr>
      </w:pPr>
    </w:p>
    <w:p w:rsidR="008F2A70" w:rsidRPr="001D094A" w:rsidRDefault="008F2A70" w:rsidP="008F2A70">
      <w:pPr>
        <w:pStyle w:val="ListParagraph"/>
        <w:numPr>
          <w:ilvl w:val="0"/>
          <w:numId w:val="33"/>
        </w:numPr>
        <w:ind w:left="360"/>
        <w:outlineLvl w:val="0"/>
        <w:rPr>
          <w:rFonts w:ascii="Times New Roman" w:hAnsi="Times New Roman" w:cs="Times New Roman"/>
          <w:b/>
          <w:sz w:val="24"/>
          <w:szCs w:val="24"/>
        </w:rPr>
      </w:pPr>
      <w:r w:rsidRPr="001D094A">
        <w:rPr>
          <w:rFonts w:ascii="Times New Roman" w:hAnsi="Times New Roman" w:cs="Times New Roman"/>
          <w:b/>
          <w:sz w:val="24"/>
          <w:szCs w:val="24"/>
        </w:rPr>
        <w:t>Introduction to each macro and output</w:t>
      </w:r>
    </w:p>
    <w:p w:rsidR="00FF68CE" w:rsidRPr="001D094A" w:rsidRDefault="00FF68CE" w:rsidP="002126EA">
      <w:pPr>
        <w:pStyle w:val="ListParagraph"/>
        <w:ind w:left="360"/>
        <w:rPr>
          <w:rFonts w:ascii="Times New Roman" w:hAnsi="Times New Roman" w:cs="Times New Roman"/>
          <w:b/>
          <w:sz w:val="24"/>
          <w:szCs w:val="24"/>
        </w:rPr>
      </w:pPr>
    </w:p>
    <w:p w:rsidR="00EE3E95" w:rsidRPr="001D094A" w:rsidRDefault="00EE3E95" w:rsidP="007A08B8">
      <w:pPr>
        <w:pStyle w:val="ListParagraph"/>
        <w:numPr>
          <w:ilvl w:val="1"/>
          <w:numId w:val="33"/>
        </w:numPr>
        <w:ind w:left="1080" w:hanging="720"/>
        <w:outlineLvl w:val="1"/>
        <w:rPr>
          <w:rFonts w:ascii="Times New Roman" w:hAnsi="Times New Roman" w:cs="Times New Roman"/>
          <w:b/>
          <w:sz w:val="24"/>
          <w:szCs w:val="24"/>
        </w:rPr>
      </w:pPr>
      <w:r w:rsidRPr="001D094A">
        <w:rPr>
          <w:rFonts w:ascii="Times New Roman" w:hAnsi="Times New Roman" w:cs="Times New Roman"/>
        </w:rPr>
        <w:t>jjchkmetastd.sas</w:t>
      </w:r>
    </w:p>
    <w:p w:rsidR="000364AA" w:rsidRPr="001D094A" w:rsidRDefault="00EE3E95" w:rsidP="007A08B8">
      <w:pPr>
        <w:pStyle w:val="ListParagraph"/>
        <w:numPr>
          <w:ilvl w:val="2"/>
          <w:numId w:val="33"/>
        </w:numPr>
        <w:outlineLvl w:val="2"/>
        <w:rPr>
          <w:rFonts w:ascii="Times New Roman" w:hAnsi="Times New Roman" w:cs="Times New Roman"/>
          <w:b/>
          <w:sz w:val="24"/>
          <w:szCs w:val="24"/>
        </w:rPr>
      </w:pPr>
      <w:r w:rsidRPr="001D094A">
        <w:rPr>
          <w:rFonts w:ascii="Times New Roman" w:hAnsi="Times New Roman" w:cs="Times New Roman"/>
        </w:rPr>
        <w:t xml:space="preserve">Purpose: </w:t>
      </w:r>
    </w:p>
    <w:p w:rsidR="0032164D" w:rsidRDefault="00EE3E95" w:rsidP="00735C63">
      <w:pPr>
        <w:pStyle w:val="ListParagraph"/>
        <w:ind w:left="1080"/>
        <w:rPr>
          <w:rFonts w:ascii="Times New Roman" w:hAnsi="Times New Roman" w:cs="Times New Roman"/>
        </w:rPr>
      </w:pPr>
      <w:r w:rsidRPr="001D094A">
        <w:rPr>
          <w:rFonts w:ascii="Times New Roman" w:hAnsi="Times New Roman" w:cs="Times New Roman"/>
        </w:rPr>
        <w:t xml:space="preserve">To </w:t>
      </w:r>
      <w:bookmarkStart w:id="7" w:name="OLE_LINK5"/>
      <w:bookmarkStart w:id="8" w:name="OLE_LINK6"/>
      <w:r w:rsidRPr="001D094A">
        <w:rPr>
          <w:rFonts w:ascii="Times New Roman" w:hAnsi="Times New Roman" w:cs="Times New Roman"/>
        </w:rPr>
        <w:t xml:space="preserve">compare study level metadata </w:t>
      </w:r>
      <w:r w:rsidR="000F6EAD">
        <w:rPr>
          <w:rFonts w:ascii="Times New Roman" w:hAnsi="Times New Roman" w:cs="Times New Roman"/>
        </w:rPr>
        <w:t>(</w:t>
      </w:r>
      <w:r w:rsidR="000F6EAD" w:rsidRPr="001D094A">
        <w:rPr>
          <w:rFonts w:ascii="Times New Roman" w:hAnsi="Times New Roman" w:cs="Times New Roman"/>
        </w:rPr>
        <w:t>datadef, valdef, cd, compmeth and vardef</w:t>
      </w:r>
      <w:r w:rsidR="000F6EAD">
        <w:rPr>
          <w:rFonts w:ascii="Times New Roman" w:hAnsi="Times New Roman" w:cs="Times New Roman"/>
        </w:rPr>
        <w:t xml:space="preserve">) </w:t>
      </w:r>
      <w:r w:rsidRPr="001D094A">
        <w:rPr>
          <w:rFonts w:ascii="Times New Roman" w:hAnsi="Times New Roman" w:cs="Times New Roman"/>
        </w:rPr>
        <w:t>with standard metadata</w:t>
      </w:r>
      <w:bookmarkEnd w:id="7"/>
      <w:bookmarkEnd w:id="8"/>
      <w:r w:rsidR="008E6EC5">
        <w:rPr>
          <w:rFonts w:ascii="Times New Roman" w:hAnsi="Times New Roman" w:cs="Times New Roman"/>
        </w:rPr>
        <w:t xml:space="preserve">. </w:t>
      </w:r>
      <w:r w:rsidR="0032164D" w:rsidRPr="00735C63">
        <w:rPr>
          <w:rFonts w:ascii="Times New Roman" w:hAnsi="Times New Roman" w:cs="Times New Roman"/>
        </w:rPr>
        <w:t xml:space="preserve">For </w:t>
      </w:r>
      <w:r w:rsidR="008E6EC5" w:rsidRPr="00735C63">
        <w:rPr>
          <w:rFonts w:ascii="Times New Roman" w:hAnsi="Times New Roman" w:cs="Times New Roman"/>
        </w:rPr>
        <w:t xml:space="preserve">regular transfer, if there is no </w:t>
      </w:r>
      <w:r w:rsidR="00735C63">
        <w:rPr>
          <w:rFonts w:ascii="Times New Roman" w:hAnsi="Times New Roman" w:cs="Times New Roman"/>
        </w:rPr>
        <w:t xml:space="preserve">change on standard metadata </w:t>
      </w:r>
      <w:r w:rsidR="008E6EC5" w:rsidRPr="00735C63">
        <w:rPr>
          <w:rFonts w:ascii="Times New Roman" w:hAnsi="Times New Roman" w:cs="Times New Roman"/>
        </w:rPr>
        <w:t>and study level metadata, then we don’t need check this result file.</w:t>
      </w:r>
      <w:r w:rsidR="0032164D" w:rsidRPr="00735C63">
        <w:rPr>
          <w:rFonts w:ascii="Times New Roman" w:hAnsi="Times New Roman" w:cs="Times New Roman"/>
        </w:rPr>
        <w:t xml:space="preserve"> </w:t>
      </w:r>
    </w:p>
    <w:p w:rsidR="00735C63" w:rsidRPr="00735C63" w:rsidRDefault="00735C63" w:rsidP="00735C63">
      <w:pPr>
        <w:pStyle w:val="ListParagraph"/>
        <w:tabs>
          <w:tab w:val="left" w:pos="360"/>
        </w:tabs>
        <w:spacing w:after="0" w:line="240" w:lineRule="auto"/>
        <w:ind w:left="1080" w:hanging="360"/>
        <w:contextualSpacing w:val="0"/>
        <w:rPr>
          <w:rFonts w:ascii="Times New Roman" w:hAnsi="Times New Roman" w:cs="Times New Roman"/>
        </w:rPr>
      </w:pPr>
      <w:r>
        <w:rPr>
          <w:rFonts w:ascii="Times New Roman" w:hAnsi="Times New Roman" w:cs="Times New Roman"/>
        </w:rPr>
        <w:t xml:space="preserve">       Note, </w:t>
      </w:r>
      <w:r w:rsidRPr="00735C63">
        <w:rPr>
          <w:rFonts w:ascii="Times New Roman" w:hAnsi="Times New Roman" w:cs="Times New Roman"/>
        </w:rPr>
        <w:t>the report needs to be re-checked when sp</w:t>
      </w:r>
      <w:r>
        <w:rPr>
          <w:rFonts w:ascii="Times New Roman" w:hAnsi="Times New Roman" w:cs="Times New Roman"/>
        </w:rPr>
        <w:t>onsor release</w:t>
      </w:r>
      <w:bookmarkStart w:id="9" w:name="_GoBack"/>
      <w:bookmarkEnd w:id="9"/>
      <w:r>
        <w:rPr>
          <w:rFonts w:ascii="Times New Roman" w:hAnsi="Times New Roman" w:cs="Times New Roman"/>
        </w:rPr>
        <w:t xml:space="preserve"> the new standard </w:t>
      </w:r>
      <w:r w:rsidRPr="00735C63">
        <w:rPr>
          <w:rFonts w:ascii="Times New Roman" w:hAnsi="Times New Roman" w:cs="Times New Roman"/>
        </w:rPr>
        <w:t>metadata.</w:t>
      </w:r>
    </w:p>
    <w:p w:rsidR="00735C63" w:rsidRPr="00735C63" w:rsidRDefault="00735C63" w:rsidP="00735C63">
      <w:pPr>
        <w:pStyle w:val="ListParagraph"/>
        <w:tabs>
          <w:tab w:val="left" w:pos="630"/>
          <w:tab w:val="left" w:pos="1080"/>
        </w:tabs>
        <w:ind w:left="1080"/>
        <w:rPr>
          <w:rFonts w:ascii="Times New Roman" w:hAnsi="Times New Roman" w:cs="Times New Roman"/>
        </w:rPr>
      </w:pPr>
    </w:p>
    <w:p w:rsidR="000364AA" w:rsidRPr="001D094A" w:rsidRDefault="002D2E84" w:rsidP="007A08B8">
      <w:pPr>
        <w:pStyle w:val="ListParagraph"/>
        <w:numPr>
          <w:ilvl w:val="2"/>
          <w:numId w:val="33"/>
        </w:numPr>
        <w:outlineLvl w:val="2"/>
        <w:rPr>
          <w:rFonts w:ascii="Times New Roman" w:hAnsi="Times New Roman" w:cs="Times New Roman"/>
          <w:b/>
          <w:sz w:val="24"/>
          <w:szCs w:val="24"/>
        </w:rPr>
      </w:pPr>
      <w:r w:rsidRPr="001D094A">
        <w:rPr>
          <w:rFonts w:ascii="Times New Roman" w:hAnsi="Times New Roman" w:cs="Times New Roman"/>
        </w:rPr>
        <w:t xml:space="preserve">Invoke:  </w:t>
      </w:r>
    </w:p>
    <w:p w:rsidR="00FF68CE" w:rsidRPr="001D094A" w:rsidRDefault="002D2E84" w:rsidP="002126EA">
      <w:pPr>
        <w:pStyle w:val="ListParagraph"/>
        <w:ind w:left="1080"/>
        <w:rPr>
          <w:rFonts w:ascii="Times New Roman" w:hAnsi="Times New Roman" w:cs="Times New Roman"/>
        </w:rPr>
      </w:pPr>
      <w:r w:rsidRPr="001D094A">
        <w:rPr>
          <w:rFonts w:ascii="Times New Roman" w:hAnsi="Times New Roman" w:cs="Times New Roman"/>
        </w:rPr>
        <w:lastRenderedPageBreak/>
        <w:t>Invoke the macro with no parameters for new study</w:t>
      </w:r>
      <w:r w:rsidR="001D094A" w:rsidRPr="001D094A">
        <w:rPr>
          <w:rFonts w:ascii="Times New Roman" w:hAnsi="Times New Roman" w:cs="Times New Roman"/>
        </w:rPr>
        <w:t>, lib</w:t>
      </w:r>
      <w:r w:rsidR="007D298E">
        <w:rPr>
          <w:rFonts w:ascii="Times New Roman" w:hAnsi="Times New Roman" w:cs="Times New Roman"/>
        </w:rPr>
        <w:t xml:space="preserve">rary </w:t>
      </w:r>
      <w:r w:rsidR="001D094A" w:rsidRPr="001D094A">
        <w:rPr>
          <w:rFonts w:ascii="Times New Roman" w:hAnsi="Times New Roman" w:cs="Times New Roman"/>
        </w:rPr>
        <w:t>names meta (dire</w:t>
      </w:r>
      <w:r w:rsidR="00225B87">
        <w:rPr>
          <w:rFonts w:ascii="Times New Roman" w:hAnsi="Times New Roman" w:cs="Times New Roman"/>
        </w:rPr>
        <w:t>ctory for study level metadata)</w:t>
      </w:r>
      <w:r w:rsidR="000C6B7A">
        <w:rPr>
          <w:rFonts w:ascii="Times New Roman" w:hAnsi="Times New Roman" w:cs="Times New Roman"/>
        </w:rPr>
        <w:t>,</w:t>
      </w:r>
      <w:r w:rsidR="001D094A" w:rsidRPr="001D094A">
        <w:rPr>
          <w:rFonts w:ascii="Times New Roman" w:hAnsi="Times New Roman" w:cs="Times New Roman"/>
        </w:rPr>
        <w:t xml:space="preserve"> metastd (directory for standard metadata) </w:t>
      </w:r>
      <w:r w:rsidR="003621F2">
        <w:rPr>
          <w:rFonts w:ascii="Times New Roman" w:hAnsi="Times New Roman" w:cs="Times New Roman"/>
        </w:rPr>
        <w:t xml:space="preserve">and </w:t>
      </w:r>
      <w:r w:rsidR="003621F2" w:rsidRPr="000F3D5D">
        <w:rPr>
          <w:rFonts w:ascii="Times New Roman" w:hAnsi="Times New Roman" w:cs="Times New Roman"/>
        </w:rPr>
        <w:t>global</w:t>
      </w:r>
      <w:r w:rsidR="003621F2">
        <w:rPr>
          <w:rFonts w:ascii="Times New Roman" w:hAnsi="Times New Roman" w:cs="Times New Roman"/>
        </w:rPr>
        <w:t xml:space="preserve"> macro variables </w:t>
      </w:r>
      <w:r w:rsidR="003621F2" w:rsidRPr="00F32FBA">
        <w:rPr>
          <w:rFonts w:ascii="Times New Roman" w:hAnsi="Times New Roman" w:cs="Times New Roman"/>
        </w:rPr>
        <w:t>&amp;_</w:t>
      </w:r>
      <w:r w:rsidR="003621F2">
        <w:rPr>
          <w:rFonts w:ascii="Times New Roman" w:hAnsi="Times New Roman" w:cs="Times New Roman"/>
        </w:rPr>
        <w:t>t</w:t>
      </w:r>
      <w:r w:rsidR="003621F2" w:rsidRPr="00F32FBA">
        <w:rPr>
          <w:rFonts w:ascii="Times New Roman" w:hAnsi="Times New Roman" w:cs="Times New Roman"/>
        </w:rPr>
        <w:t>global</w:t>
      </w:r>
      <w:r w:rsidR="003621F2">
        <w:rPr>
          <w:rFonts w:ascii="Times New Roman" w:hAnsi="Times New Roman" w:cs="Times New Roman"/>
        </w:rPr>
        <w:t xml:space="preserve"> (</w:t>
      </w:r>
      <w:r w:rsidR="003621F2" w:rsidRPr="00F32FBA">
        <w:rPr>
          <w:rFonts w:ascii="Times New Roman" w:hAnsi="Times New Roman" w:cs="Times New Roman"/>
        </w:rPr>
        <w:t xml:space="preserve">directory for </w:t>
      </w:r>
      <w:r w:rsidR="003621F2">
        <w:rPr>
          <w:rFonts w:ascii="Times New Roman" w:hAnsi="Times New Roman" w:cs="Times New Roman"/>
        </w:rPr>
        <w:t>TXT</w:t>
      </w:r>
      <w:r w:rsidR="003621F2" w:rsidRPr="00F32FBA">
        <w:rPr>
          <w:rFonts w:ascii="Times New Roman" w:hAnsi="Times New Roman" w:cs="Times New Roman"/>
        </w:rPr>
        <w:t xml:space="preserve"> report</w:t>
      </w:r>
      <w:r w:rsidR="003621F2">
        <w:rPr>
          <w:rFonts w:ascii="Times New Roman" w:hAnsi="Times New Roman" w:cs="Times New Roman"/>
        </w:rPr>
        <w:t xml:space="preserve">) </w:t>
      </w:r>
      <w:r w:rsidR="001D094A" w:rsidRPr="001D094A">
        <w:rPr>
          <w:rFonts w:ascii="Times New Roman" w:hAnsi="Times New Roman" w:cs="Times New Roman"/>
        </w:rPr>
        <w:t xml:space="preserve">from setup.sas should exist. </w:t>
      </w:r>
      <w:r w:rsidR="007D298E">
        <w:rPr>
          <w:rFonts w:ascii="Times New Roman" w:hAnsi="Times New Roman" w:cs="Times New Roman"/>
        </w:rPr>
        <w:t>The</w:t>
      </w:r>
      <w:r w:rsidR="003A6B5F" w:rsidRPr="001D094A">
        <w:rPr>
          <w:rFonts w:ascii="Times New Roman" w:hAnsi="Times New Roman" w:cs="Times New Roman"/>
        </w:rPr>
        <w:t xml:space="preserve"> </w:t>
      </w:r>
      <w:r w:rsidR="00E14A67" w:rsidRPr="001D094A">
        <w:rPr>
          <w:rFonts w:ascii="Times New Roman" w:hAnsi="Times New Roman" w:cs="Times New Roman"/>
        </w:rPr>
        <w:t xml:space="preserve">code </w:t>
      </w:r>
      <w:r w:rsidR="001D094A" w:rsidRPr="001D094A">
        <w:rPr>
          <w:rFonts w:ascii="Times New Roman" w:hAnsi="Times New Roman" w:cs="Times New Roman"/>
        </w:rPr>
        <w:t>is</w:t>
      </w:r>
      <w:r w:rsidR="00E14A67" w:rsidRPr="001D094A">
        <w:rPr>
          <w:rFonts w:ascii="Times New Roman" w:hAnsi="Times New Roman" w:cs="Times New Roman"/>
        </w:rPr>
        <w:t xml:space="preserve"> already set in the macro, no need to set any other parameters. Just put this macro into study folder and execute the macro,</w:t>
      </w:r>
      <w:r w:rsidR="000D24D9">
        <w:rPr>
          <w:rFonts w:ascii="Times New Roman" w:hAnsi="Times New Roman" w:cs="Times New Roman"/>
        </w:rPr>
        <w:t xml:space="preserve"> then get the validation output</w:t>
      </w:r>
    </w:p>
    <w:p w:rsidR="000364AA" w:rsidRPr="001D094A" w:rsidRDefault="00362621" w:rsidP="007A08B8">
      <w:pPr>
        <w:pStyle w:val="ListParagraph"/>
        <w:numPr>
          <w:ilvl w:val="2"/>
          <w:numId w:val="33"/>
        </w:numPr>
        <w:outlineLvl w:val="2"/>
        <w:rPr>
          <w:rFonts w:ascii="Times New Roman" w:hAnsi="Times New Roman" w:cs="Times New Roman"/>
          <w:b/>
          <w:sz w:val="24"/>
          <w:szCs w:val="24"/>
        </w:rPr>
      </w:pPr>
      <w:r w:rsidRPr="001D094A">
        <w:rPr>
          <w:rFonts w:ascii="Times New Roman" w:hAnsi="Times New Roman" w:cs="Times New Roman"/>
        </w:rPr>
        <w:t>Report</w:t>
      </w:r>
      <w:r w:rsidR="00EE3E95" w:rsidRPr="001D094A">
        <w:rPr>
          <w:rFonts w:ascii="Times New Roman" w:hAnsi="Times New Roman" w:cs="Times New Roman"/>
        </w:rPr>
        <w:t xml:space="preserve">: </w:t>
      </w:r>
    </w:p>
    <w:p w:rsidR="00E14A67" w:rsidRPr="001D094A" w:rsidRDefault="00E14A67" w:rsidP="000364AA">
      <w:pPr>
        <w:pStyle w:val="ListParagraph"/>
        <w:ind w:left="1080"/>
        <w:rPr>
          <w:rFonts w:ascii="Times New Roman" w:hAnsi="Times New Roman" w:cs="Times New Roman"/>
          <w:b/>
          <w:sz w:val="24"/>
          <w:szCs w:val="24"/>
        </w:rPr>
      </w:pPr>
      <w:r w:rsidRPr="001D094A">
        <w:rPr>
          <w:rFonts w:ascii="Times New Roman" w:hAnsi="Times New Roman" w:cs="Times New Roman"/>
        </w:rPr>
        <w:t xml:space="preserve">There are five compare result in txt format and one xml output. Those are generated correspond to each metadata dataset, which show the difference between study level metadata and standard metadata. </w:t>
      </w:r>
      <w:r w:rsidR="003A6B5F" w:rsidRPr="001D094A">
        <w:rPr>
          <w:rFonts w:ascii="Times New Roman" w:hAnsi="Times New Roman" w:cs="Times New Roman"/>
        </w:rPr>
        <w:t xml:space="preserve">Please note that some </w:t>
      </w:r>
      <w:r w:rsidR="001D094A" w:rsidRPr="001D094A">
        <w:rPr>
          <w:rFonts w:ascii="Times New Roman" w:hAnsi="Times New Roman" w:cs="Times New Roman"/>
        </w:rPr>
        <w:t xml:space="preserve">differences </w:t>
      </w:r>
      <w:bookmarkStart w:id="10" w:name="OLE_LINK7"/>
      <w:r w:rsidR="001D094A" w:rsidRPr="001D094A">
        <w:rPr>
          <w:rFonts w:ascii="Times New Roman" w:hAnsi="Times New Roman" w:cs="Times New Roman"/>
        </w:rPr>
        <w:t>are</w:t>
      </w:r>
      <w:r w:rsidR="003A6B5F" w:rsidRPr="001D094A">
        <w:rPr>
          <w:rFonts w:ascii="Times New Roman" w:hAnsi="Times New Roman" w:cs="Times New Roman"/>
        </w:rPr>
        <w:t xml:space="preserve"> acceptable</w:t>
      </w:r>
      <w:bookmarkEnd w:id="10"/>
      <w:r w:rsidR="001D094A" w:rsidRPr="001D094A">
        <w:rPr>
          <w:rFonts w:ascii="Times New Roman" w:hAnsi="Times New Roman" w:cs="Times New Roman"/>
        </w:rPr>
        <w:t>.</w:t>
      </w:r>
    </w:p>
    <w:p w:rsidR="00FF68CE" w:rsidRPr="001D094A" w:rsidRDefault="00FF68CE" w:rsidP="00B408E4">
      <w:pPr>
        <w:pStyle w:val="ListParagraph"/>
        <w:numPr>
          <w:ilvl w:val="0"/>
          <w:numId w:val="36"/>
        </w:numPr>
        <w:rPr>
          <w:rFonts w:ascii="Times New Roman" w:hAnsi="Times New Roman" w:cs="Times New Roman"/>
          <w:b/>
          <w:sz w:val="24"/>
          <w:szCs w:val="24"/>
        </w:rPr>
      </w:pPr>
      <w:bookmarkStart w:id="11" w:name="OLE_LINK1"/>
      <w:bookmarkStart w:id="12" w:name="OLE_LINK2"/>
      <w:r w:rsidRPr="001D094A">
        <w:rPr>
          <w:rFonts w:ascii="Times New Roman" w:hAnsi="Times New Roman" w:cs="Times New Roman"/>
        </w:rPr>
        <w:t xml:space="preserve">qc_CD.txt </w:t>
      </w:r>
      <w:bookmarkEnd w:id="11"/>
      <w:bookmarkEnd w:id="12"/>
      <w:r w:rsidRPr="001D094A">
        <w:rPr>
          <w:rFonts w:ascii="Times New Roman" w:hAnsi="Times New Roman" w:cs="Times New Roman"/>
        </w:rPr>
        <w:t>- This file show the difference of code list (Controlled Terminology) between study level</w:t>
      </w:r>
      <w:r w:rsidR="000D24D9">
        <w:rPr>
          <w:rFonts w:ascii="Times New Roman" w:hAnsi="Times New Roman" w:cs="Times New Roman"/>
        </w:rPr>
        <w:t xml:space="preserve"> metadata and standard metadata</w:t>
      </w:r>
    </w:p>
    <w:p w:rsidR="00FF68CE" w:rsidRPr="001D094A" w:rsidRDefault="00FF68CE" w:rsidP="00B408E4">
      <w:pPr>
        <w:pStyle w:val="ListParagraph"/>
        <w:numPr>
          <w:ilvl w:val="0"/>
          <w:numId w:val="36"/>
        </w:numPr>
        <w:rPr>
          <w:rFonts w:ascii="Times New Roman" w:hAnsi="Times New Roman" w:cs="Times New Roman"/>
          <w:b/>
          <w:sz w:val="24"/>
          <w:szCs w:val="24"/>
        </w:rPr>
      </w:pPr>
      <w:bookmarkStart w:id="13" w:name="OLE_LINK3"/>
      <w:bookmarkStart w:id="14" w:name="OLE_LINK4"/>
      <w:r w:rsidRPr="001D094A">
        <w:rPr>
          <w:rFonts w:ascii="Times New Roman" w:hAnsi="Times New Roman" w:cs="Times New Roman"/>
        </w:rPr>
        <w:t xml:space="preserve">qc_COMPMETH.txt </w:t>
      </w:r>
      <w:bookmarkEnd w:id="13"/>
      <w:bookmarkEnd w:id="14"/>
      <w:r w:rsidRPr="001D094A">
        <w:rPr>
          <w:rFonts w:ascii="Times New Roman" w:hAnsi="Times New Roman" w:cs="Times New Roman"/>
        </w:rPr>
        <w:t>- This file show the difference of computational method (Computational Algorithms) between study level metadata and standard metadata.</w:t>
      </w:r>
    </w:p>
    <w:p w:rsidR="00FF68CE" w:rsidRPr="001D094A" w:rsidRDefault="00FF68CE" w:rsidP="00B408E4">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qc_DATADEF.txt - This file show the difference of data definition (Dataset-Level Metadata) between study level</w:t>
      </w:r>
      <w:r w:rsidR="000D24D9">
        <w:rPr>
          <w:rFonts w:ascii="Times New Roman" w:hAnsi="Times New Roman" w:cs="Times New Roman"/>
        </w:rPr>
        <w:t xml:space="preserve"> metadata and standard metadata</w:t>
      </w:r>
    </w:p>
    <w:p w:rsidR="00FF68CE" w:rsidRPr="001D094A" w:rsidRDefault="00FF68CE" w:rsidP="00B408E4">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qc_VALDEF.txt - This file show the difference of value definition (Value-Level Metadata) between study level</w:t>
      </w:r>
      <w:r w:rsidR="000D24D9">
        <w:rPr>
          <w:rFonts w:ascii="Times New Roman" w:hAnsi="Times New Roman" w:cs="Times New Roman"/>
        </w:rPr>
        <w:t xml:space="preserve"> metadata and standard metadata</w:t>
      </w:r>
    </w:p>
    <w:p w:rsidR="00FF68CE" w:rsidRPr="001D094A" w:rsidRDefault="00FF68CE" w:rsidP="00B408E4">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qc_VARDEF.txt - This file show the difference of variable definition (Variable-Level Metadata) between study level</w:t>
      </w:r>
      <w:r w:rsidR="000D24D9">
        <w:rPr>
          <w:rFonts w:ascii="Times New Roman" w:hAnsi="Times New Roman" w:cs="Times New Roman"/>
        </w:rPr>
        <w:t xml:space="preserve"> metadata and standard metadata</w:t>
      </w:r>
    </w:p>
    <w:p w:rsidR="00225B87" w:rsidRPr="00225B87" w:rsidRDefault="006938ED" w:rsidP="00B408E4">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PX</w:t>
      </w:r>
      <w:r>
        <w:rPr>
          <w:rFonts w:ascii="Times New Roman" w:hAnsi="Times New Roman" w:cs="Times New Roman"/>
        </w:rPr>
        <w:t>LTimeCode_MetadataDiff</w:t>
      </w:r>
      <w:r w:rsidR="00FF68CE" w:rsidRPr="001D094A">
        <w:rPr>
          <w:rFonts w:ascii="Times New Roman" w:hAnsi="Times New Roman" w:cs="Times New Roman"/>
        </w:rPr>
        <w:t xml:space="preserve">.xml </w:t>
      </w:r>
      <w:r w:rsidR="00225B87">
        <w:rPr>
          <w:rFonts w:ascii="Times New Roman" w:hAnsi="Times New Roman" w:cs="Times New Roman"/>
        </w:rPr>
        <w:t>- This file:</w:t>
      </w:r>
    </w:p>
    <w:p w:rsidR="00FF68CE" w:rsidRPr="00225B87" w:rsidRDefault="00225B87" w:rsidP="00225B87">
      <w:pPr>
        <w:pStyle w:val="ListParagraph"/>
        <w:numPr>
          <w:ilvl w:val="0"/>
          <w:numId w:val="55"/>
        </w:numPr>
        <w:ind w:left="1350" w:hanging="270"/>
        <w:rPr>
          <w:rFonts w:ascii="Times New Roman" w:hAnsi="Times New Roman" w:cs="Times New Roman"/>
          <w:b/>
          <w:sz w:val="24"/>
          <w:szCs w:val="24"/>
        </w:rPr>
      </w:pPr>
      <w:r>
        <w:rPr>
          <w:rFonts w:ascii="Times New Roman" w:hAnsi="Times New Roman" w:cs="Times New Roman"/>
        </w:rPr>
        <w:t>The items</w:t>
      </w:r>
      <w:r w:rsidR="00FF68CE" w:rsidRPr="00225B87">
        <w:rPr>
          <w:rFonts w:ascii="Times New Roman" w:hAnsi="Times New Roman" w:cs="Times New Roman"/>
        </w:rPr>
        <w:t xml:space="preserve"> included in </w:t>
      </w:r>
      <w:bookmarkStart w:id="15" w:name="OLE_LINK50"/>
      <w:bookmarkStart w:id="16" w:name="OLE_LINK51"/>
      <w:r w:rsidR="00FF68CE" w:rsidRPr="00225B87">
        <w:rPr>
          <w:rFonts w:ascii="Times New Roman" w:hAnsi="Times New Roman" w:cs="Times New Roman"/>
        </w:rPr>
        <w:t>study level metadata but not included in standard metadata</w:t>
      </w:r>
      <w:bookmarkEnd w:id="15"/>
      <w:bookmarkEnd w:id="16"/>
      <w:r>
        <w:rPr>
          <w:rFonts w:ascii="Times New Roman" w:hAnsi="Times New Roman" w:cs="Times New Roman"/>
        </w:rPr>
        <w:t xml:space="preserve"> (see Datadef, Valdef, CD, Compmeth, Vardef tabs).</w:t>
      </w:r>
    </w:p>
    <w:p w:rsidR="00225B87" w:rsidRPr="00225B87" w:rsidRDefault="00225B87" w:rsidP="00225B87">
      <w:pPr>
        <w:pStyle w:val="ListParagraph"/>
        <w:numPr>
          <w:ilvl w:val="0"/>
          <w:numId w:val="55"/>
        </w:numPr>
        <w:ind w:left="1350" w:hanging="270"/>
        <w:rPr>
          <w:rFonts w:ascii="Times New Roman" w:hAnsi="Times New Roman" w:cs="Times New Roman"/>
          <w:b/>
          <w:sz w:val="24"/>
          <w:szCs w:val="24"/>
        </w:rPr>
      </w:pPr>
      <w:r>
        <w:rPr>
          <w:rFonts w:ascii="Times New Roman" w:hAnsi="Times New Roman" w:cs="Times New Roman"/>
        </w:rPr>
        <w:t>The ‘Exp’ or ‘Req’ variables in standard metadata are not included in study level metadata (see Vardef_Reqexp tab).</w:t>
      </w:r>
    </w:p>
    <w:p w:rsidR="000364AA" w:rsidRPr="001D094A" w:rsidRDefault="009F3DD6" w:rsidP="007A08B8">
      <w:pPr>
        <w:pStyle w:val="ListParagraph"/>
        <w:numPr>
          <w:ilvl w:val="2"/>
          <w:numId w:val="33"/>
        </w:numPr>
        <w:outlineLvl w:val="2"/>
        <w:rPr>
          <w:rFonts w:ascii="Times New Roman" w:hAnsi="Times New Roman" w:cs="Times New Roman"/>
          <w:b/>
          <w:sz w:val="24"/>
          <w:szCs w:val="24"/>
        </w:rPr>
      </w:pPr>
      <w:r w:rsidRPr="001D094A">
        <w:rPr>
          <w:rFonts w:ascii="Times New Roman" w:hAnsi="Times New Roman" w:cs="Times New Roman"/>
        </w:rPr>
        <w:t xml:space="preserve">Action: </w:t>
      </w:r>
    </w:p>
    <w:p w:rsidR="003A6B5F" w:rsidRPr="001D094A" w:rsidRDefault="003A6B5F" w:rsidP="003A6B5F">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Spec should be reviewed and updated as needed</w:t>
      </w:r>
    </w:p>
    <w:p w:rsidR="003A6B5F" w:rsidRPr="001D094A" w:rsidRDefault="003A6B5F" w:rsidP="003A6B5F">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Run metadata program to generate the updated study level metadata</w:t>
      </w:r>
    </w:p>
    <w:p w:rsidR="003A6B5F" w:rsidRPr="007D298E" w:rsidRDefault="003A6B5F" w:rsidP="003A6B5F">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 xml:space="preserve">Run the </w:t>
      </w:r>
      <w:r w:rsidR="001D094A" w:rsidRPr="001D094A">
        <w:rPr>
          <w:rFonts w:ascii="Times New Roman" w:hAnsi="Times New Roman" w:cs="Times New Roman"/>
        </w:rPr>
        <w:t>macro</w:t>
      </w:r>
      <w:r w:rsidRPr="001D094A">
        <w:rPr>
          <w:rFonts w:ascii="Times New Roman" w:hAnsi="Times New Roman" w:cs="Times New Roman"/>
        </w:rPr>
        <w:t xml:space="preserve"> again to see if all issues were resolved</w:t>
      </w:r>
    </w:p>
    <w:p w:rsidR="00EE3E95" w:rsidRPr="001D094A" w:rsidRDefault="00EE3E95" w:rsidP="007A08B8">
      <w:pPr>
        <w:pStyle w:val="ListParagraph"/>
        <w:numPr>
          <w:ilvl w:val="1"/>
          <w:numId w:val="33"/>
        </w:numPr>
        <w:ind w:left="1080" w:hanging="720"/>
        <w:outlineLvl w:val="1"/>
        <w:rPr>
          <w:rFonts w:ascii="Times New Roman" w:hAnsi="Times New Roman" w:cs="Times New Roman"/>
        </w:rPr>
      </w:pPr>
      <w:r w:rsidRPr="001D094A">
        <w:rPr>
          <w:rFonts w:ascii="Times New Roman" w:hAnsi="Times New Roman" w:cs="Times New Roman"/>
        </w:rPr>
        <w:t>jjchkmetadata.sas</w:t>
      </w:r>
    </w:p>
    <w:p w:rsidR="000364AA" w:rsidRPr="00527179" w:rsidRDefault="00EE3E95" w:rsidP="007A08B8">
      <w:pPr>
        <w:pStyle w:val="ListParagraph"/>
        <w:numPr>
          <w:ilvl w:val="2"/>
          <w:numId w:val="33"/>
        </w:numPr>
        <w:outlineLvl w:val="2"/>
        <w:rPr>
          <w:rFonts w:ascii="Times New Roman" w:hAnsi="Times New Roman" w:cs="Times New Roman"/>
        </w:rPr>
      </w:pPr>
      <w:r w:rsidRPr="00527179">
        <w:rPr>
          <w:rFonts w:ascii="Times New Roman" w:hAnsi="Times New Roman" w:cs="Times New Roman"/>
        </w:rPr>
        <w:t xml:space="preserve">Purpose: </w:t>
      </w:r>
    </w:p>
    <w:p w:rsidR="00FF68CE" w:rsidRDefault="00EE3E95" w:rsidP="000364AA">
      <w:pPr>
        <w:pStyle w:val="ListParagraph"/>
        <w:ind w:left="1080"/>
        <w:rPr>
          <w:rFonts w:ascii="Times New Roman" w:hAnsi="Times New Roman" w:cs="Times New Roman"/>
        </w:rPr>
      </w:pPr>
      <w:r w:rsidRPr="001D094A">
        <w:rPr>
          <w:rFonts w:ascii="Times New Roman" w:hAnsi="Times New Roman" w:cs="Times New Roman"/>
        </w:rPr>
        <w:t>To cross check study level metadata</w:t>
      </w:r>
      <w:r w:rsidR="007B1D19">
        <w:rPr>
          <w:rFonts w:ascii="Times New Roman" w:hAnsi="Times New Roman" w:cs="Times New Roman"/>
        </w:rPr>
        <w:t>, check list:</w:t>
      </w:r>
    </w:p>
    <w:p w:rsidR="007F665C" w:rsidRDefault="00EE7CBF" w:rsidP="007F665C">
      <w:pPr>
        <w:pStyle w:val="ListParagraph"/>
        <w:numPr>
          <w:ilvl w:val="0"/>
          <w:numId w:val="36"/>
        </w:numPr>
        <w:rPr>
          <w:rFonts w:ascii="Times New Roman" w:hAnsi="Times New Roman" w:cs="Times New Roman"/>
        </w:rPr>
      </w:pPr>
      <w:bookmarkStart w:id="17" w:name="OLE_LINK16"/>
      <w:bookmarkStart w:id="18" w:name="OLE_LINK17"/>
      <w:bookmarkStart w:id="19" w:name="OLE_LINK46"/>
      <w:bookmarkStart w:id="20" w:name="OLE_LINK47"/>
      <w:r>
        <w:rPr>
          <w:rFonts w:ascii="Times New Roman" w:hAnsi="Times New Roman" w:cs="Times New Roman"/>
        </w:rPr>
        <w:t xml:space="preserve">To check </w:t>
      </w:r>
      <w:r w:rsidR="007F665C" w:rsidRPr="007F665C">
        <w:rPr>
          <w:rFonts w:ascii="Times New Roman" w:hAnsi="Times New Roman" w:cs="Times New Roman"/>
        </w:rPr>
        <w:t xml:space="preserve">if the order of dataset </w:t>
      </w:r>
      <w:r>
        <w:rPr>
          <w:rFonts w:ascii="Times New Roman" w:hAnsi="Times New Roman" w:cs="Times New Roman"/>
        </w:rPr>
        <w:t xml:space="preserve">in </w:t>
      </w:r>
      <w:r w:rsidRPr="007F665C">
        <w:rPr>
          <w:rFonts w:ascii="Times New Roman" w:hAnsi="Times New Roman" w:cs="Times New Roman"/>
        </w:rPr>
        <w:t xml:space="preserve">DATADEF </w:t>
      </w:r>
      <w:r w:rsidR="007F665C" w:rsidRPr="007F665C">
        <w:rPr>
          <w:rFonts w:ascii="Times New Roman" w:hAnsi="Times New Roman" w:cs="Times New Roman"/>
        </w:rPr>
        <w:t>is sorted by CLASSNM, DATASET</w:t>
      </w:r>
    </w:p>
    <w:bookmarkEnd w:id="17"/>
    <w:bookmarkEnd w:id="18"/>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 xml:space="preserve">To check if there </w:t>
      </w:r>
      <w:r w:rsidR="00864283">
        <w:rPr>
          <w:rFonts w:ascii="Times New Roman" w:hAnsi="Times New Roman" w:cs="Times New Roman"/>
        </w:rPr>
        <w:t>is</w:t>
      </w:r>
      <w:r w:rsidRPr="007F665C">
        <w:rPr>
          <w:rFonts w:ascii="Times New Roman" w:hAnsi="Times New Roman" w:cs="Times New Roman"/>
        </w:rPr>
        <w:t xml:space="preserve"> </w:t>
      </w:r>
      <w:r w:rsidR="00864283">
        <w:rPr>
          <w:rFonts w:ascii="Times New Roman" w:hAnsi="Times New Roman" w:cs="Times New Roman"/>
        </w:rPr>
        <w:t xml:space="preserve">no </w:t>
      </w:r>
      <w:r w:rsidRPr="007F665C">
        <w:rPr>
          <w:rFonts w:ascii="Times New Roman" w:hAnsi="Times New Roman" w:cs="Times New Roman"/>
        </w:rPr>
        <w:t>duplicate DECOD(for JJ standard)</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 xml:space="preserve">To check if there </w:t>
      </w:r>
      <w:r w:rsidR="00864283">
        <w:rPr>
          <w:rFonts w:ascii="Times New Roman" w:hAnsi="Times New Roman" w:cs="Times New Roman"/>
        </w:rPr>
        <w:t>is no</w:t>
      </w:r>
      <w:r w:rsidRPr="007F665C">
        <w:rPr>
          <w:rFonts w:ascii="Times New Roman" w:hAnsi="Times New Roman" w:cs="Times New Roman"/>
        </w:rPr>
        <w:t xml:space="preserve"> duplicate CODEVAL(for JANSSEN standard)</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 xml:space="preserve">To check if </w:t>
      </w:r>
      <w:bookmarkStart w:id="21" w:name="OLE_LINK24"/>
      <w:bookmarkStart w:id="22" w:name="OLE_LINK25"/>
      <w:r w:rsidRPr="007F665C">
        <w:rPr>
          <w:rFonts w:ascii="Times New Roman" w:hAnsi="Times New Roman" w:cs="Times New Roman"/>
        </w:rPr>
        <w:t xml:space="preserve">variable REFERENC is </w:t>
      </w:r>
      <w:r w:rsidR="00864283">
        <w:rPr>
          <w:rFonts w:ascii="Times New Roman" w:hAnsi="Times New Roman" w:cs="Times New Roman"/>
        </w:rPr>
        <w:t xml:space="preserve">not </w:t>
      </w:r>
      <w:r w:rsidRPr="007F665C">
        <w:rPr>
          <w:rFonts w:ascii="Times New Roman" w:hAnsi="Times New Roman" w:cs="Times New Roman"/>
        </w:rPr>
        <w:t>missing(for JJ standard)</w:t>
      </w:r>
      <w:bookmarkEnd w:id="21"/>
      <w:bookmarkEnd w:id="22"/>
    </w:p>
    <w:bookmarkEnd w:id="19"/>
    <w:bookmarkEnd w:id="20"/>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To check if variable</w:t>
      </w:r>
      <w:r w:rsidR="002D0190">
        <w:rPr>
          <w:rFonts w:ascii="Times New Roman" w:hAnsi="Times New Roman" w:cs="Times New Roman"/>
        </w:rPr>
        <w:t>s</w:t>
      </w:r>
      <w:r w:rsidRPr="007F665C">
        <w:rPr>
          <w:rFonts w:ascii="Times New Roman" w:hAnsi="Times New Roman" w:cs="Times New Roman"/>
        </w:rPr>
        <w:t xml:space="preserve"> CODEVAL </w:t>
      </w:r>
      <w:r w:rsidR="002D0190">
        <w:rPr>
          <w:rFonts w:ascii="Times New Roman" w:hAnsi="Times New Roman" w:cs="Times New Roman"/>
        </w:rPr>
        <w:t>and</w:t>
      </w:r>
      <w:r w:rsidRPr="007F665C">
        <w:rPr>
          <w:rFonts w:ascii="Times New Roman" w:hAnsi="Times New Roman" w:cs="Times New Roman"/>
        </w:rPr>
        <w:t xml:space="preserve"> DECOD </w:t>
      </w:r>
      <w:r w:rsidR="002D0190">
        <w:rPr>
          <w:rFonts w:ascii="Times New Roman" w:hAnsi="Times New Roman" w:cs="Times New Roman"/>
        </w:rPr>
        <w:t>are</w:t>
      </w:r>
      <w:r w:rsidRPr="007F665C">
        <w:rPr>
          <w:rFonts w:ascii="Times New Roman" w:hAnsi="Times New Roman" w:cs="Times New Roman"/>
        </w:rPr>
        <w:t xml:space="preserve"> </w:t>
      </w:r>
      <w:r w:rsidR="00EE7CBF">
        <w:rPr>
          <w:rFonts w:ascii="Times New Roman" w:hAnsi="Times New Roman" w:cs="Times New Roman"/>
        </w:rPr>
        <w:t xml:space="preserve">not </w:t>
      </w:r>
      <w:r w:rsidRPr="007F665C">
        <w:rPr>
          <w:rFonts w:ascii="Times New Roman" w:hAnsi="Times New Roman" w:cs="Times New Roman"/>
        </w:rPr>
        <w:t xml:space="preserve">missing </w:t>
      </w:r>
      <w:bookmarkStart w:id="23" w:name="OLE_LINK14"/>
      <w:bookmarkStart w:id="24" w:name="OLE_LINK15"/>
      <w:r w:rsidRPr="007F665C">
        <w:rPr>
          <w:rFonts w:ascii="Times New Roman" w:hAnsi="Times New Roman" w:cs="Times New Roman"/>
        </w:rPr>
        <w:t xml:space="preserve">except </w:t>
      </w:r>
      <w:bookmarkEnd w:id="23"/>
      <w:bookmarkEnd w:id="24"/>
      <w:r w:rsidRPr="007F665C">
        <w:rPr>
          <w:rFonts w:ascii="Times New Roman" w:hAnsi="Times New Roman" w:cs="Times New Roman"/>
        </w:rPr>
        <w:t>MedDRA and WHODRUG</w:t>
      </w:r>
    </w:p>
    <w:p w:rsidR="007F665C" w:rsidRPr="007F665C" w:rsidRDefault="0097613C" w:rsidP="007F665C">
      <w:pPr>
        <w:pStyle w:val="ListParagraph"/>
        <w:numPr>
          <w:ilvl w:val="0"/>
          <w:numId w:val="36"/>
        </w:numPr>
        <w:rPr>
          <w:rFonts w:ascii="Times New Roman" w:hAnsi="Times New Roman" w:cs="Times New Roman"/>
        </w:rPr>
      </w:pPr>
      <w:r>
        <w:rPr>
          <w:rFonts w:ascii="Times New Roman" w:hAnsi="Times New Roman" w:cs="Times New Roman"/>
        </w:rPr>
        <w:t>To check if variable</w:t>
      </w:r>
      <w:r w:rsidR="002D0190">
        <w:rPr>
          <w:rFonts w:ascii="Times New Roman" w:hAnsi="Times New Roman" w:cs="Times New Roman"/>
        </w:rPr>
        <w:t>s</w:t>
      </w:r>
      <w:r w:rsidR="007F665C" w:rsidRPr="007F665C">
        <w:rPr>
          <w:rFonts w:ascii="Times New Roman" w:hAnsi="Times New Roman" w:cs="Times New Roman"/>
        </w:rPr>
        <w:t xml:space="preserve"> DICTNRY </w:t>
      </w:r>
      <w:r w:rsidR="002D0190">
        <w:rPr>
          <w:rFonts w:ascii="Times New Roman" w:hAnsi="Times New Roman" w:cs="Times New Roman"/>
        </w:rPr>
        <w:t>and</w:t>
      </w:r>
      <w:r w:rsidR="007F665C" w:rsidRPr="007F665C">
        <w:rPr>
          <w:rFonts w:ascii="Times New Roman" w:hAnsi="Times New Roman" w:cs="Times New Roman"/>
        </w:rPr>
        <w:t xml:space="preserve"> VERSION of MedDRA and WHODRUG </w:t>
      </w:r>
      <w:r w:rsidR="002D0190">
        <w:rPr>
          <w:rFonts w:ascii="Times New Roman" w:hAnsi="Times New Roman" w:cs="Times New Roman"/>
        </w:rPr>
        <w:t>are</w:t>
      </w:r>
      <w:r w:rsidR="00EE7CBF">
        <w:rPr>
          <w:rFonts w:ascii="Times New Roman" w:hAnsi="Times New Roman" w:cs="Times New Roman"/>
        </w:rPr>
        <w:t xml:space="preserve"> not</w:t>
      </w:r>
      <w:r w:rsidR="007F665C" w:rsidRPr="007F665C">
        <w:rPr>
          <w:rFonts w:ascii="Times New Roman" w:hAnsi="Times New Roman" w:cs="Times New Roman"/>
        </w:rPr>
        <w:t xml:space="preserve"> missing</w:t>
      </w:r>
    </w:p>
    <w:p w:rsid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 xml:space="preserve">To check if variables CODEVAL and DECOD of MedDRA and WHODRUG </w:t>
      </w:r>
      <w:r w:rsidR="002D0190">
        <w:rPr>
          <w:rFonts w:ascii="Times New Roman" w:hAnsi="Times New Roman" w:cs="Times New Roman"/>
        </w:rPr>
        <w:t>are</w:t>
      </w:r>
      <w:r w:rsidRPr="007F665C">
        <w:rPr>
          <w:rFonts w:ascii="Times New Roman" w:hAnsi="Times New Roman" w:cs="Times New Roman"/>
        </w:rPr>
        <w:t xml:space="preserve"> missing</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To check if the VALVAL in VALDEF is</w:t>
      </w:r>
      <w:r w:rsidR="00EE7CBF">
        <w:rPr>
          <w:rFonts w:ascii="Times New Roman" w:hAnsi="Times New Roman" w:cs="Times New Roman"/>
        </w:rPr>
        <w:t xml:space="preserve"> not</w:t>
      </w:r>
      <w:r w:rsidRPr="007F665C">
        <w:rPr>
          <w:rFonts w:ascii="Times New Roman" w:hAnsi="Times New Roman" w:cs="Times New Roman"/>
        </w:rPr>
        <w:t xml:space="preserve"> missing</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lastRenderedPageBreak/>
        <w:t>To check if the ORIGIN is</w:t>
      </w:r>
      <w:r w:rsidR="00EE7CBF">
        <w:rPr>
          <w:rFonts w:ascii="Times New Roman" w:hAnsi="Times New Roman" w:cs="Times New Roman"/>
        </w:rPr>
        <w:t xml:space="preserve"> not</w:t>
      </w:r>
      <w:r w:rsidRPr="007F665C">
        <w:rPr>
          <w:rFonts w:ascii="Times New Roman" w:hAnsi="Times New Roman" w:cs="Times New Roman"/>
        </w:rPr>
        <w:t xml:space="preserve"> missing</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 xml:space="preserve">To check if the CRFPAGE is </w:t>
      </w:r>
      <w:r w:rsidR="00EE7CBF">
        <w:rPr>
          <w:rFonts w:ascii="Times New Roman" w:hAnsi="Times New Roman" w:cs="Times New Roman"/>
        </w:rPr>
        <w:t xml:space="preserve">not </w:t>
      </w:r>
      <w:r w:rsidRPr="007F665C">
        <w:rPr>
          <w:rFonts w:ascii="Times New Roman" w:hAnsi="Times New Roman" w:cs="Times New Roman"/>
        </w:rPr>
        <w:t>missing when ORIGIN contains CRF</w:t>
      </w:r>
    </w:p>
    <w:p w:rsid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To check if the CRF page format is correct(the delimiter should be ", ")</w:t>
      </w:r>
    </w:p>
    <w:p w:rsidR="00EB0FFD" w:rsidRPr="00EB0FFD" w:rsidRDefault="00EB0FFD" w:rsidP="00EB0FFD">
      <w:pPr>
        <w:pStyle w:val="ListParagraph"/>
        <w:numPr>
          <w:ilvl w:val="0"/>
          <w:numId w:val="36"/>
        </w:numPr>
        <w:rPr>
          <w:rFonts w:ascii="Times New Roman" w:hAnsi="Times New Roman" w:cs="Times New Roman"/>
        </w:rPr>
      </w:pPr>
      <w:r w:rsidRPr="00EB0FFD">
        <w:rPr>
          <w:rFonts w:ascii="Times New Roman" w:hAnsi="Times New Roman" w:cs="Times New Roman"/>
        </w:rPr>
        <w:t xml:space="preserve">To </w:t>
      </w:r>
      <w:r>
        <w:rPr>
          <w:rFonts w:ascii="Times New Roman" w:hAnsi="Times New Roman" w:cs="Times New Roman"/>
        </w:rPr>
        <w:t>check if the comment or computational</w:t>
      </w:r>
      <w:r w:rsidR="006F390E">
        <w:rPr>
          <w:rFonts w:ascii="Times New Roman" w:hAnsi="Times New Roman" w:cs="Times New Roman"/>
        </w:rPr>
        <w:t xml:space="preserve"> method of derived variable/VALVAL</w:t>
      </w:r>
      <w:r w:rsidRPr="00EB0FFD">
        <w:rPr>
          <w:rFonts w:ascii="Times New Roman" w:hAnsi="Times New Roman" w:cs="Times New Roman"/>
        </w:rPr>
        <w:t xml:space="preserve"> is not missing</w:t>
      </w:r>
    </w:p>
    <w:p w:rsidR="00EB0FFD" w:rsidRPr="007F665C" w:rsidRDefault="00EB0FFD" w:rsidP="00EB0FFD">
      <w:pPr>
        <w:pStyle w:val="ListParagraph"/>
        <w:numPr>
          <w:ilvl w:val="0"/>
          <w:numId w:val="36"/>
        </w:numPr>
        <w:rPr>
          <w:rFonts w:ascii="Times New Roman" w:hAnsi="Times New Roman" w:cs="Times New Roman"/>
        </w:rPr>
      </w:pPr>
      <w:r w:rsidRPr="00EB0FFD">
        <w:rPr>
          <w:rFonts w:ascii="Times New Roman" w:hAnsi="Times New Roman" w:cs="Times New Roman"/>
        </w:rPr>
        <w:t xml:space="preserve">To </w:t>
      </w:r>
      <w:r>
        <w:rPr>
          <w:rFonts w:ascii="Times New Roman" w:hAnsi="Times New Roman" w:cs="Times New Roman"/>
        </w:rPr>
        <w:t>check if the comment or computational</w:t>
      </w:r>
      <w:r w:rsidRPr="00EB0FFD">
        <w:rPr>
          <w:rFonts w:ascii="Times New Roman" w:hAnsi="Times New Roman" w:cs="Times New Roman"/>
        </w:rPr>
        <w:t xml:space="preserve"> method of no</w:t>
      </w:r>
      <w:r w:rsidR="006F390E">
        <w:rPr>
          <w:rFonts w:ascii="Times New Roman" w:hAnsi="Times New Roman" w:cs="Times New Roman"/>
        </w:rPr>
        <w:t xml:space="preserve">n-derived variable/VALVAL </w:t>
      </w:r>
      <w:r w:rsidRPr="00EB0FFD">
        <w:rPr>
          <w:rFonts w:ascii="Times New Roman" w:hAnsi="Times New Roman" w:cs="Times New Roman"/>
        </w:rPr>
        <w:t xml:space="preserve"> is missing</w:t>
      </w:r>
    </w:p>
    <w:p w:rsidR="007F665C" w:rsidRPr="007F665C" w:rsidRDefault="007F665C" w:rsidP="007F665C">
      <w:pPr>
        <w:pStyle w:val="ListParagraph"/>
        <w:numPr>
          <w:ilvl w:val="0"/>
          <w:numId w:val="36"/>
        </w:numPr>
        <w:rPr>
          <w:rFonts w:ascii="Times New Roman" w:hAnsi="Times New Roman" w:cs="Times New Roman"/>
        </w:rPr>
      </w:pPr>
      <w:bookmarkStart w:id="25" w:name="OLE_LINK18"/>
      <w:bookmarkStart w:id="26" w:name="OLE_LINK19"/>
      <w:r w:rsidRPr="007F665C">
        <w:rPr>
          <w:rFonts w:ascii="Times New Roman" w:hAnsi="Times New Roman" w:cs="Times New Roman"/>
        </w:rPr>
        <w:t xml:space="preserve">To check if the value list of </w:t>
      </w:r>
      <w:r w:rsidR="000B4181" w:rsidRPr="00AC51EF">
        <w:rPr>
          <w:rFonts w:ascii="Times New Roman" w:hAnsi="Times New Roman" w:cs="Times New Roman"/>
        </w:rPr>
        <w:t>IECAT (JJ standard), CCCAT, DSCAT, FTCAT, QSCAT, LBCAT, LBSPEC or LBM</w:t>
      </w:r>
      <w:r w:rsidR="00BF1DA5">
        <w:rPr>
          <w:rFonts w:ascii="Times New Roman" w:hAnsi="Times New Roman" w:cs="Times New Roman"/>
        </w:rPr>
        <w:t>E</w:t>
      </w:r>
      <w:r w:rsidR="000B4181" w:rsidRPr="00AC51EF">
        <w:rPr>
          <w:rFonts w:ascii="Times New Roman" w:hAnsi="Times New Roman" w:cs="Times New Roman"/>
        </w:rPr>
        <w:t>THOD</w:t>
      </w:r>
      <w:r w:rsidR="000B4181">
        <w:rPr>
          <w:rFonts w:ascii="Times New Roman" w:hAnsi="Times New Roman" w:cs="Times New Roman"/>
        </w:rPr>
        <w:t xml:space="preserve"> is correct</w:t>
      </w:r>
    </w:p>
    <w:bookmarkEnd w:id="25"/>
    <w:bookmarkEnd w:id="26"/>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To check if the DECDIG of float</w:t>
      </w:r>
      <w:r w:rsidR="00B50FC1">
        <w:rPr>
          <w:rFonts w:ascii="Times New Roman" w:hAnsi="Times New Roman" w:cs="Times New Roman"/>
        </w:rPr>
        <w:t xml:space="preserve"> </w:t>
      </w:r>
      <w:r w:rsidRPr="007F665C">
        <w:rPr>
          <w:rFonts w:ascii="Times New Roman" w:hAnsi="Times New Roman" w:cs="Times New Roman"/>
        </w:rPr>
        <w:t xml:space="preserve">point variable is </w:t>
      </w:r>
      <w:r w:rsidR="00EE7CBF">
        <w:rPr>
          <w:rFonts w:ascii="Times New Roman" w:hAnsi="Times New Roman" w:cs="Times New Roman"/>
        </w:rPr>
        <w:t xml:space="preserve">not </w:t>
      </w:r>
      <w:r w:rsidRPr="007F665C">
        <w:rPr>
          <w:rFonts w:ascii="Times New Roman" w:hAnsi="Times New Roman" w:cs="Times New Roman"/>
        </w:rPr>
        <w:t>missing</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 xml:space="preserve">To check if the DECDIG </w:t>
      </w:r>
      <w:bookmarkStart w:id="27" w:name="OLE_LINK20"/>
      <w:bookmarkStart w:id="28" w:name="OLE_LINK21"/>
      <w:r w:rsidRPr="007F665C">
        <w:rPr>
          <w:rFonts w:ascii="Times New Roman" w:hAnsi="Times New Roman" w:cs="Times New Roman"/>
        </w:rPr>
        <w:t xml:space="preserve">of </w:t>
      </w:r>
      <w:r w:rsidR="003F4BFE" w:rsidRPr="007F665C">
        <w:rPr>
          <w:rFonts w:ascii="Times New Roman" w:hAnsi="Times New Roman" w:cs="Times New Roman"/>
        </w:rPr>
        <w:t>non-float</w:t>
      </w:r>
      <w:r w:rsidR="00B50FC1">
        <w:rPr>
          <w:rFonts w:ascii="Times New Roman" w:hAnsi="Times New Roman" w:cs="Times New Roman"/>
        </w:rPr>
        <w:t xml:space="preserve"> </w:t>
      </w:r>
      <w:r w:rsidRPr="007F665C">
        <w:rPr>
          <w:rFonts w:ascii="Times New Roman" w:hAnsi="Times New Roman" w:cs="Times New Roman"/>
        </w:rPr>
        <w:t xml:space="preserve">point </w:t>
      </w:r>
      <w:bookmarkEnd w:id="27"/>
      <w:bookmarkEnd w:id="28"/>
      <w:r w:rsidRPr="007F665C">
        <w:rPr>
          <w:rFonts w:ascii="Times New Roman" w:hAnsi="Times New Roman" w:cs="Times New Roman"/>
        </w:rPr>
        <w:t>variable is missing</w:t>
      </w:r>
    </w:p>
    <w:p w:rsidR="007F665C" w:rsidRDefault="007F665C" w:rsidP="00CE2797">
      <w:pPr>
        <w:pStyle w:val="ListParagraph"/>
        <w:numPr>
          <w:ilvl w:val="0"/>
          <w:numId w:val="36"/>
        </w:numPr>
        <w:rPr>
          <w:rFonts w:ascii="Times New Roman" w:hAnsi="Times New Roman" w:cs="Times New Roman"/>
        </w:rPr>
      </w:pPr>
      <w:r w:rsidRPr="007F665C">
        <w:rPr>
          <w:rFonts w:ascii="Times New Roman" w:hAnsi="Times New Roman" w:cs="Times New Roman"/>
        </w:rPr>
        <w:t>To check if the variable order is correct</w:t>
      </w:r>
    </w:p>
    <w:p w:rsidR="008564C5" w:rsidRDefault="008564C5" w:rsidP="008564C5">
      <w:pPr>
        <w:pStyle w:val="ListParagraph"/>
        <w:numPr>
          <w:ilvl w:val="0"/>
          <w:numId w:val="36"/>
        </w:numPr>
        <w:rPr>
          <w:rFonts w:ascii="Times New Roman" w:hAnsi="Times New Roman" w:cs="Times New Roman"/>
        </w:rPr>
      </w:pPr>
      <w:bookmarkStart w:id="29" w:name="OLE_LINK78"/>
      <w:bookmarkStart w:id="30" w:name="OLE_LINK79"/>
      <w:r>
        <w:rPr>
          <w:rFonts w:ascii="Times New Roman" w:hAnsi="Times New Roman" w:cs="Times New Roman"/>
        </w:rPr>
        <w:t xml:space="preserve">To check </w:t>
      </w:r>
      <w:r w:rsidRPr="008564C5">
        <w:rPr>
          <w:rFonts w:ascii="Times New Roman" w:hAnsi="Times New Roman" w:cs="Times New Roman"/>
        </w:rPr>
        <w:t xml:space="preserve">if --DY, --STDY or --ENDY is present in the </w:t>
      </w:r>
      <w:r w:rsidR="00684A07">
        <w:rPr>
          <w:rFonts w:ascii="Times New Roman" w:hAnsi="Times New Roman" w:cs="Times New Roman"/>
        </w:rPr>
        <w:t>vardef</w:t>
      </w:r>
      <w:r w:rsidRPr="008564C5">
        <w:rPr>
          <w:rFonts w:ascii="Times New Roman" w:hAnsi="Times New Roman" w:cs="Times New Roman"/>
        </w:rPr>
        <w:t xml:space="preserve"> that a COMPMETHOD is provided in the comments</w:t>
      </w:r>
      <w:r>
        <w:rPr>
          <w:rFonts w:ascii="Times New Roman" w:hAnsi="Times New Roman" w:cs="Times New Roman"/>
        </w:rPr>
        <w:t xml:space="preserve"> (</w:t>
      </w:r>
      <w:r w:rsidRPr="0045369F">
        <w:rPr>
          <w:rFonts w:ascii="Times New Roman" w:hAnsi="Times New Roman" w:cs="Times New Roman"/>
        </w:rPr>
        <w:t>Check030270</w:t>
      </w:r>
      <w:r>
        <w:rPr>
          <w:rFonts w:ascii="Times New Roman" w:hAnsi="Times New Roman" w:cs="Times New Roman"/>
        </w:rPr>
        <w:t>)</w:t>
      </w:r>
    </w:p>
    <w:p w:rsidR="008564C5" w:rsidRDefault="008564C5" w:rsidP="008564C5">
      <w:pPr>
        <w:pStyle w:val="ListParagraph"/>
        <w:numPr>
          <w:ilvl w:val="0"/>
          <w:numId w:val="36"/>
        </w:numPr>
        <w:rPr>
          <w:rFonts w:ascii="Times New Roman" w:hAnsi="Times New Roman" w:cs="Times New Roman"/>
        </w:rPr>
      </w:pPr>
      <w:r>
        <w:rPr>
          <w:rFonts w:ascii="Times New Roman" w:hAnsi="Times New Roman" w:cs="Times New Roman"/>
        </w:rPr>
        <w:t xml:space="preserve">To </w:t>
      </w:r>
      <w:r w:rsidRPr="008564C5">
        <w:rPr>
          <w:rFonts w:ascii="Times New Roman" w:hAnsi="Times New Roman" w:cs="Times New Roman"/>
        </w:rPr>
        <w:t xml:space="preserve">Check for each domain that a comment is attached to the variable </w:t>
      </w:r>
      <w:r>
        <w:rPr>
          <w:rFonts w:ascii="Times New Roman" w:hAnsi="Times New Roman" w:cs="Times New Roman"/>
        </w:rPr>
        <w:t>–</w:t>
      </w:r>
      <w:r w:rsidRPr="008564C5">
        <w:rPr>
          <w:rFonts w:ascii="Times New Roman" w:hAnsi="Times New Roman" w:cs="Times New Roman"/>
        </w:rPr>
        <w:t>STTPT</w:t>
      </w:r>
      <w:bookmarkStart w:id="31" w:name="OLE_LINK76"/>
      <w:bookmarkStart w:id="32" w:name="OLE_LINK77"/>
      <w:r>
        <w:rPr>
          <w:rFonts w:ascii="Times New Roman" w:hAnsi="Times New Roman" w:cs="Times New Roman"/>
        </w:rPr>
        <w:t xml:space="preserve"> (Check</w:t>
      </w:r>
      <w:r w:rsidRPr="0045369F">
        <w:rPr>
          <w:rFonts w:ascii="Times New Roman" w:hAnsi="Times New Roman" w:cs="Times New Roman"/>
        </w:rPr>
        <w:t>030714</w:t>
      </w:r>
      <w:r>
        <w:rPr>
          <w:rFonts w:ascii="Times New Roman" w:hAnsi="Times New Roman" w:cs="Times New Roman"/>
        </w:rPr>
        <w:t>)</w:t>
      </w:r>
      <w:bookmarkEnd w:id="31"/>
      <w:bookmarkEnd w:id="32"/>
    </w:p>
    <w:p w:rsidR="008564C5" w:rsidRDefault="008564C5" w:rsidP="008564C5">
      <w:pPr>
        <w:pStyle w:val="ListParagraph"/>
        <w:numPr>
          <w:ilvl w:val="0"/>
          <w:numId w:val="36"/>
        </w:numPr>
        <w:rPr>
          <w:rFonts w:ascii="Times New Roman" w:hAnsi="Times New Roman" w:cs="Times New Roman"/>
        </w:rPr>
      </w:pPr>
      <w:r>
        <w:rPr>
          <w:rFonts w:ascii="Times New Roman" w:hAnsi="Times New Roman" w:cs="Times New Roman"/>
        </w:rPr>
        <w:t xml:space="preserve">To </w:t>
      </w:r>
      <w:r w:rsidRPr="008564C5">
        <w:rPr>
          <w:rFonts w:ascii="Times New Roman" w:hAnsi="Times New Roman" w:cs="Times New Roman"/>
        </w:rPr>
        <w:t xml:space="preserve">Check for each domain that a comment is attached to the variable </w:t>
      </w:r>
      <w:r>
        <w:rPr>
          <w:rFonts w:ascii="Times New Roman" w:hAnsi="Times New Roman" w:cs="Times New Roman"/>
        </w:rPr>
        <w:t>–</w:t>
      </w:r>
      <w:r w:rsidR="00684A07">
        <w:rPr>
          <w:rFonts w:ascii="Times New Roman" w:hAnsi="Times New Roman" w:cs="Times New Roman"/>
        </w:rPr>
        <w:t>EN</w:t>
      </w:r>
      <w:r w:rsidRPr="008564C5">
        <w:rPr>
          <w:rFonts w:ascii="Times New Roman" w:hAnsi="Times New Roman" w:cs="Times New Roman"/>
        </w:rPr>
        <w:t>TPT</w:t>
      </w:r>
      <w:r>
        <w:rPr>
          <w:rFonts w:ascii="Times New Roman" w:hAnsi="Times New Roman" w:cs="Times New Roman"/>
        </w:rPr>
        <w:t xml:space="preserve"> (Check</w:t>
      </w:r>
      <w:r w:rsidRPr="0045369F">
        <w:rPr>
          <w:rFonts w:ascii="Times New Roman" w:hAnsi="Times New Roman" w:cs="Times New Roman"/>
        </w:rPr>
        <w:t>03071</w:t>
      </w:r>
      <w:r>
        <w:rPr>
          <w:rFonts w:ascii="Times New Roman" w:hAnsi="Times New Roman" w:cs="Times New Roman"/>
        </w:rPr>
        <w:t>5)</w:t>
      </w:r>
    </w:p>
    <w:p w:rsidR="00AE6A2B" w:rsidRDefault="00AE6A2B" w:rsidP="00AE6A2B">
      <w:pPr>
        <w:pStyle w:val="ListParagraph"/>
        <w:numPr>
          <w:ilvl w:val="0"/>
          <w:numId w:val="36"/>
        </w:numPr>
        <w:rPr>
          <w:rFonts w:ascii="Times New Roman" w:hAnsi="Times New Roman" w:cs="Times New Roman"/>
        </w:rPr>
      </w:pPr>
      <w:r w:rsidRPr="00AE6A2B">
        <w:rPr>
          <w:rFonts w:ascii="Times New Roman" w:hAnsi="Times New Roman" w:cs="Times New Roman"/>
        </w:rPr>
        <w:t>To check if the CODEVAL is sorted numerically for meaningful RNK CODELST</w:t>
      </w:r>
    </w:p>
    <w:p w:rsidR="00AE6A2B" w:rsidRPr="00CE2797" w:rsidRDefault="00AE6A2B" w:rsidP="00AE6A2B">
      <w:pPr>
        <w:pStyle w:val="ListParagraph"/>
        <w:numPr>
          <w:ilvl w:val="0"/>
          <w:numId w:val="36"/>
        </w:numPr>
        <w:rPr>
          <w:rFonts w:ascii="Times New Roman" w:hAnsi="Times New Roman" w:cs="Times New Roman"/>
        </w:rPr>
      </w:pPr>
      <w:r w:rsidRPr="00AE6A2B">
        <w:rPr>
          <w:rFonts w:ascii="Times New Roman" w:hAnsi="Times New Roman" w:cs="Times New Roman"/>
        </w:rPr>
        <w:t>To Check if the CODEVAL is sorted alphabetically for non-meaningful RNK CODELST</w:t>
      </w:r>
    </w:p>
    <w:bookmarkEnd w:id="29"/>
    <w:bookmarkEnd w:id="30"/>
    <w:p w:rsidR="000364AA" w:rsidRPr="001D094A" w:rsidRDefault="00C22E3A"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Invoke:  </w:t>
      </w:r>
    </w:p>
    <w:p w:rsidR="00C22E3A" w:rsidRPr="007D298E" w:rsidRDefault="006E746C" w:rsidP="007D298E">
      <w:pPr>
        <w:pStyle w:val="ListParagraph"/>
        <w:ind w:left="1080"/>
        <w:rPr>
          <w:rFonts w:ascii="Times New Roman" w:hAnsi="Times New Roman" w:cs="Times New Roman"/>
        </w:rPr>
      </w:pPr>
      <w:r w:rsidRPr="001D094A">
        <w:rPr>
          <w:rFonts w:ascii="Times New Roman" w:hAnsi="Times New Roman" w:cs="Times New Roman"/>
        </w:rPr>
        <w:t>E</w:t>
      </w:r>
      <w:r w:rsidR="00C22E3A" w:rsidRPr="001D094A">
        <w:rPr>
          <w:rFonts w:ascii="Times New Roman" w:hAnsi="Times New Roman" w:cs="Times New Roman"/>
        </w:rPr>
        <w:t>xample:</w:t>
      </w:r>
      <w:r w:rsidR="007D298E">
        <w:rPr>
          <w:rFonts w:ascii="Times New Roman" w:hAnsi="Times New Roman" w:cs="Times New Roman"/>
        </w:rPr>
        <w:t xml:space="preserve"> </w:t>
      </w:r>
      <w:r w:rsidR="00C22E3A" w:rsidRPr="007D298E">
        <w:rPr>
          <w:rFonts w:ascii="Times New Roman" w:hAnsi="Times New Roman" w:cs="Times New Roman"/>
          <w:color w:val="000000"/>
          <w:sz w:val="20"/>
          <w:szCs w:val="20"/>
          <w:shd w:val="clear" w:color="auto" w:fill="FFFFFF"/>
        </w:rPr>
        <w:t>%</w:t>
      </w:r>
      <w:r w:rsidR="007D298E" w:rsidRPr="007D298E">
        <w:t xml:space="preserve"> </w:t>
      </w:r>
      <w:r w:rsidR="007D298E" w:rsidRPr="007D298E">
        <w:rPr>
          <w:rFonts w:ascii="Times New Roman" w:hAnsi="Times New Roman" w:cs="Times New Roman"/>
          <w:color w:val="000000"/>
          <w:sz w:val="20"/>
          <w:szCs w:val="20"/>
          <w:shd w:val="clear" w:color="auto" w:fill="FFFFFF"/>
        </w:rPr>
        <w:t>jjchkmetadata</w:t>
      </w:r>
      <w:r w:rsidR="00C22E3A" w:rsidRPr="007D298E">
        <w:rPr>
          <w:rFonts w:ascii="Times New Roman" w:hAnsi="Times New Roman" w:cs="Times New Roman"/>
          <w:color w:val="000000"/>
          <w:sz w:val="20"/>
          <w:szCs w:val="20"/>
          <w:shd w:val="clear" w:color="auto" w:fill="FFFFFF"/>
        </w:rPr>
        <w:t>( mlib   = meta</w:t>
      </w:r>
    </w:p>
    <w:p w:rsidR="00C22E3A" w:rsidRPr="001D094A" w:rsidRDefault="00C22E3A" w:rsidP="00FF68CE">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7D298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stdv   = JANSSEN</w:t>
      </w:r>
    </w:p>
    <w:p w:rsidR="00C22E3A" w:rsidRPr="001D094A" w:rsidRDefault="00C22E3A" w:rsidP="00FF68CE">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7D298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 outdir = _tglobal</w:t>
      </w:r>
    </w:p>
    <w:p w:rsidR="00C22E3A" w:rsidRPr="001D094A" w:rsidRDefault="00C22E3A" w:rsidP="00FF68CE">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7D298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output = MetadataCheck</w:t>
      </w:r>
    </w:p>
    <w:p w:rsidR="00C22E3A" w:rsidRPr="006F4247" w:rsidRDefault="006F4247" w:rsidP="006F4247">
      <w:pPr>
        <w:pStyle w:val="ListParagraph"/>
        <w:ind w:left="1080"/>
        <w:rPr>
          <w:rFonts w:ascii="Times New Roman" w:hAnsi="Times New Roman" w:cs="Times New Roman"/>
        </w:rPr>
      </w:pPr>
      <w:r>
        <w:rPr>
          <w:rFonts w:ascii="Times New Roman" w:hAnsi="Times New Roman" w:cs="Times New Roman"/>
        </w:rPr>
        <w:t xml:space="preserve">                                       </w:t>
      </w:r>
      <w:r w:rsidR="00C22E3A" w:rsidRPr="006F4247">
        <w:rPr>
          <w:rFonts w:ascii="Times New Roman" w:hAnsi="Times New Roman" w:cs="Times New Roman"/>
        </w:rPr>
        <w:t xml:space="preserve">   );</w:t>
      </w:r>
    </w:p>
    <w:p w:rsidR="006E746C" w:rsidRPr="006F4247" w:rsidRDefault="006E746C" w:rsidP="006F4247">
      <w:pPr>
        <w:pStyle w:val="ListParagraph"/>
        <w:ind w:left="1080"/>
        <w:rPr>
          <w:rFonts w:ascii="Times New Roman" w:hAnsi="Times New Roman" w:cs="Times New Roman"/>
        </w:rPr>
      </w:pPr>
      <w:r w:rsidRPr="001D094A">
        <w:rPr>
          <w:rFonts w:ascii="Times New Roman" w:hAnsi="Times New Roman" w:cs="Times New Roman"/>
        </w:rPr>
        <w:t>Explanation of each parameter in the macro</w:t>
      </w:r>
    </w:p>
    <w:p w:rsidR="006E746C" w:rsidRPr="006F4247" w:rsidRDefault="006E746C" w:rsidP="006F4247">
      <w:pPr>
        <w:pStyle w:val="ListParagraph"/>
        <w:numPr>
          <w:ilvl w:val="0"/>
          <w:numId w:val="37"/>
        </w:numPr>
        <w:rPr>
          <w:rFonts w:ascii="Times New Roman" w:hAnsi="Times New Roman" w:cs="Times New Roman"/>
        </w:rPr>
      </w:pPr>
      <w:r w:rsidRPr="001D094A">
        <w:rPr>
          <w:rFonts w:ascii="Times New Roman" w:hAnsi="Times New Roman" w:cs="Times New Roman"/>
        </w:rPr>
        <w:t>MLIB:</w:t>
      </w:r>
      <w:r w:rsidR="00502DAD">
        <w:rPr>
          <w:rFonts w:ascii="Times New Roman" w:hAnsi="Times New Roman" w:cs="Times New Roman"/>
        </w:rPr>
        <w:t xml:space="preserve"> </w:t>
      </w:r>
      <w:r w:rsidR="00502DAD" w:rsidRPr="00502DAD">
        <w:rPr>
          <w:rFonts w:ascii="Times New Roman" w:hAnsi="Times New Roman" w:cs="Times New Roman"/>
        </w:rPr>
        <w:t>Library name of study metadata datasets</w:t>
      </w:r>
      <w:r w:rsidR="00F214BF">
        <w:rPr>
          <w:rFonts w:ascii="Times New Roman" w:hAnsi="Times New Roman" w:cs="Times New Roman"/>
        </w:rPr>
        <w:t xml:space="preserve"> (default meta)</w:t>
      </w:r>
    </w:p>
    <w:p w:rsidR="006E746C" w:rsidRPr="006F4247" w:rsidRDefault="006E746C" w:rsidP="00F214BF">
      <w:pPr>
        <w:pStyle w:val="ListParagraph"/>
        <w:numPr>
          <w:ilvl w:val="0"/>
          <w:numId w:val="37"/>
        </w:numPr>
        <w:rPr>
          <w:rFonts w:ascii="Times New Roman" w:hAnsi="Times New Roman" w:cs="Times New Roman"/>
        </w:rPr>
      </w:pPr>
      <w:r w:rsidRPr="001D094A">
        <w:rPr>
          <w:rFonts w:ascii="Times New Roman" w:hAnsi="Times New Roman" w:cs="Times New Roman"/>
        </w:rPr>
        <w:t>STDV:</w:t>
      </w:r>
      <w:r w:rsidR="00502DAD">
        <w:rPr>
          <w:rFonts w:ascii="Times New Roman" w:hAnsi="Times New Roman" w:cs="Times New Roman"/>
        </w:rPr>
        <w:t xml:space="preserve"> </w:t>
      </w:r>
      <w:r w:rsidR="00502DAD" w:rsidRPr="00502DAD">
        <w:rPr>
          <w:rFonts w:ascii="Times New Roman" w:hAnsi="Times New Roman" w:cs="Times New Roman"/>
        </w:rPr>
        <w:t>Flag for sponsor metadata version</w:t>
      </w:r>
      <w:r w:rsidR="00502DAD">
        <w:rPr>
          <w:rFonts w:ascii="Times New Roman" w:hAnsi="Times New Roman" w:cs="Times New Roman"/>
        </w:rPr>
        <w:t xml:space="preserve"> (JJ </w:t>
      </w:r>
      <w:r w:rsidR="00D25951">
        <w:rPr>
          <w:rFonts w:ascii="Times New Roman" w:hAnsi="Times New Roman" w:cs="Times New Roman"/>
        </w:rPr>
        <w:t>for</w:t>
      </w:r>
      <w:r w:rsidR="00502DAD" w:rsidRPr="00502DAD">
        <w:rPr>
          <w:rFonts w:ascii="Times New Roman" w:hAnsi="Times New Roman" w:cs="Times New Roman"/>
        </w:rPr>
        <w:t xml:space="preserve"> JJ standard</w:t>
      </w:r>
      <w:r w:rsidR="00D25951">
        <w:rPr>
          <w:rFonts w:ascii="Times New Roman" w:hAnsi="Times New Roman" w:cs="Times New Roman"/>
        </w:rPr>
        <w:t xml:space="preserve"> and</w:t>
      </w:r>
      <w:r w:rsidR="00502DAD">
        <w:rPr>
          <w:rFonts w:ascii="Times New Roman" w:hAnsi="Times New Roman" w:cs="Times New Roman"/>
        </w:rPr>
        <w:t xml:space="preserve"> </w:t>
      </w:r>
      <w:r w:rsidR="00502DAD" w:rsidRPr="00502DAD">
        <w:rPr>
          <w:rFonts w:ascii="Times New Roman" w:hAnsi="Times New Roman" w:cs="Times New Roman"/>
        </w:rPr>
        <w:t>JANSSEN</w:t>
      </w:r>
      <w:r w:rsidR="00D25951">
        <w:rPr>
          <w:rFonts w:ascii="Times New Roman" w:hAnsi="Times New Roman" w:cs="Times New Roman"/>
        </w:rPr>
        <w:t xml:space="preserve"> for </w:t>
      </w:r>
      <w:r w:rsidR="00502DAD" w:rsidRPr="00502DAD">
        <w:rPr>
          <w:rFonts w:ascii="Times New Roman" w:hAnsi="Times New Roman" w:cs="Times New Roman"/>
        </w:rPr>
        <w:t>JANSSEN standar</w:t>
      </w:r>
      <w:r w:rsidR="00502DAD">
        <w:rPr>
          <w:rFonts w:ascii="Times New Roman" w:hAnsi="Times New Roman" w:cs="Times New Roman"/>
        </w:rPr>
        <w:t>d</w:t>
      </w:r>
      <w:r w:rsidR="00D25951">
        <w:rPr>
          <w:rFonts w:ascii="Times New Roman" w:hAnsi="Times New Roman" w:cs="Times New Roman"/>
        </w:rPr>
        <w:t xml:space="preserve">, </w:t>
      </w:r>
      <w:bookmarkStart w:id="33" w:name="OLE_LINK10"/>
      <w:bookmarkStart w:id="34" w:name="OLE_LINK11"/>
      <w:bookmarkStart w:id="35" w:name="OLE_LINK12"/>
      <w:r w:rsidR="00D25951">
        <w:rPr>
          <w:rFonts w:ascii="Times New Roman" w:hAnsi="Times New Roman" w:cs="Times New Roman"/>
        </w:rPr>
        <w:t xml:space="preserve">default </w:t>
      </w:r>
      <w:bookmarkEnd w:id="33"/>
      <w:bookmarkEnd w:id="34"/>
      <w:bookmarkEnd w:id="35"/>
      <w:r w:rsidR="00F214BF" w:rsidRPr="00F214BF">
        <w:rPr>
          <w:rFonts w:ascii="Times New Roman" w:hAnsi="Times New Roman" w:cs="Times New Roman"/>
        </w:rPr>
        <w:t>JANSSEN</w:t>
      </w:r>
      <w:r w:rsidR="00502DAD">
        <w:rPr>
          <w:rFonts w:ascii="Times New Roman" w:hAnsi="Times New Roman" w:cs="Times New Roman"/>
        </w:rPr>
        <w:t>)</w:t>
      </w:r>
    </w:p>
    <w:p w:rsidR="006E746C" w:rsidRPr="006F4247" w:rsidRDefault="006E746C" w:rsidP="006F4247">
      <w:pPr>
        <w:pStyle w:val="ListParagraph"/>
        <w:numPr>
          <w:ilvl w:val="0"/>
          <w:numId w:val="37"/>
        </w:numPr>
        <w:rPr>
          <w:rFonts w:ascii="Times New Roman" w:hAnsi="Times New Roman" w:cs="Times New Roman"/>
        </w:rPr>
      </w:pPr>
      <w:r w:rsidRPr="001D094A">
        <w:rPr>
          <w:rFonts w:ascii="Times New Roman" w:hAnsi="Times New Roman" w:cs="Times New Roman"/>
        </w:rPr>
        <w:t>OUTDIR:</w:t>
      </w:r>
      <w:r w:rsidR="00502DAD">
        <w:rPr>
          <w:rFonts w:ascii="Times New Roman" w:hAnsi="Times New Roman" w:cs="Times New Roman"/>
        </w:rPr>
        <w:t xml:space="preserve"> </w:t>
      </w:r>
      <w:r w:rsidR="00502DAD" w:rsidRPr="00502DAD">
        <w:rPr>
          <w:rFonts w:ascii="Times New Roman" w:hAnsi="Times New Roman" w:cs="Times New Roman"/>
        </w:rPr>
        <w:t>Full path specifying location of the output file</w:t>
      </w:r>
      <w:r w:rsidR="00EE7CBF">
        <w:rPr>
          <w:rFonts w:ascii="Times New Roman" w:hAnsi="Times New Roman" w:cs="Times New Roman"/>
        </w:rPr>
        <w:t xml:space="preserve"> (default</w:t>
      </w:r>
      <w:r w:rsidR="00D25951">
        <w:rPr>
          <w:rFonts w:ascii="Times New Roman" w:hAnsi="Times New Roman" w:cs="Times New Roman"/>
        </w:rPr>
        <w:t xml:space="preserve"> </w:t>
      </w:r>
      <w:r w:rsidR="00D25951" w:rsidRPr="00D25951">
        <w:rPr>
          <w:rFonts w:ascii="Times New Roman" w:hAnsi="Times New Roman" w:cs="Times New Roman"/>
        </w:rPr>
        <w:t>_tglobal</w:t>
      </w:r>
      <w:r w:rsidR="00D25951">
        <w:rPr>
          <w:rFonts w:ascii="Times New Roman" w:hAnsi="Times New Roman" w:cs="Times New Roman"/>
        </w:rPr>
        <w:t>)</w:t>
      </w:r>
    </w:p>
    <w:p w:rsidR="006E746C" w:rsidRPr="001D094A" w:rsidRDefault="006E746C" w:rsidP="006F4247">
      <w:pPr>
        <w:pStyle w:val="ListParagraph"/>
        <w:numPr>
          <w:ilvl w:val="0"/>
          <w:numId w:val="37"/>
        </w:numPr>
        <w:rPr>
          <w:rFonts w:ascii="Times New Roman" w:hAnsi="Times New Roman" w:cs="Times New Roman"/>
          <w:color w:val="000000"/>
          <w:sz w:val="20"/>
          <w:szCs w:val="20"/>
          <w:shd w:val="clear" w:color="auto" w:fill="FFFFFF"/>
        </w:rPr>
      </w:pPr>
      <w:r w:rsidRPr="001D094A">
        <w:rPr>
          <w:rFonts w:ascii="Times New Roman" w:hAnsi="Times New Roman" w:cs="Times New Roman"/>
        </w:rPr>
        <w:t>OUTPUT:</w:t>
      </w:r>
      <w:r w:rsidR="00502DAD">
        <w:rPr>
          <w:rFonts w:ascii="Times New Roman" w:hAnsi="Times New Roman" w:cs="Times New Roman"/>
        </w:rPr>
        <w:t xml:space="preserve"> </w:t>
      </w:r>
      <w:r w:rsidR="00502DAD" w:rsidRPr="00502DAD">
        <w:rPr>
          <w:rFonts w:ascii="Times New Roman" w:hAnsi="Times New Roman" w:cs="Times New Roman"/>
        </w:rPr>
        <w:t>File name of the output</w:t>
      </w:r>
      <w:r w:rsidR="00D25951">
        <w:rPr>
          <w:rFonts w:ascii="Times New Roman" w:hAnsi="Times New Roman" w:cs="Times New Roman"/>
        </w:rPr>
        <w:t xml:space="preserve"> </w:t>
      </w:r>
      <w:bookmarkStart w:id="36" w:name="OLE_LINK29"/>
      <w:bookmarkStart w:id="37" w:name="OLE_LINK38"/>
      <w:r w:rsidR="00D25951">
        <w:rPr>
          <w:rFonts w:ascii="Times New Roman" w:hAnsi="Times New Roman" w:cs="Times New Roman"/>
        </w:rPr>
        <w:t xml:space="preserve">(default </w:t>
      </w:r>
      <w:r w:rsidR="00D25951" w:rsidRPr="00D25951">
        <w:rPr>
          <w:rFonts w:ascii="Times New Roman" w:hAnsi="Times New Roman" w:cs="Times New Roman"/>
        </w:rPr>
        <w:t>MetadataCheck</w:t>
      </w:r>
      <w:r w:rsidR="00D25951">
        <w:rPr>
          <w:rFonts w:ascii="Times New Roman" w:hAnsi="Times New Roman" w:cs="Times New Roman"/>
        </w:rPr>
        <w:t>)</w:t>
      </w:r>
      <w:bookmarkEnd w:id="36"/>
      <w:bookmarkEnd w:id="37"/>
    </w:p>
    <w:p w:rsidR="000364AA" w:rsidRPr="001D094A" w:rsidRDefault="00362621"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Report</w:t>
      </w:r>
      <w:r w:rsidR="00EE3E95" w:rsidRPr="001D094A">
        <w:rPr>
          <w:rFonts w:ascii="Times New Roman" w:hAnsi="Times New Roman" w:cs="Times New Roman"/>
        </w:rPr>
        <w:t xml:space="preserve">: </w:t>
      </w:r>
    </w:p>
    <w:p w:rsidR="009F44C6" w:rsidRPr="001D094A" w:rsidRDefault="009F44C6" w:rsidP="000364AA">
      <w:pPr>
        <w:pStyle w:val="ListParagraph"/>
        <w:ind w:left="1080"/>
        <w:rPr>
          <w:rFonts w:ascii="Times New Roman" w:hAnsi="Times New Roman" w:cs="Times New Roman"/>
        </w:rPr>
      </w:pPr>
      <w:r w:rsidRPr="001D094A">
        <w:rPr>
          <w:rFonts w:ascii="Times New Roman" w:hAnsi="Times New Roman" w:cs="Times New Roman"/>
        </w:rPr>
        <w:t xml:space="preserve">An </w:t>
      </w:r>
      <w:r w:rsidR="006E746C" w:rsidRPr="001D094A">
        <w:rPr>
          <w:rFonts w:ascii="Times New Roman" w:hAnsi="Times New Roman" w:cs="Times New Roman"/>
        </w:rPr>
        <w:t>xml file, named as “</w:t>
      </w:r>
      <w:bookmarkStart w:id="38" w:name="OLE_LINK8"/>
      <w:bookmarkStart w:id="39" w:name="OLE_LINK9"/>
      <w:r w:rsidR="006E746C" w:rsidRPr="001D094A">
        <w:rPr>
          <w:rFonts w:ascii="Times New Roman" w:hAnsi="Times New Roman" w:cs="Times New Roman"/>
        </w:rPr>
        <w:t>PX</w:t>
      </w:r>
      <w:r w:rsidR="009C1E41">
        <w:rPr>
          <w:rFonts w:ascii="Times New Roman" w:hAnsi="Times New Roman" w:cs="Times New Roman"/>
        </w:rPr>
        <w:t>LTimeCode_MetadataCheck</w:t>
      </w:r>
      <w:r w:rsidR="006E746C" w:rsidRPr="001D094A">
        <w:rPr>
          <w:rFonts w:ascii="Times New Roman" w:hAnsi="Times New Roman" w:cs="Times New Roman"/>
        </w:rPr>
        <w:t>.xml</w:t>
      </w:r>
      <w:bookmarkEnd w:id="38"/>
      <w:bookmarkEnd w:id="39"/>
      <w:r w:rsidR="006E746C" w:rsidRPr="001D094A">
        <w:rPr>
          <w:rFonts w:ascii="Times New Roman" w:hAnsi="Times New Roman" w:cs="Times New Roman"/>
        </w:rPr>
        <w:t>”, generated with 5 sheet included.</w:t>
      </w:r>
      <w:r w:rsidRPr="001D094A">
        <w:rPr>
          <w:rFonts w:ascii="Times New Roman" w:hAnsi="Times New Roman" w:cs="Times New Roman"/>
        </w:rPr>
        <w:t xml:space="preserve"> Details information of each sheet </w:t>
      </w:r>
      <w:r w:rsidR="00731DE1" w:rsidRPr="001D094A">
        <w:rPr>
          <w:rFonts w:ascii="Times New Roman" w:hAnsi="Times New Roman" w:cs="Times New Roman"/>
        </w:rPr>
        <w:t>is</w:t>
      </w:r>
      <w:r w:rsidRPr="001D094A">
        <w:rPr>
          <w:rFonts w:ascii="Times New Roman" w:hAnsi="Times New Roman" w:cs="Times New Roman"/>
        </w:rPr>
        <w:t>:</w:t>
      </w:r>
    </w:p>
    <w:p w:rsidR="009F44C6" w:rsidRPr="001D094A" w:rsidRDefault="009F44C6" w:rsidP="009F44C6">
      <w:pPr>
        <w:pStyle w:val="ListParagraph"/>
        <w:numPr>
          <w:ilvl w:val="0"/>
          <w:numId w:val="37"/>
        </w:numPr>
        <w:rPr>
          <w:rFonts w:ascii="Times New Roman" w:hAnsi="Times New Roman" w:cs="Times New Roman"/>
        </w:rPr>
      </w:pPr>
      <w:r w:rsidRPr="001D094A">
        <w:rPr>
          <w:rFonts w:ascii="Times New Roman" w:hAnsi="Times New Roman" w:cs="Times New Roman"/>
        </w:rPr>
        <w:t>DatasetChk</w:t>
      </w:r>
    </w:p>
    <w:p w:rsidR="00B00039" w:rsidRPr="001D094A" w:rsidRDefault="00C368EC" w:rsidP="009F44C6">
      <w:pPr>
        <w:pStyle w:val="ListParagraph"/>
        <w:numPr>
          <w:ilvl w:val="1"/>
          <w:numId w:val="4"/>
        </w:numPr>
        <w:ind w:left="1440"/>
        <w:rPr>
          <w:rFonts w:ascii="Times New Roman" w:hAnsi="Times New Roman" w:cs="Times New Roman"/>
        </w:rPr>
      </w:pPr>
      <w:r w:rsidRPr="001D094A">
        <w:rPr>
          <w:rFonts w:ascii="Times New Roman" w:hAnsi="Times New Roman" w:cs="Times New Roman"/>
        </w:rPr>
        <w:t>T</w:t>
      </w:r>
      <w:r w:rsidR="00436B20" w:rsidRPr="001D094A">
        <w:rPr>
          <w:rFonts w:ascii="Times New Roman" w:hAnsi="Times New Roman" w:cs="Times New Roman"/>
        </w:rPr>
        <w:t xml:space="preserve">he order of dataset is </w:t>
      </w:r>
      <w:r w:rsidRPr="001D094A">
        <w:rPr>
          <w:rFonts w:ascii="Times New Roman" w:hAnsi="Times New Roman" w:cs="Times New Roman"/>
        </w:rPr>
        <w:t xml:space="preserve">not </w:t>
      </w:r>
      <w:r w:rsidR="00436B20" w:rsidRPr="001D094A">
        <w:rPr>
          <w:rFonts w:ascii="Times New Roman" w:hAnsi="Times New Roman" w:cs="Times New Roman"/>
        </w:rPr>
        <w:t>sorted by CLASSNM, DATASET</w:t>
      </w:r>
    </w:p>
    <w:p w:rsidR="00436B20" w:rsidRPr="001D094A" w:rsidRDefault="00436B20" w:rsidP="009F44C6">
      <w:pPr>
        <w:pStyle w:val="ListParagraph"/>
        <w:numPr>
          <w:ilvl w:val="0"/>
          <w:numId w:val="37"/>
        </w:numPr>
        <w:rPr>
          <w:rFonts w:ascii="Times New Roman" w:hAnsi="Times New Roman" w:cs="Times New Roman"/>
        </w:rPr>
      </w:pPr>
      <w:r w:rsidRPr="001D094A">
        <w:rPr>
          <w:rFonts w:ascii="Times New Roman" w:hAnsi="Times New Roman" w:cs="Times New Roman"/>
        </w:rPr>
        <w:t xml:space="preserve">CodelistChk: </w:t>
      </w:r>
    </w:p>
    <w:p w:rsidR="00436B20" w:rsidRDefault="00C368EC" w:rsidP="008E5A1A">
      <w:pPr>
        <w:pStyle w:val="ListParagraph"/>
        <w:numPr>
          <w:ilvl w:val="0"/>
          <w:numId w:val="39"/>
        </w:numPr>
        <w:rPr>
          <w:rFonts w:ascii="Times New Roman" w:hAnsi="Times New Roman" w:cs="Times New Roman"/>
        </w:rPr>
      </w:pPr>
      <w:r w:rsidRPr="001D094A">
        <w:rPr>
          <w:rFonts w:ascii="Times New Roman" w:hAnsi="Times New Roman" w:cs="Times New Roman"/>
        </w:rPr>
        <w:t>T</w:t>
      </w:r>
      <w:r w:rsidR="00436B20" w:rsidRPr="001D094A">
        <w:rPr>
          <w:rFonts w:ascii="Times New Roman" w:hAnsi="Times New Roman" w:cs="Times New Roman"/>
        </w:rPr>
        <w:t>here are duplicate CODEVAL</w:t>
      </w:r>
      <w:r w:rsidR="008E5A1A">
        <w:rPr>
          <w:rFonts w:ascii="Times New Roman" w:hAnsi="Times New Roman" w:cs="Times New Roman"/>
        </w:rPr>
        <w:t xml:space="preserve"> </w:t>
      </w:r>
      <w:r w:rsidR="008E5A1A" w:rsidRPr="008E5A1A">
        <w:rPr>
          <w:rFonts w:ascii="Times New Roman" w:hAnsi="Times New Roman" w:cs="Times New Roman"/>
        </w:rPr>
        <w:t>attached to the code list</w:t>
      </w:r>
      <w:r w:rsidR="008E5A1A">
        <w:rPr>
          <w:rFonts w:ascii="Times New Roman" w:hAnsi="Times New Roman" w:cs="Times New Roman"/>
        </w:rPr>
        <w:t xml:space="preserve"> XXX</w:t>
      </w:r>
    </w:p>
    <w:p w:rsidR="002D0190" w:rsidRDefault="002D0190" w:rsidP="008E5A1A">
      <w:pPr>
        <w:pStyle w:val="ListParagraph"/>
        <w:numPr>
          <w:ilvl w:val="0"/>
          <w:numId w:val="39"/>
        </w:numPr>
        <w:rPr>
          <w:rFonts w:ascii="Times New Roman" w:hAnsi="Times New Roman" w:cs="Times New Roman"/>
        </w:rPr>
      </w:pPr>
      <w:r w:rsidRPr="001D094A">
        <w:rPr>
          <w:rFonts w:ascii="Times New Roman" w:hAnsi="Times New Roman" w:cs="Times New Roman"/>
        </w:rPr>
        <w:t>There are duplicate DECOD</w:t>
      </w:r>
      <w:r w:rsidR="008E5A1A">
        <w:rPr>
          <w:rFonts w:ascii="Times New Roman" w:hAnsi="Times New Roman" w:cs="Times New Roman"/>
        </w:rPr>
        <w:t xml:space="preserve"> </w:t>
      </w:r>
      <w:r w:rsidR="008E5A1A" w:rsidRPr="008E5A1A">
        <w:rPr>
          <w:rFonts w:ascii="Times New Roman" w:hAnsi="Times New Roman" w:cs="Times New Roman"/>
        </w:rPr>
        <w:t>attached to the code list</w:t>
      </w:r>
      <w:r w:rsidR="008E5A1A">
        <w:rPr>
          <w:rFonts w:ascii="Times New Roman" w:hAnsi="Times New Roman" w:cs="Times New Roman"/>
        </w:rPr>
        <w:t xml:space="preserve"> XXX</w:t>
      </w:r>
    </w:p>
    <w:p w:rsidR="002D0190" w:rsidRPr="002D0190" w:rsidRDefault="004E7F90" w:rsidP="004E7F90">
      <w:pPr>
        <w:pStyle w:val="ListParagraph"/>
        <w:numPr>
          <w:ilvl w:val="0"/>
          <w:numId w:val="39"/>
        </w:numPr>
        <w:rPr>
          <w:rFonts w:ascii="Times New Roman" w:hAnsi="Times New Roman" w:cs="Times New Roman"/>
        </w:rPr>
      </w:pPr>
      <w:r>
        <w:rPr>
          <w:rFonts w:ascii="Times New Roman" w:hAnsi="Times New Roman" w:cs="Times New Roman"/>
        </w:rPr>
        <w:t>Variable REFERENC in CD</w:t>
      </w:r>
      <w:r w:rsidRPr="004E7F90">
        <w:rPr>
          <w:rFonts w:ascii="Times New Roman" w:hAnsi="Times New Roman" w:cs="Times New Roman"/>
        </w:rPr>
        <w:t xml:space="preserve"> </w:t>
      </w:r>
      <w:r w:rsidR="008E5A1A">
        <w:rPr>
          <w:rFonts w:ascii="Times New Roman" w:hAnsi="Times New Roman" w:cs="Times New Roman"/>
        </w:rPr>
        <w:t>is</w:t>
      </w:r>
      <w:r w:rsidRPr="004E7F90">
        <w:rPr>
          <w:rFonts w:ascii="Times New Roman" w:hAnsi="Times New Roman" w:cs="Times New Roman"/>
        </w:rPr>
        <w:t xml:space="preserve"> missing </w:t>
      </w:r>
      <w:r w:rsidR="002D0190" w:rsidRPr="007F665C">
        <w:rPr>
          <w:rFonts w:ascii="Times New Roman" w:hAnsi="Times New Roman" w:cs="Times New Roman"/>
        </w:rPr>
        <w:t>(for JJ standard)</w:t>
      </w:r>
    </w:p>
    <w:p w:rsidR="004E7F90" w:rsidRDefault="004E7F90" w:rsidP="004E7F90">
      <w:pPr>
        <w:pStyle w:val="ListParagraph"/>
        <w:numPr>
          <w:ilvl w:val="0"/>
          <w:numId w:val="39"/>
        </w:numPr>
        <w:rPr>
          <w:rFonts w:ascii="Times New Roman" w:hAnsi="Times New Roman" w:cs="Times New Roman"/>
        </w:rPr>
      </w:pPr>
      <w:r w:rsidRPr="004E7F90">
        <w:rPr>
          <w:rFonts w:ascii="Times New Roman" w:hAnsi="Times New Roman" w:cs="Times New Roman"/>
        </w:rPr>
        <w:lastRenderedPageBreak/>
        <w:t xml:space="preserve">Variable CODEVAL and DECOD in code list </w:t>
      </w:r>
      <w:r w:rsidR="008E5A1A">
        <w:rPr>
          <w:rFonts w:ascii="Times New Roman" w:hAnsi="Times New Roman" w:cs="Times New Roman"/>
        </w:rPr>
        <w:t xml:space="preserve">is </w:t>
      </w:r>
      <w:r w:rsidRPr="004E7F90">
        <w:rPr>
          <w:rFonts w:ascii="Times New Roman" w:hAnsi="Times New Roman" w:cs="Times New Roman"/>
        </w:rPr>
        <w:t>missing except MedDRA and WHODRUG</w:t>
      </w:r>
    </w:p>
    <w:p w:rsidR="004E7F90" w:rsidRDefault="004E7F90" w:rsidP="004E7F90">
      <w:pPr>
        <w:pStyle w:val="ListParagraph"/>
        <w:numPr>
          <w:ilvl w:val="0"/>
          <w:numId w:val="39"/>
        </w:numPr>
        <w:rPr>
          <w:rFonts w:ascii="Times New Roman" w:hAnsi="Times New Roman" w:cs="Times New Roman"/>
        </w:rPr>
      </w:pPr>
      <w:r w:rsidRPr="004E7F90">
        <w:rPr>
          <w:rFonts w:ascii="Times New Roman" w:hAnsi="Times New Roman" w:cs="Times New Roman"/>
        </w:rPr>
        <w:t xml:space="preserve">Variable DICTNRY and VERSION of MedDRA and WHODRUG in code list </w:t>
      </w:r>
      <w:r w:rsidR="008E5A1A">
        <w:rPr>
          <w:rFonts w:ascii="Times New Roman" w:hAnsi="Times New Roman" w:cs="Times New Roman"/>
        </w:rPr>
        <w:t xml:space="preserve">is </w:t>
      </w:r>
      <w:r w:rsidRPr="004E7F90">
        <w:rPr>
          <w:rFonts w:ascii="Times New Roman" w:hAnsi="Times New Roman" w:cs="Times New Roman"/>
        </w:rPr>
        <w:t>missing</w:t>
      </w:r>
    </w:p>
    <w:p w:rsidR="00B00039" w:rsidRDefault="004E7F90" w:rsidP="004E7F90">
      <w:pPr>
        <w:pStyle w:val="ListParagraph"/>
        <w:numPr>
          <w:ilvl w:val="0"/>
          <w:numId w:val="39"/>
        </w:numPr>
        <w:rPr>
          <w:rFonts w:ascii="Times New Roman" w:hAnsi="Times New Roman" w:cs="Times New Roman"/>
        </w:rPr>
      </w:pPr>
      <w:r w:rsidRPr="004E7F90">
        <w:rPr>
          <w:rFonts w:ascii="Times New Roman" w:hAnsi="Times New Roman" w:cs="Times New Roman"/>
        </w:rPr>
        <w:t xml:space="preserve">Variables CODEVAL and DECOD of MedDRA and WHODRUG in code list </w:t>
      </w:r>
      <w:r w:rsidR="00CD7E30">
        <w:rPr>
          <w:rFonts w:ascii="Times New Roman" w:hAnsi="Times New Roman" w:cs="Times New Roman"/>
        </w:rPr>
        <w:t>is not</w:t>
      </w:r>
      <w:r w:rsidRPr="004E7F90">
        <w:rPr>
          <w:rFonts w:ascii="Times New Roman" w:hAnsi="Times New Roman" w:cs="Times New Roman"/>
        </w:rPr>
        <w:t xml:space="preserve"> missing</w:t>
      </w:r>
    </w:p>
    <w:p w:rsidR="00AE6A2B" w:rsidRDefault="00AE6A2B" w:rsidP="00AE6A2B">
      <w:pPr>
        <w:pStyle w:val="ListParagraph"/>
        <w:numPr>
          <w:ilvl w:val="0"/>
          <w:numId w:val="39"/>
        </w:numPr>
        <w:rPr>
          <w:rFonts w:ascii="Times New Roman" w:hAnsi="Times New Roman" w:cs="Times New Roman"/>
        </w:rPr>
      </w:pPr>
      <w:r>
        <w:rPr>
          <w:rFonts w:ascii="Times New Roman" w:hAnsi="Times New Roman" w:cs="Times New Roman"/>
        </w:rPr>
        <w:t>T</w:t>
      </w:r>
      <w:r w:rsidRPr="00AE6A2B">
        <w:rPr>
          <w:rFonts w:ascii="Times New Roman" w:hAnsi="Times New Roman" w:cs="Times New Roman"/>
        </w:rPr>
        <w:t xml:space="preserve">he CODEVAL is </w:t>
      </w:r>
      <w:r w:rsidR="00A34896">
        <w:rPr>
          <w:rFonts w:ascii="Times New Roman" w:hAnsi="Times New Roman" w:cs="Times New Roman"/>
        </w:rPr>
        <w:t xml:space="preserve">not </w:t>
      </w:r>
      <w:r w:rsidRPr="00AE6A2B">
        <w:rPr>
          <w:rFonts w:ascii="Times New Roman" w:hAnsi="Times New Roman" w:cs="Times New Roman"/>
        </w:rPr>
        <w:t>sorted numerically for meaningful RNK CODELST</w:t>
      </w:r>
      <w:r>
        <w:rPr>
          <w:rFonts w:ascii="Times New Roman" w:hAnsi="Times New Roman" w:cs="Times New Roman"/>
        </w:rPr>
        <w:t xml:space="preserve"> XXX</w:t>
      </w:r>
    </w:p>
    <w:p w:rsidR="007E234A" w:rsidRDefault="007E234A" w:rsidP="007E234A">
      <w:pPr>
        <w:pStyle w:val="ListParagraph"/>
        <w:ind w:left="1440"/>
        <w:rPr>
          <w:rFonts w:ascii="Times New Roman" w:hAnsi="Times New Roman" w:cs="Times New Roman"/>
        </w:rPr>
      </w:pPr>
      <w:r>
        <w:rPr>
          <w:rFonts w:ascii="Times New Roman" w:hAnsi="Times New Roman" w:cs="Times New Roman"/>
        </w:rPr>
        <w:t>Action: for CODEVAL in standard metadata, assign sequential RNK starting from 1 per the relative order in standard CODELST. After these are well-sorted, sort the customized CODEVAL in study level not in standard CODELST alphabetically to assign sequential RNK.</w:t>
      </w:r>
    </w:p>
    <w:p w:rsidR="00AE6A2B" w:rsidRPr="001D094A" w:rsidRDefault="00AE6A2B" w:rsidP="00AE6A2B">
      <w:pPr>
        <w:pStyle w:val="ListParagraph"/>
        <w:numPr>
          <w:ilvl w:val="0"/>
          <w:numId w:val="39"/>
        </w:numPr>
        <w:rPr>
          <w:rFonts w:ascii="Times New Roman" w:hAnsi="Times New Roman" w:cs="Times New Roman"/>
        </w:rPr>
      </w:pPr>
      <w:r>
        <w:rPr>
          <w:rFonts w:ascii="Times New Roman" w:hAnsi="Times New Roman" w:cs="Times New Roman"/>
        </w:rPr>
        <w:t>T</w:t>
      </w:r>
      <w:r w:rsidRPr="00AE6A2B">
        <w:rPr>
          <w:rFonts w:ascii="Times New Roman" w:hAnsi="Times New Roman" w:cs="Times New Roman"/>
        </w:rPr>
        <w:t xml:space="preserve">he CODEVAL is </w:t>
      </w:r>
      <w:r w:rsidR="00A34896">
        <w:rPr>
          <w:rFonts w:ascii="Times New Roman" w:hAnsi="Times New Roman" w:cs="Times New Roman"/>
        </w:rPr>
        <w:t xml:space="preserve">not </w:t>
      </w:r>
      <w:r w:rsidRPr="00AE6A2B">
        <w:rPr>
          <w:rFonts w:ascii="Times New Roman" w:hAnsi="Times New Roman" w:cs="Times New Roman"/>
        </w:rPr>
        <w:t>sorted alphabetically for non-meaningful RNK CODELST</w:t>
      </w:r>
      <w:r>
        <w:rPr>
          <w:rFonts w:ascii="Times New Roman" w:hAnsi="Times New Roman" w:cs="Times New Roman"/>
        </w:rPr>
        <w:t xml:space="preserve"> XXX</w:t>
      </w:r>
    </w:p>
    <w:p w:rsidR="00436B20" w:rsidRPr="001D094A" w:rsidRDefault="004336E5" w:rsidP="009F44C6">
      <w:pPr>
        <w:pStyle w:val="ListParagraph"/>
        <w:numPr>
          <w:ilvl w:val="0"/>
          <w:numId w:val="37"/>
        </w:numPr>
        <w:rPr>
          <w:rFonts w:ascii="Times New Roman" w:hAnsi="Times New Roman" w:cs="Times New Roman"/>
        </w:rPr>
      </w:pPr>
      <w:r>
        <w:rPr>
          <w:rFonts w:ascii="Times New Roman" w:hAnsi="Times New Roman" w:cs="Times New Roman"/>
        </w:rPr>
        <w:t>Val</w:t>
      </w:r>
      <w:r w:rsidR="00157298">
        <w:rPr>
          <w:rFonts w:ascii="Times New Roman" w:hAnsi="Times New Roman" w:cs="Times New Roman"/>
        </w:rPr>
        <w:t>def</w:t>
      </w:r>
      <w:r>
        <w:rPr>
          <w:rFonts w:ascii="Times New Roman" w:hAnsi="Times New Roman" w:cs="Times New Roman"/>
        </w:rPr>
        <w:t>Chk</w:t>
      </w:r>
    </w:p>
    <w:p w:rsidR="00D47A5E" w:rsidRPr="001D094A" w:rsidRDefault="00D47A5E" w:rsidP="009F44C6">
      <w:pPr>
        <w:pStyle w:val="ListParagraph"/>
        <w:numPr>
          <w:ilvl w:val="0"/>
          <w:numId w:val="40"/>
        </w:numPr>
        <w:rPr>
          <w:rFonts w:ascii="Times New Roman" w:hAnsi="Times New Roman" w:cs="Times New Roman"/>
        </w:rPr>
      </w:pPr>
      <w:r w:rsidRPr="001D094A">
        <w:rPr>
          <w:rFonts w:ascii="Times New Roman" w:hAnsi="Times New Roman" w:cs="Times New Roman"/>
        </w:rPr>
        <w:t>VALVAL in VALDEF is missing</w:t>
      </w:r>
    </w:p>
    <w:p w:rsidR="003D243B" w:rsidRDefault="00D47A5E" w:rsidP="003D243B">
      <w:pPr>
        <w:pStyle w:val="ListParagraph"/>
        <w:numPr>
          <w:ilvl w:val="0"/>
          <w:numId w:val="40"/>
        </w:numPr>
        <w:rPr>
          <w:rFonts w:ascii="Times New Roman" w:hAnsi="Times New Roman" w:cs="Times New Roman"/>
        </w:rPr>
      </w:pPr>
      <w:r w:rsidRPr="001D094A">
        <w:rPr>
          <w:rFonts w:ascii="Times New Roman" w:hAnsi="Times New Roman" w:cs="Times New Roman"/>
        </w:rPr>
        <w:t xml:space="preserve">The ORIGIN </w:t>
      </w:r>
      <w:r w:rsidR="008E5A1A">
        <w:rPr>
          <w:rFonts w:ascii="Times New Roman" w:hAnsi="Times New Roman" w:cs="Times New Roman"/>
        </w:rPr>
        <w:t xml:space="preserve">in </w:t>
      </w:r>
      <w:r w:rsidR="009C1E41">
        <w:rPr>
          <w:rFonts w:ascii="Times New Roman" w:hAnsi="Times New Roman" w:cs="Times New Roman"/>
        </w:rPr>
        <w:t xml:space="preserve">VALDEF </w:t>
      </w:r>
      <w:r w:rsidRPr="001D094A">
        <w:rPr>
          <w:rFonts w:ascii="Times New Roman" w:hAnsi="Times New Roman" w:cs="Times New Roman"/>
        </w:rPr>
        <w:t>is missing</w:t>
      </w:r>
    </w:p>
    <w:p w:rsidR="003D243B" w:rsidRPr="003D243B" w:rsidRDefault="003D243B" w:rsidP="003D243B">
      <w:pPr>
        <w:pStyle w:val="ListParagraph"/>
        <w:numPr>
          <w:ilvl w:val="0"/>
          <w:numId w:val="40"/>
        </w:numPr>
        <w:rPr>
          <w:rFonts w:ascii="Times New Roman" w:hAnsi="Times New Roman" w:cs="Times New Roman"/>
        </w:rPr>
      </w:pPr>
      <w:r w:rsidRPr="003D243B">
        <w:rPr>
          <w:rFonts w:ascii="Times New Roman" w:hAnsi="Times New Roman" w:cs="Times New Roman"/>
        </w:rPr>
        <w:t>ORIGIN format is not correct for multiple origin values. If there are multiple ORIGINS then the CRF should be in the end. For example: “Assigned, CRF” not “CRF, Assigned”.</w:t>
      </w:r>
    </w:p>
    <w:p w:rsidR="00436B20" w:rsidRPr="001D094A" w:rsidRDefault="00436B20" w:rsidP="009F44C6">
      <w:pPr>
        <w:pStyle w:val="ListParagraph"/>
        <w:numPr>
          <w:ilvl w:val="0"/>
          <w:numId w:val="40"/>
        </w:numPr>
        <w:rPr>
          <w:rFonts w:ascii="Times New Roman" w:hAnsi="Times New Roman" w:cs="Times New Roman"/>
        </w:rPr>
      </w:pPr>
      <w:r w:rsidRPr="001D094A">
        <w:rPr>
          <w:rFonts w:ascii="Times New Roman" w:hAnsi="Times New Roman" w:cs="Times New Roman"/>
        </w:rPr>
        <w:t>CRFPAGE is missing when ORIGIN contains CRF</w:t>
      </w:r>
    </w:p>
    <w:p w:rsidR="00157298" w:rsidRDefault="00436B20" w:rsidP="009F44C6">
      <w:pPr>
        <w:pStyle w:val="ListParagraph"/>
        <w:numPr>
          <w:ilvl w:val="0"/>
          <w:numId w:val="40"/>
        </w:numPr>
        <w:rPr>
          <w:rFonts w:ascii="Times New Roman" w:hAnsi="Times New Roman" w:cs="Times New Roman"/>
        </w:rPr>
      </w:pPr>
      <w:r w:rsidRPr="001D094A">
        <w:rPr>
          <w:rFonts w:ascii="Times New Roman" w:hAnsi="Times New Roman" w:cs="Times New Roman"/>
        </w:rPr>
        <w:t xml:space="preserve">CRF page format is </w:t>
      </w:r>
      <w:r w:rsidR="00C368EC" w:rsidRPr="001D094A">
        <w:rPr>
          <w:rFonts w:ascii="Times New Roman" w:hAnsi="Times New Roman" w:cs="Times New Roman"/>
        </w:rPr>
        <w:t xml:space="preserve">not </w:t>
      </w:r>
      <w:r w:rsidRPr="001D094A">
        <w:rPr>
          <w:rFonts w:ascii="Times New Roman" w:hAnsi="Times New Roman" w:cs="Times New Roman"/>
        </w:rPr>
        <w:t>correct (the delimiter should be ", ")</w:t>
      </w:r>
    </w:p>
    <w:p w:rsidR="00FF4B32" w:rsidRDefault="005E4BD4" w:rsidP="00FF4B32">
      <w:pPr>
        <w:pStyle w:val="ListParagraph"/>
        <w:numPr>
          <w:ilvl w:val="0"/>
          <w:numId w:val="40"/>
        </w:numPr>
        <w:rPr>
          <w:rFonts w:ascii="Times New Roman" w:hAnsi="Times New Roman" w:cs="Times New Roman"/>
        </w:rPr>
      </w:pPr>
      <w:bookmarkStart w:id="40" w:name="OLE_LINK58"/>
      <w:bookmarkStart w:id="41" w:name="OLE_LINK59"/>
      <w:r>
        <w:rPr>
          <w:rFonts w:ascii="Times New Roman" w:hAnsi="Times New Roman" w:cs="Times New Roman"/>
        </w:rPr>
        <w:t>The comment or computational</w:t>
      </w:r>
      <w:r w:rsidR="00BA6A8E">
        <w:rPr>
          <w:rFonts w:ascii="Times New Roman" w:hAnsi="Times New Roman" w:cs="Times New Roman"/>
        </w:rPr>
        <w:t xml:space="preserve"> method of derived VALVAL </w:t>
      </w:r>
      <w:r w:rsidR="00FF4B32" w:rsidRPr="009C1E41">
        <w:rPr>
          <w:rFonts w:ascii="Times New Roman" w:hAnsi="Times New Roman" w:cs="Times New Roman"/>
        </w:rPr>
        <w:t>is missing</w:t>
      </w:r>
      <w:bookmarkEnd w:id="40"/>
      <w:bookmarkEnd w:id="41"/>
    </w:p>
    <w:p w:rsidR="00BA6A8E" w:rsidRPr="00BA6A8E" w:rsidRDefault="00BA6A8E" w:rsidP="00BA6A8E">
      <w:pPr>
        <w:pStyle w:val="ListParagraph"/>
        <w:numPr>
          <w:ilvl w:val="0"/>
          <w:numId w:val="40"/>
        </w:numPr>
        <w:rPr>
          <w:rFonts w:ascii="Times New Roman" w:hAnsi="Times New Roman" w:cs="Times New Roman"/>
        </w:rPr>
      </w:pPr>
      <w:r>
        <w:rPr>
          <w:rFonts w:ascii="Times New Roman" w:hAnsi="Times New Roman" w:cs="Times New Roman"/>
        </w:rPr>
        <w:t>The comment or computational</w:t>
      </w:r>
      <w:r w:rsidRPr="009C1E41">
        <w:rPr>
          <w:rFonts w:ascii="Times New Roman" w:hAnsi="Times New Roman" w:cs="Times New Roman"/>
        </w:rPr>
        <w:t xml:space="preserve"> method of </w:t>
      </w:r>
      <w:r>
        <w:rPr>
          <w:rFonts w:ascii="Times New Roman" w:hAnsi="Times New Roman" w:cs="Times New Roman"/>
        </w:rPr>
        <w:t>non-</w:t>
      </w:r>
      <w:r>
        <w:rPr>
          <w:rFonts w:ascii="Times New Roman" w:hAnsi="Times New Roman" w:cs="Times New Roman"/>
        </w:rPr>
        <w:t xml:space="preserve">derived VALVAL </w:t>
      </w:r>
      <w:r w:rsidRPr="009C1E41">
        <w:rPr>
          <w:rFonts w:ascii="Times New Roman" w:hAnsi="Times New Roman" w:cs="Times New Roman"/>
        </w:rPr>
        <w:t xml:space="preserve">is </w:t>
      </w:r>
      <w:r>
        <w:rPr>
          <w:rFonts w:ascii="Times New Roman" w:hAnsi="Times New Roman" w:cs="Times New Roman"/>
        </w:rPr>
        <w:t xml:space="preserve">not </w:t>
      </w:r>
      <w:r w:rsidRPr="009C1E41">
        <w:rPr>
          <w:rFonts w:ascii="Times New Roman" w:hAnsi="Times New Roman" w:cs="Times New Roman"/>
        </w:rPr>
        <w:t>missing</w:t>
      </w:r>
    </w:p>
    <w:p w:rsidR="00AC51EF" w:rsidRDefault="00C368EC" w:rsidP="00BF1DA5">
      <w:pPr>
        <w:pStyle w:val="ListParagraph"/>
        <w:numPr>
          <w:ilvl w:val="0"/>
          <w:numId w:val="40"/>
        </w:numPr>
        <w:rPr>
          <w:rFonts w:ascii="Times New Roman" w:hAnsi="Times New Roman" w:cs="Times New Roman"/>
        </w:rPr>
      </w:pPr>
      <w:r w:rsidRPr="00AC51EF">
        <w:rPr>
          <w:rFonts w:ascii="Times New Roman" w:hAnsi="Times New Roman" w:cs="Times New Roman"/>
        </w:rPr>
        <w:t>T</w:t>
      </w:r>
      <w:r w:rsidR="00AC51EF" w:rsidRPr="00AC51EF">
        <w:rPr>
          <w:rFonts w:ascii="Times New Roman" w:hAnsi="Times New Roman" w:cs="Times New Roman"/>
        </w:rPr>
        <w:t xml:space="preserve">he value list of IECAT (JJ standard), CCCAT, DSCAT, FTCAT, QSCAT, LBCAT, LBSPEC or </w:t>
      </w:r>
      <w:r w:rsidR="00AC752D">
        <w:rPr>
          <w:rFonts w:ascii="Times New Roman" w:hAnsi="Times New Roman" w:cs="Times New Roman"/>
        </w:rPr>
        <w:t xml:space="preserve">LBMETHOD </w:t>
      </w:r>
      <w:r w:rsidR="00436B20" w:rsidRPr="00AC51EF">
        <w:rPr>
          <w:rFonts w:ascii="Times New Roman" w:hAnsi="Times New Roman" w:cs="Times New Roman"/>
        </w:rPr>
        <w:t xml:space="preserve">is </w:t>
      </w:r>
      <w:r w:rsidRPr="00AC51EF">
        <w:rPr>
          <w:rFonts w:ascii="Times New Roman" w:hAnsi="Times New Roman" w:cs="Times New Roman"/>
        </w:rPr>
        <w:t xml:space="preserve">not </w:t>
      </w:r>
      <w:r w:rsidR="00436B20" w:rsidRPr="00AC51EF">
        <w:rPr>
          <w:rFonts w:ascii="Times New Roman" w:hAnsi="Times New Roman" w:cs="Times New Roman"/>
        </w:rPr>
        <w:t>correct</w:t>
      </w:r>
      <w:r w:rsidR="00BF1DA5">
        <w:rPr>
          <w:rFonts w:ascii="Times New Roman" w:hAnsi="Times New Roman" w:cs="Times New Roman"/>
        </w:rPr>
        <w:t>. Please note</w:t>
      </w:r>
      <w:r w:rsidR="00BF1DA5" w:rsidRPr="00BF1DA5">
        <w:t xml:space="preserve"> </w:t>
      </w:r>
      <w:r w:rsidR="00BF1DA5">
        <w:t>f</w:t>
      </w:r>
      <w:r w:rsidR="00BF1DA5" w:rsidRPr="00BF1DA5">
        <w:rPr>
          <w:rFonts w:ascii="Times New Roman" w:hAnsi="Times New Roman" w:cs="Times New Roman"/>
        </w:rPr>
        <w:t>or nested value list, the VALUELST can only be missing when it’s the lowest level. Like for LB, LBCAT/LBSPEC/LBMETHOD the VALUELST should not be missing, but only the LBTESTCD should have missing VALUELST</w:t>
      </w:r>
    </w:p>
    <w:p w:rsidR="00436B20" w:rsidRPr="00AC51EF" w:rsidRDefault="00C368EC" w:rsidP="009F44C6">
      <w:pPr>
        <w:pStyle w:val="ListParagraph"/>
        <w:numPr>
          <w:ilvl w:val="0"/>
          <w:numId w:val="40"/>
        </w:numPr>
        <w:rPr>
          <w:rFonts w:ascii="Times New Roman" w:hAnsi="Times New Roman" w:cs="Times New Roman"/>
        </w:rPr>
      </w:pPr>
      <w:r w:rsidRPr="00AC51EF">
        <w:rPr>
          <w:rFonts w:ascii="Times New Roman" w:hAnsi="Times New Roman" w:cs="Times New Roman"/>
        </w:rPr>
        <w:t>T</w:t>
      </w:r>
      <w:r w:rsidR="00436B20" w:rsidRPr="00AC51EF">
        <w:rPr>
          <w:rFonts w:ascii="Times New Roman" w:hAnsi="Times New Roman" w:cs="Times New Roman"/>
        </w:rPr>
        <w:t>he DECDIG of float-point variable is missing</w:t>
      </w:r>
    </w:p>
    <w:p w:rsidR="00436B20" w:rsidRPr="001D094A" w:rsidRDefault="00436B20" w:rsidP="009F44C6">
      <w:pPr>
        <w:pStyle w:val="ListParagraph"/>
        <w:numPr>
          <w:ilvl w:val="0"/>
          <w:numId w:val="40"/>
        </w:numPr>
        <w:rPr>
          <w:rFonts w:ascii="Times New Roman" w:hAnsi="Times New Roman" w:cs="Times New Roman"/>
        </w:rPr>
      </w:pPr>
      <w:r w:rsidRPr="001D094A">
        <w:rPr>
          <w:rFonts w:ascii="Times New Roman" w:hAnsi="Times New Roman" w:cs="Times New Roman"/>
        </w:rPr>
        <w:t xml:space="preserve">The DECDIG of non-float-point variable is </w:t>
      </w:r>
      <w:r w:rsidR="00E42B6F">
        <w:rPr>
          <w:rFonts w:ascii="Times New Roman" w:hAnsi="Times New Roman" w:cs="Times New Roman"/>
        </w:rPr>
        <w:t xml:space="preserve">not </w:t>
      </w:r>
      <w:r w:rsidRPr="001D094A">
        <w:rPr>
          <w:rFonts w:ascii="Times New Roman" w:hAnsi="Times New Roman" w:cs="Times New Roman"/>
        </w:rPr>
        <w:t>missing</w:t>
      </w:r>
    </w:p>
    <w:p w:rsidR="001A20F4" w:rsidRPr="001A20F4" w:rsidRDefault="004336E5" w:rsidP="001A20F4">
      <w:pPr>
        <w:pStyle w:val="ListParagraph"/>
        <w:numPr>
          <w:ilvl w:val="0"/>
          <w:numId w:val="37"/>
        </w:numPr>
        <w:rPr>
          <w:rFonts w:ascii="Times New Roman" w:hAnsi="Times New Roman" w:cs="Times New Roman"/>
        </w:rPr>
      </w:pPr>
      <w:r w:rsidRPr="001D094A">
        <w:rPr>
          <w:rFonts w:ascii="Times New Roman" w:hAnsi="Times New Roman" w:cs="Times New Roman"/>
        </w:rPr>
        <w:t>VardefChk</w:t>
      </w:r>
    </w:p>
    <w:p w:rsidR="001A20F4" w:rsidRPr="001A20F4" w:rsidRDefault="001A20F4" w:rsidP="001A20F4">
      <w:pPr>
        <w:pStyle w:val="ListParagraph"/>
        <w:numPr>
          <w:ilvl w:val="0"/>
          <w:numId w:val="44"/>
        </w:numPr>
        <w:rPr>
          <w:rFonts w:ascii="Times New Roman" w:hAnsi="Times New Roman" w:cs="Times New Roman"/>
        </w:rPr>
      </w:pPr>
      <w:r w:rsidRPr="001D094A">
        <w:rPr>
          <w:rFonts w:ascii="Times New Roman" w:hAnsi="Times New Roman" w:cs="Times New Roman"/>
        </w:rPr>
        <w:t>The ORIGIN is missing</w:t>
      </w:r>
    </w:p>
    <w:p w:rsidR="001A20F4" w:rsidRPr="001A20F4" w:rsidRDefault="001A20F4" w:rsidP="001A20F4">
      <w:pPr>
        <w:pStyle w:val="ListParagraph"/>
        <w:numPr>
          <w:ilvl w:val="0"/>
          <w:numId w:val="44"/>
        </w:numPr>
        <w:rPr>
          <w:rFonts w:ascii="Times New Roman" w:hAnsi="Times New Roman" w:cs="Times New Roman"/>
        </w:rPr>
      </w:pPr>
      <w:r w:rsidRPr="001A20F4">
        <w:rPr>
          <w:rFonts w:ascii="Times New Roman" w:hAnsi="Times New Roman" w:cs="Times New Roman"/>
        </w:rPr>
        <w:t xml:space="preserve">ORIGIN format is not correct for multiple origin values. </w:t>
      </w:r>
      <w:bookmarkStart w:id="42" w:name="OLE_LINK26"/>
      <w:bookmarkStart w:id="43" w:name="OLE_LINK27"/>
      <w:r w:rsidRPr="001A20F4">
        <w:rPr>
          <w:rFonts w:ascii="Times New Roman" w:hAnsi="Times New Roman" w:cs="Times New Roman"/>
        </w:rPr>
        <w:t>If there are multiple ORIGINS then the CRF should be in the end. For example: “Assigned, CRF” not “CRF, Assigned”.</w:t>
      </w:r>
      <w:bookmarkEnd w:id="42"/>
      <w:bookmarkEnd w:id="43"/>
    </w:p>
    <w:p w:rsidR="004336E5" w:rsidRPr="001D094A" w:rsidRDefault="004336E5" w:rsidP="001A20F4">
      <w:pPr>
        <w:pStyle w:val="ListParagraph"/>
        <w:numPr>
          <w:ilvl w:val="0"/>
          <w:numId w:val="44"/>
        </w:numPr>
        <w:rPr>
          <w:rFonts w:ascii="Times New Roman" w:hAnsi="Times New Roman" w:cs="Times New Roman"/>
        </w:rPr>
      </w:pPr>
      <w:r w:rsidRPr="001D094A">
        <w:rPr>
          <w:rFonts w:ascii="Times New Roman" w:hAnsi="Times New Roman" w:cs="Times New Roman"/>
        </w:rPr>
        <w:t>CRFPAGE is missing when ORIGIN contains CRF</w:t>
      </w:r>
    </w:p>
    <w:p w:rsidR="004336E5" w:rsidRDefault="004336E5" w:rsidP="003D243B">
      <w:pPr>
        <w:pStyle w:val="ListParagraph"/>
        <w:numPr>
          <w:ilvl w:val="0"/>
          <w:numId w:val="44"/>
        </w:numPr>
        <w:rPr>
          <w:rFonts w:ascii="Times New Roman" w:hAnsi="Times New Roman" w:cs="Times New Roman"/>
        </w:rPr>
      </w:pPr>
      <w:r w:rsidRPr="001D094A">
        <w:rPr>
          <w:rFonts w:ascii="Times New Roman" w:hAnsi="Times New Roman" w:cs="Times New Roman"/>
        </w:rPr>
        <w:t>CRF page format is not correct (the delimiter should be ", ")</w:t>
      </w:r>
    </w:p>
    <w:p w:rsidR="00BA6A8E" w:rsidRDefault="00BA6A8E" w:rsidP="00BA6A8E">
      <w:pPr>
        <w:pStyle w:val="ListParagraph"/>
        <w:numPr>
          <w:ilvl w:val="0"/>
          <w:numId w:val="44"/>
        </w:numPr>
        <w:rPr>
          <w:rFonts w:ascii="Times New Roman" w:hAnsi="Times New Roman" w:cs="Times New Roman"/>
        </w:rPr>
      </w:pPr>
      <w:r>
        <w:rPr>
          <w:rFonts w:ascii="Times New Roman" w:hAnsi="Times New Roman" w:cs="Times New Roman"/>
        </w:rPr>
        <w:t xml:space="preserve">The comment or computational method of derived variable </w:t>
      </w:r>
      <w:r w:rsidRPr="009C1E41">
        <w:rPr>
          <w:rFonts w:ascii="Times New Roman" w:hAnsi="Times New Roman" w:cs="Times New Roman"/>
        </w:rPr>
        <w:t>is missing</w:t>
      </w:r>
    </w:p>
    <w:p w:rsidR="00BA6A8E" w:rsidRPr="00BA6A8E" w:rsidRDefault="00BA6A8E" w:rsidP="00BA6A8E">
      <w:pPr>
        <w:pStyle w:val="ListParagraph"/>
        <w:numPr>
          <w:ilvl w:val="0"/>
          <w:numId w:val="44"/>
        </w:numPr>
        <w:rPr>
          <w:rFonts w:ascii="Times New Roman" w:hAnsi="Times New Roman" w:cs="Times New Roman"/>
        </w:rPr>
      </w:pPr>
      <w:r>
        <w:rPr>
          <w:rFonts w:ascii="Times New Roman" w:hAnsi="Times New Roman" w:cs="Times New Roman"/>
        </w:rPr>
        <w:t>The comment or computational</w:t>
      </w:r>
      <w:r w:rsidRPr="009C1E41">
        <w:rPr>
          <w:rFonts w:ascii="Times New Roman" w:hAnsi="Times New Roman" w:cs="Times New Roman"/>
        </w:rPr>
        <w:t xml:space="preserve"> method of </w:t>
      </w:r>
      <w:r>
        <w:rPr>
          <w:rFonts w:ascii="Times New Roman" w:hAnsi="Times New Roman" w:cs="Times New Roman"/>
        </w:rPr>
        <w:t xml:space="preserve">non-derived variable </w:t>
      </w:r>
      <w:r w:rsidRPr="009C1E41">
        <w:rPr>
          <w:rFonts w:ascii="Times New Roman" w:hAnsi="Times New Roman" w:cs="Times New Roman"/>
        </w:rPr>
        <w:t xml:space="preserve">is </w:t>
      </w:r>
      <w:r>
        <w:rPr>
          <w:rFonts w:ascii="Times New Roman" w:hAnsi="Times New Roman" w:cs="Times New Roman"/>
        </w:rPr>
        <w:t xml:space="preserve">not </w:t>
      </w:r>
      <w:r w:rsidRPr="009C1E41">
        <w:rPr>
          <w:rFonts w:ascii="Times New Roman" w:hAnsi="Times New Roman" w:cs="Times New Roman"/>
        </w:rPr>
        <w:t>missing</w:t>
      </w:r>
    </w:p>
    <w:p w:rsidR="004336E5" w:rsidRPr="001D094A" w:rsidRDefault="004336E5" w:rsidP="001A20F4">
      <w:pPr>
        <w:pStyle w:val="ListParagraph"/>
        <w:numPr>
          <w:ilvl w:val="0"/>
          <w:numId w:val="44"/>
        </w:numPr>
        <w:rPr>
          <w:rFonts w:ascii="Times New Roman" w:hAnsi="Times New Roman" w:cs="Times New Roman"/>
        </w:rPr>
      </w:pPr>
      <w:r w:rsidRPr="001D094A">
        <w:rPr>
          <w:rFonts w:ascii="Times New Roman" w:hAnsi="Times New Roman" w:cs="Times New Roman"/>
        </w:rPr>
        <w:t>The DECDIG of float-point variable is missing</w:t>
      </w:r>
    </w:p>
    <w:p w:rsidR="004336E5" w:rsidRPr="001D094A" w:rsidRDefault="004336E5" w:rsidP="001A20F4">
      <w:pPr>
        <w:pStyle w:val="ListParagraph"/>
        <w:numPr>
          <w:ilvl w:val="0"/>
          <w:numId w:val="44"/>
        </w:numPr>
        <w:rPr>
          <w:rFonts w:ascii="Times New Roman" w:hAnsi="Times New Roman" w:cs="Times New Roman"/>
        </w:rPr>
      </w:pPr>
      <w:r w:rsidRPr="001D094A">
        <w:rPr>
          <w:rFonts w:ascii="Times New Roman" w:hAnsi="Times New Roman" w:cs="Times New Roman"/>
        </w:rPr>
        <w:t xml:space="preserve">The DECDIG of non-float-point variable is </w:t>
      </w:r>
      <w:r w:rsidR="00CD7E30">
        <w:rPr>
          <w:rFonts w:ascii="Times New Roman" w:hAnsi="Times New Roman" w:cs="Times New Roman"/>
        </w:rPr>
        <w:t xml:space="preserve">not </w:t>
      </w:r>
      <w:r w:rsidRPr="001D094A">
        <w:rPr>
          <w:rFonts w:ascii="Times New Roman" w:hAnsi="Times New Roman" w:cs="Times New Roman"/>
        </w:rPr>
        <w:t>missing</w:t>
      </w:r>
    </w:p>
    <w:p w:rsidR="004336E5" w:rsidRDefault="004336E5" w:rsidP="001A20F4">
      <w:pPr>
        <w:pStyle w:val="ListParagraph"/>
        <w:numPr>
          <w:ilvl w:val="0"/>
          <w:numId w:val="44"/>
        </w:numPr>
        <w:rPr>
          <w:rFonts w:ascii="Times New Roman" w:hAnsi="Times New Roman" w:cs="Times New Roman"/>
        </w:rPr>
      </w:pPr>
      <w:r w:rsidRPr="001D094A">
        <w:rPr>
          <w:rFonts w:ascii="Times New Roman" w:hAnsi="Times New Roman" w:cs="Times New Roman"/>
        </w:rPr>
        <w:t xml:space="preserve">The variable order is </w:t>
      </w:r>
      <w:r w:rsidR="00BC3FFD">
        <w:rPr>
          <w:rFonts w:ascii="Times New Roman" w:hAnsi="Times New Roman" w:cs="Times New Roman"/>
        </w:rPr>
        <w:t xml:space="preserve">not </w:t>
      </w:r>
      <w:r w:rsidRPr="001D094A">
        <w:rPr>
          <w:rFonts w:ascii="Times New Roman" w:hAnsi="Times New Roman" w:cs="Times New Roman"/>
        </w:rPr>
        <w:t>correct</w:t>
      </w:r>
    </w:p>
    <w:p w:rsidR="0045369F" w:rsidRDefault="0045369F" w:rsidP="00FB6AFE">
      <w:pPr>
        <w:pStyle w:val="ListParagraph"/>
        <w:numPr>
          <w:ilvl w:val="0"/>
          <w:numId w:val="44"/>
        </w:numPr>
        <w:rPr>
          <w:rFonts w:ascii="Times New Roman" w:hAnsi="Times New Roman" w:cs="Times New Roman"/>
        </w:rPr>
      </w:pPr>
      <w:r>
        <w:rPr>
          <w:rFonts w:ascii="Times New Roman" w:hAnsi="Times New Roman" w:cs="Times New Roman"/>
        </w:rPr>
        <w:lastRenderedPageBreak/>
        <w:t xml:space="preserve"> </w:t>
      </w:r>
      <w:r w:rsidR="00FB6AFE" w:rsidRPr="00FB6AFE">
        <w:rPr>
          <w:rFonts w:ascii="Times New Roman" w:hAnsi="Times New Roman" w:cs="Times New Roman"/>
        </w:rPr>
        <w:t>COMPUTATIONAL ALGORITHM attached to v</w:t>
      </w:r>
      <w:r w:rsidR="005E4BD4">
        <w:rPr>
          <w:rFonts w:ascii="Times New Roman" w:hAnsi="Times New Roman" w:cs="Times New Roman"/>
        </w:rPr>
        <w:t>ariable (--DY, --STDY or –ENDY)</w:t>
      </w:r>
      <w:r w:rsidR="00EC3E6F">
        <w:rPr>
          <w:rFonts w:ascii="Times New Roman" w:hAnsi="Times New Roman" w:cs="Times New Roman"/>
        </w:rPr>
        <w:t xml:space="preserve"> </w:t>
      </w:r>
      <w:r w:rsidR="00FB6AFE" w:rsidRPr="00FB6AFE">
        <w:rPr>
          <w:rFonts w:ascii="Times New Roman" w:hAnsi="Times New Roman" w:cs="Times New Roman"/>
        </w:rPr>
        <w:t>is missing.</w:t>
      </w:r>
    </w:p>
    <w:p w:rsidR="0045369F" w:rsidRDefault="00FB6AFE" w:rsidP="00FB6AFE">
      <w:pPr>
        <w:pStyle w:val="ListParagraph"/>
        <w:numPr>
          <w:ilvl w:val="0"/>
          <w:numId w:val="44"/>
        </w:numPr>
        <w:rPr>
          <w:rFonts w:ascii="Times New Roman" w:hAnsi="Times New Roman" w:cs="Times New Roman"/>
        </w:rPr>
      </w:pPr>
      <w:r>
        <w:rPr>
          <w:rFonts w:ascii="Times New Roman" w:hAnsi="Times New Roman" w:cs="Times New Roman"/>
        </w:rPr>
        <w:t>A comment that describes the start</w:t>
      </w:r>
      <w:r w:rsidRPr="00FB6AFE">
        <w:rPr>
          <w:rFonts w:ascii="Times New Roman" w:hAnsi="Times New Roman" w:cs="Times New Roman"/>
        </w:rPr>
        <w:t xml:space="preserve"> of the protocol-specified reference period is missing</w:t>
      </w:r>
    </w:p>
    <w:p w:rsidR="0045369F" w:rsidRDefault="00FB6AFE" w:rsidP="0045369F">
      <w:pPr>
        <w:pStyle w:val="ListParagraph"/>
        <w:numPr>
          <w:ilvl w:val="0"/>
          <w:numId w:val="44"/>
        </w:numPr>
        <w:rPr>
          <w:rFonts w:ascii="Times New Roman" w:hAnsi="Times New Roman" w:cs="Times New Roman"/>
        </w:rPr>
      </w:pPr>
      <w:r>
        <w:rPr>
          <w:rFonts w:ascii="Times New Roman" w:hAnsi="Times New Roman" w:cs="Times New Roman"/>
        </w:rPr>
        <w:t>A comment that describes the end</w:t>
      </w:r>
      <w:r w:rsidRPr="00FB6AFE">
        <w:rPr>
          <w:rFonts w:ascii="Times New Roman" w:hAnsi="Times New Roman" w:cs="Times New Roman"/>
        </w:rPr>
        <w:t xml:space="preserve"> of the protocol-specified reference period is missing</w:t>
      </w:r>
    </w:p>
    <w:p w:rsidR="00BA31FC" w:rsidRPr="001D094A" w:rsidRDefault="00BA31FC" w:rsidP="009F44C6">
      <w:pPr>
        <w:pStyle w:val="ListParagraph"/>
        <w:numPr>
          <w:ilvl w:val="0"/>
          <w:numId w:val="37"/>
        </w:numPr>
        <w:rPr>
          <w:rFonts w:ascii="Times New Roman" w:hAnsi="Times New Roman" w:cs="Times New Roman"/>
        </w:rPr>
      </w:pPr>
      <w:r w:rsidRPr="001D094A">
        <w:rPr>
          <w:rFonts w:ascii="Times New Roman" w:hAnsi="Times New Roman" w:cs="Times New Roman"/>
        </w:rPr>
        <w:t>CrossChk</w:t>
      </w:r>
    </w:p>
    <w:p w:rsidR="00BA31FC" w:rsidRDefault="00424ACA" w:rsidP="007D3435">
      <w:pPr>
        <w:pStyle w:val="ListParagraph"/>
        <w:numPr>
          <w:ilvl w:val="0"/>
          <w:numId w:val="24"/>
        </w:numPr>
        <w:rPr>
          <w:rFonts w:ascii="Times New Roman" w:hAnsi="Times New Roman" w:cs="Times New Roman"/>
        </w:rPr>
      </w:pPr>
      <w:r>
        <w:rPr>
          <w:rFonts w:ascii="Times New Roman" w:hAnsi="Times New Roman" w:cs="Times New Roman"/>
        </w:rPr>
        <w:t>Code list</w:t>
      </w:r>
      <w:r w:rsidR="007D3435">
        <w:rPr>
          <w:rFonts w:ascii="Times New Roman" w:hAnsi="Times New Roman" w:cs="Times New Roman"/>
        </w:rPr>
        <w:t>/Value list/</w:t>
      </w:r>
      <w:r w:rsidR="007D3435" w:rsidRPr="007D3435">
        <w:t xml:space="preserve"> </w:t>
      </w:r>
      <w:r w:rsidR="007D3435" w:rsidRPr="007D3435">
        <w:rPr>
          <w:rFonts w:ascii="Times New Roman" w:hAnsi="Times New Roman" w:cs="Times New Roman"/>
        </w:rPr>
        <w:t>Computational Algorithm Method</w:t>
      </w:r>
      <w:r w:rsidR="00BA31FC" w:rsidRPr="001D094A">
        <w:rPr>
          <w:rFonts w:ascii="Times New Roman" w:hAnsi="Times New Roman" w:cs="Times New Roman"/>
        </w:rPr>
        <w:t xml:space="preserve"> in </w:t>
      </w:r>
      <w:r w:rsidR="00CF2BBF" w:rsidRPr="00E95D75">
        <w:rPr>
          <w:rFonts w:ascii="Times New Roman" w:hAnsi="Times New Roman" w:cs="Times New Roman"/>
        </w:rPr>
        <w:t xml:space="preserve">study metadata </w:t>
      </w:r>
      <w:r w:rsidR="00BA31FC" w:rsidRPr="001D094A">
        <w:rPr>
          <w:rFonts w:ascii="Times New Roman" w:hAnsi="Times New Roman" w:cs="Times New Roman"/>
        </w:rPr>
        <w:t xml:space="preserve">VARDEF </w:t>
      </w:r>
      <w:r>
        <w:rPr>
          <w:rFonts w:ascii="Times New Roman" w:hAnsi="Times New Roman" w:cs="Times New Roman"/>
        </w:rPr>
        <w:t xml:space="preserve">or </w:t>
      </w:r>
      <w:r w:rsidR="00BA31FC" w:rsidRPr="001D094A">
        <w:rPr>
          <w:rFonts w:ascii="Times New Roman" w:hAnsi="Times New Roman" w:cs="Times New Roman"/>
        </w:rPr>
        <w:t xml:space="preserve">VALDEF </w:t>
      </w:r>
      <w:r>
        <w:rPr>
          <w:rFonts w:ascii="Times New Roman" w:hAnsi="Times New Roman" w:cs="Times New Roman"/>
        </w:rPr>
        <w:t>but not in</w:t>
      </w:r>
      <w:r w:rsidR="00BA31FC" w:rsidRPr="001D094A">
        <w:rPr>
          <w:rFonts w:ascii="Times New Roman" w:hAnsi="Times New Roman" w:cs="Times New Roman"/>
        </w:rPr>
        <w:t xml:space="preserve"> </w:t>
      </w:r>
      <w:r w:rsidR="00CF2BBF" w:rsidRPr="00E95D75">
        <w:rPr>
          <w:rFonts w:ascii="Times New Roman" w:hAnsi="Times New Roman" w:cs="Times New Roman"/>
        </w:rPr>
        <w:t xml:space="preserve">study metadata </w:t>
      </w:r>
      <w:r w:rsidR="00BA31FC" w:rsidRPr="001D094A">
        <w:rPr>
          <w:rFonts w:ascii="Times New Roman" w:hAnsi="Times New Roman" w:cs="Times New Roman"/>
        </w:rPr>
        <w:t>CD</w:t>
      </w:r>
      <w:r w:rsidR="007D3435">
        <w:rPr>
          <w:rFonts w:ascii="Times New Roman" w:hAnsi="Times New Roman" w:cs="Times New Roman"/>
        </w:rPr>
        <w:t>/VALDEF/COMPMETH</w:t>
      </w:r>
    </w:p>
    <w:p w:rsidR="00644B48" w:rsidRPr="009C1E41" w:rsidRDefault="00644B48" w:rsidP="009C1E41">
      <w:pPr>
        <w:pStyle w:val="ListParagraph"/>
        <w:ind w:left="1440"/>
        <w:rPr>
          <w:rFonts w:ascii="Times New Roman" w:hAnsi="Times New Roman" w:cs="Times New Roman"/>
        </w:rPr>
      </w:pPr>
      <w:r w:rsidRPr="009C1E41">
        <w:rPr>
          <w:rFonts w:ascii="Times New Roman" w:hAnsi="Times New Roman" w:cs="Times New Roman"/>
        </w:rPr>
        <w:t xml:space="preserve">Action: add </w:t>
      </w:r>
      <w:r w:rsidR="007D3435" w:rsidRPr="009C1E41">
        <w:rPr>
          <w:rFonts w:ascii="Times New Roman" w:hAnsi="Times New Roman" w:cs="Times New Roman"/>
        </w:rPr>
        <w:t xml:space="preserve">Code list/Value list/ Computational Algorithm Method </w:t>
      </w:r>
      <w:r w:rsidRPr="009C1E41">
        <w:rPr>
          <w:rFonts w:ascii="Times New Roman" w:hAnsi="Times New Roman" w:cs="Times New Roman"/>
        </w:rPr>
        <w:t xml:space="preserve">to sheet </w:t>
      </w:r>
      <w:r w:rsidR="007D3435" w:rsidRPr="009C1E41">
        <w:rPr>
          <w:rFonts w:ascii="Times New Roman" w:hAnsi="Times New Roman" w:cs="Times New Roman"/>
        </w:rPr>
        <w:t>CD/VALDEF/COMPMETH</w:t>
      </w:r>
    </w:p>
    <w:p w:rsidR="00871EB7" w:rsidRDefault="007D3435" w:rsidP="00871EB7">
      <w:pPr>
        <w:pStyle w:val="ListParagraph"/>
        <w:numPr>
          <w:ilvl w:val="0"/>
          <w:numId w:val="24"/>
        </w:numPr>
        <w:rPr>
          <w:rFonts w:ascii="Times New Roman" w:hAnsi="Times New Roman" w:cs="Times New Roman"/>
        </w:rPr>
      </w:pPr>
      <w:r>
        <w:rPr>
          <w:rFonts w:ascii="Times New Roman" w:hAnsi="Times New Roman" w:cs="Times New Roman"/>
        </w:rPr>
        <w:t>Code list/Value list/</w:t>
      </w:r>
      <w:r w:rsidRPr="007D3435">
        <w:t xml:space="preserve"> </w:t>
      </w:r>
      <w:r w:rsidRPr="007D3435">
        <w:rPr>
          <w:rFonts w:ascii="Times New Roman" w:hAnsi="Times New Roman" w:cs="Times New Roman"/>
        </w:rPr>
        <w:t>Computational Algorithm Method</w:t>
      </w:r>
      <w:r w:rsidRPr="00644B48">
        <w:rPr>
          <w:rFonts w:ascii="Times New Roman" w:hAnsi="Times New Roman" w:cs="Times New Roman"/>
        </w:rPr>
        <w:t xml:space="preserve"> </w:t>
      </w:r>
      <w:r w:rsidR="00644B48" w:rsidRPr="00644B48">
        <w:rPr>
          <w:rFonts w:ascii="Times New Roman" w:hAnsi="Times New Roman" w:cs="Times New Roman"/>
        </w:rPr>
        <w:t xml:space="preserve">in </w:t>
      </w:r>
      <w:r w:rsidR="00CF2BBF" w:rsidRPr="00E95D75">
        <w:rPr>
          <w:rFonts w:ascii="Times New Roman" w:hAnsi="Times New Roman" w:cs="Times New Roman"/>
        </w:rPr>
        <w:t xml:space="preserve">study metadata </w:t>
      </w:r>
      <w:r w:rsidRPr="001D094A">
        <w:rPr>
          <w:rFonts w:ascii="Times New Roman" w:hAnsi="Times New Roman" w:cs="Times New Roman"/>
        </w:rPr>
        <w:t>CD</w:t>
      </w:r>
      <w:r>
        <w:rPr>
          <w:rFonts w:ascii="Times New Roman" w:hAnsi="Times New Roman" w:cs="Times New Roman"/>
        </w:rPr>
        <w:t>/VALDEF/COMPMETH</w:t>
      </w:r>
      <w:r w:rsidRPr="00644B48">
        <w:rPr>
          <w:rFonts w:ascii="Times New Roman" w:hAnsi="Times New Roman" w:cs="Times New Roman"/>
        </w:rPr>
        <w:t xml:space="preserve"> </w:t>
      </w:r>
      <w:r w:rsidR="00644B48" w:rsidRPr="00644B48">
        <w:rPr>
          <w:rFonts w:ascii="Times New Roman" w:hAnsi="Times New Roman" w:cs="Times New Roman"/>
        </w:rPr>
        <w:t xml:space="preserve">but not </w:t>
      </w:r>
      <w:r w:rsidR="00644B48">
        <w:rPr>
          <w:rFonts w:ascii="Times New Roman" w:hAnsi="Times New Roman" w:cs="Times New Roman"/>
        </w:rPr>
        <w:t xml:space="preserve">in </w:t>
      </w:r>
      <w:r w:rsidR="00CF2BBF" w:rsidRPr="00E95D75">
        <w:rPr>
          <w:rFonts w:ascii="Times New Roman" w:hAnsi="Times New Roman" w:cs="Times New Roman"/>
        </w:rPr>
        <w:t xml:space="preserve">study metadata </w:t>
      </w:r>
      <w:r w:rsidR="00644B48" w:rsidRPr="00644B48">
        <w:rPr>
          <w:rFonts w:ascii="Times New Roman" w:hAnsi="Times New Roman" w:cs="Times New Roman"/>
        </w:rPr>
        <w:t xml:space="preserve">VARDEF or VALDEF </w:t>
      </w:r>
    </w:p>
    <w:p w:rsidR="00644B48" w:rsidRPr="009C1E41" w:rsidRDefault="00644B48" w:rsidP="009C1E41">
      <w:pPr>
        <w:pStyle w:val="ListParagraph"/>
        <w:ind w:left="1440"/>
        <w:rPr>
          <w:rFonts w:ascii="Times New Roman" w:hAnsi="Times New Roman" w:cs="Times New Roman"/>
        </w:rPr>
      </w:pPr>
      <w:r w:rsidRPr="009C1E41">
        <w:rPr>
          <w:rFonts w:ascii="Times New Roman" w:hAnsi="Times New Roman" w:cs="Times New Roman"/>
        </w:rPr>
        <w:t xml:space="preserve">Action: remove </w:t>
      </w:r>
      <w:r w:rsidR="007D3435" w:rsidRPr="009C1E41">
        <w:rPr>
          <w:rFonts w:ascii="Times New Roman" w:hAnsi="Times New Roman" w:cs="Times New Roman"/>
        </w:rPr>
        <w:t xml:space="preserve">Code list/Value list/ Computational Algorithm Method </w:t>
      </w:r>
      <w:r w:rsidRPr="009C1E41">
        <w:rPr>
          <w:rFonts w:ascii="Times New Roman" w:hAnsi="Times New Roman" w:cs="Times New Roman"/>
        </w:rPr>
        <w:t xml:space="preserve">from sheet </w:t>
      </w:r>
      <w:r w:rsidR="007D3435" w:rsidRPr="009C1E41">
        <w:rPr>
          <w:rFonts w:ascii="Times New Roman" w:hAnsi="Times New Roman" w:cs="Times New Roman"/>
        </w:rPr>
        <w:t>CD/VALDEF/COMPMETH</w:t>
      </w:r>
    </w:p>
    <w:p w:rsidR="00193D65" w:rsidRPr="00524D58" w:rsidRDefault="00193D65" w:rsidP="0047115C">
      <w:pPr>
        <w:pStyle w:val="ListParagraph"/>
        <w:ind w:left="1440"/>
        <w:rPr>
          <w:rFonts w:ascii="Times New Roman" w:hAnsi="Times New Roman" w:cs="Times New Roman"/>
        </w:rPr>
      </w:pPr>
      <w:r w:rsidRPr="00A82C92">
        <w:rPr>
          <w:rFonts w:ascii="Times New Roman" w:hAnsi="Times New Roman" w:cs="Times New Roman"/>
        </w:rPr>
        <w:t xml:space="preserve">ORIGIN </w:t>
      </w:r>
      <w:r w:rsidR="001E77AD" w:rsidRPr="00A82C92">
        <w:rPr>
          <w:rFonts w:ascii="Times New Roman" w:hAnsi="Times New Roman" w:cs="Times New Roman"/>
        </w:rPr>
        <w:t xml:space="preserve">of –ORRES/QVAL </w:t>
      </w:r>
      <w:r w:rsidRPr="00A82C92">
        <w:rPr>
          <w:rFonts w:ascii="Times New Roman" w:hAnsi="Times New Roman" w:cs="Times New Roman"/>
        </w:rPr>
        <w:t xml:space="preserve">in </w:t>
      </w:r>
      <w:r w:rsidR="00CF2BBF" w:rsidRPr="00A82C92">
        <w:rPr>
          <w:rFonts w:ascii="Times New Roman" w:hAnsi="Times New Roman" w:cs="Times New Roman"/>
        </w:rPr>
        <w:t xml:space="preserve">study metadata </w:t>
      </w:r>
      <w:r w:rsidRPr="00A82C92">
        <w:rPr>
          <w:rFonts w:ascii="Times New Roman" w:hAnsi="Times New Roman" w:cs="Times New Roman"/>
        </w:rPr>
        <w:t>VARDEF do not correspond with ORIGIN</w:t>
      </w:r>
      <w:r w:rsidR="001E77AD" w:rsidRPr="00524D58">
        <w:rPr>
          <w:rFonts w:ascii="Times New Roman" w:hAnsi="Times New Roman" w:cs="Times New Roman"/>
        </w:rPr>
        <w:t xml:space="preserve"> of –TESTCD/QNAM</w:t>
      </w:r>
      <w:r w:rsidRPr="00524D58">
        <w:rPr>
          <w:rFonts w:ascii="Times New Roman" w:hAnsi="Times New Roman" w:cs="Times New Roman"/>
        </w:rPr>
        <w:t xml:space="preserve"> in </w:t>
      </w:r>
      <w:r w:rsidR="00CF2BBF" w:rsidRPr="00524D58">
        <w:rPr>
          <w:rFonts w:ascii="Times New Roman" w:hAnsi="Times New Roman" w:cs="Times New Roman"/>
        </w:rPr>
        <w:t xml:space="preserve">study metadata </w:t>
      </w:r>
      <w:r w:rsidRPr="00524D58">
        <w:rPr>
          <w:rFonts w:ascii="Times New Roman" w:hAnsi="Times New Roman" w:cs="Times New Roman"/>
        </w:rPr>
        <w:t>VALDEF</w:t>
      </w:r>
    </w:p>
    <w:p w:rsidR="001E77AD" w:rsidRPr="009C1E41" w:rsidRDefault="001E77AD" w:rsidP="0047115C">
      <w:pPr>
        <w:pStyle w:val="ListParagraph"/>
        <w:ind w:left="1440"/>
        <w:rPr>
          <w:rFonts w:ascii="Times New Roman" w:hAnsi="Times New Roman" w:cs="Times New Roman"/>
        </w:rPr>
      </w:pPr>
      <w:r w:rsidRPr="009C1E41">
        <w:rPr>
          <w:rFonts w:ascii="Times New Roman" w:hAnsi="Times New Roman" w:cs="Times New Roman"/>
        </w:rPr>
        <w:t xml:space="preserve">Action: revise ORIGIN of –ORRES/QVAL in </w:t>
      </w:r>
      <w:r w:rsidR="007E41EC" w:rsidRPr="009C1E41">
        <w:rPr>
          <w:rFonts w:ascii="Times New Roman" w:hAnsi="Times New Roman" w:cs="Times New Roman"/>
        </w:rPr>
        <w:t xml:space="preserve">sheet </w:t>
      </w:r>
      <w:r w:rsidRPr="009C1E41">
        <w:rPr>
          <w:rFonts w:ascii="Times New Roman" w:hAnsi="Times New Roman" w:cs="Times New Roman"/>
        </w:rPr>
        <w:t xml:space="preserve">VARDEF or ORIGIN of –TESTCD/QNAM in </w:t>
      </w:r>
      <w:r w:rsidR="007E41EC" w:rsidRPr="009C1E41">
        <w:rPr>
          <w:rFonts w:ascii="Times New Roman" w:hAnsi="Times New Roman" w:cs="Times New Roman"/>
        </w:rPr>
        <w:t xml:space="preserve">sheet </w:t>
      </w:r>
      <w:r w:rsidRPr="009C1E41">
        <w:rPr>
          <w:rFonts w:ascii="Times New Roman" w:hAnsi="Times New Roman" w:cs="Times New Roman"/>
        </w:rPr>
        <w:t>VALDEF</w:t>
      </w:r>
    </w:p>
    <w:p w:rsidR="00961834" w:rsidRDefault="00961834" w:rsidP="00193D65">
      <w:pPr>
        <w:pStyle w:val="ListParagraph"/>
        <w:numPr>
          <w:ilvl w:val="0"/>
          <w:numId w:val="24"/>
        </w:numPr>
        <w:rPr>
          <w:rFonts w:ascii="Times New Roman" w:hAnsi="Times New Roman" w:cs="Times New Roman"/>
        </w:rPr>
      </w:pPr>
      <w:r w:rsidRPr="00B00A31">
        <w:rPr>
          <w:rFonts w:ascii="Times New Roman" w:hAnsi="Times New Roman" w:cs="Times New Roman"/>
        </w:rPr>
        <w:t xml:space="preserve">There is mismatch between </w:t>
      </w:r>
      <w:r>
        <w:rPr>
          <w:rFonts w:ascii="Times New Roman" w:hAnsi="Times New Roman" w:cs="Times New Roman"/>
        </w:rPr>
        <w:t xml:space="preserve">CRF page in </w:t>
      </w:r>
      <w:r w:rsidR="00CF2BBF" w:rsidRPr="00E95D75">
        <w:rPr>
          <w:rFonts w:ascii="Times New Roman" w:hAnsi="Times New Roman" w:cs="Times New Roman"/>
        </w:rPr>
        <w:t xml:space="preserve">study metadata </w:t>
      </w:r>
      <w:r>
        <w:rPr>
          <w:rFonts w:ascii="Times New Roman" w:hAnsi="Times New Roman" w:cs="Times New Roman"/>
        </w:rPr>
        <w:t xml:space="preserve">VARDEF </w:t>
      </w:r>
      <w:r w:rsidRPr="00B00A31">
        <w:rPr>
          <w:rFonts w:ascii="Times New Roman" w:hAnsi="Times New Roman" w:cs="Times New Roman"/>
        </w:rPr>
        <w:t xml:space="preserve">and </w:t>
      </w:r>
      <w:r>
        <w:rPr>
          <w:rFonts w:ascii="Times New Roman" w:hAnsi="Times New Roman" w:cs="Times New Roman"/>
        </w:rPr>
        <w:t xml:space="preserve">CRF page </w:t>
      </w:r>
      <w:r w:rsidRPr="00B00A31">
        <w:rPr>
          <w:rFonts w:ascii="Times New Roman" w:hAnsi="Times New Roman" w:cs="Times New Roman"/>
        </w:rPr>
        <w:t xml:space="preserve">in </w:t>
      </w:r>
      <w:r w:rsidR="00CF2BBF" w:rsidRPr="00E95D75">
        <w:rPr>
          <w:rFonts w:ascii="Times New Roman" w:hAnsi="Times New Roman" w:cs="Times New Roman"/>
        </w:rPr>
        <w:t xml:space="preserve">study metadata </w:t>
      </w:r>
      <w:r>
        <w:rPr>
          <w:rFonts w:ascii="Times New Roman" w:hAnsi="Times New Roman" w:cs="Times New Roman"/>
        </w:rPr>
        <w:t>VALDEF</w:t>
      </w:r>
    </w:p>
    <w:p w:rsidR="00277E0C" w:rsidRPr="009C1E41" w:rsidRDefault="00277E0C" w:rsidP="009C1E41">
      <w:pPr>
        <w:pStyle w:val="ListParagraph"/>
        <w:ind w:left="1440"/>
        <w:rPr>
          <w:rFonts w:ascii="Times New Roman" w:hAnsi="Times New Roman" w:cs="Times New Roman"/>
        </w:rPr>
      </w:pPr>
      <w:r w:rsidRPr="009C1E41">
        <w:rPr>
          <w:rFonts w:ascii="Times New Roman" w:hAnsi="Times New Roman" w:cs="Times New Roman"/>
        </w:rPr>
        <w:t xml:space="preserve">Action: </w:t>
      </w:r>
      <w:r w:rsidR="005159F0" w:rsidRPr="009C1E41">
        <w:rPr>
          <w:rFonts w:ascii="Times New Roman" w:hAnsi="Times New Roman" w:cs="Times New Roman"/>
        </w:rPr>
        <w:t xml:space="preserve">revise CRF page in </w:t>
      </w:r>
      <w:r w:rsidR="007E41EC" w:rsidRPr="009C1E41">
        <w:rPr>
          <w:rFonts w:ascii="Times New Roman" w:hAnsi="Times New Roman" w:cs="Times New Roman"/>
        </w:rPr>
        <w:t xml:space="preserve">sheet </w:t>
      </w:r>
      <w:r w:rsidR="005159F0" w:rsidRPr="009C1E41">
        <w:rPr>
          <w:rFonts w:ascii="Times New Roman" w:hAnsi="Times New Roman" w:cs="Times New Roman"/>
        </w:rPr>
        <w:t>VARDEF or VALDEF</w:t>
      </w:r>
    </w:p>
    <w:p w:rsidR="00BA31FC" w:rsidRDefault="00BA31FC" w:rsidP="009F44C6">
      <w:pPr>
        <w:pStyle w:val="ListParagraph"/>
        <w:numPr>
          <w:ilvl w:val="0"/>
          <w:numId w:val="24"/>
        </w:numPr>
        <w:rPr>
          <w:rFonts w:ascii="Times New Roman" w:hAnsi="Times New Roman" w:cs="Times New Roman"/>
        </w:rPr>
      </w:pPr>
      <w:r w:rsidRPr="001D094A">
        <w:rPr>
          <w:rFonts w:ascii="Times New Roman" w:hAnsi="Times New Roman" w:cs="Times New Roman"/>
        </w:rPr>
        <w:t xml:space="preserve">The </w:t>
      </w:r>
      <w:bookmarkStart w:id="44" w:name="OLE_LINK13"/>
      <w:bookmarkStart w:id="45" w:name="OLE_LINK22"/>
      <w:r w:rsidRPr="001D094A">
        <w:rPr>
          <w:rFonts w:ascii="Times New Roman" w:hAnsi="Times New Roman" w:cs="Times New Roman"/>
        </w:rPr>
        <w:t xml:space="preserve">logical key order </w:t>
      </w:r>
      <w:bookmarkEnd w:id="44"/>
      <w:bookmarkEnd w:id="45"/>
      <w:r w:rsidRPr="001D094A">
        <w:rPr>
          <w:rFonts w:ascii="Times New Roman" w:hAnsi="Times New Roman" w:cs="Times New Roman"/>
        </w:rPr>
        <w:t xml:space="preserve">in </w:t>
      </w:r>
      <w:r w:rsidR="00CF2BBF" w:rsidRPr="00E95D75">
        <w:rPr>
          <w:rFonts w:ascii="Times New Roman" w:hAnsi="Times New Roman" w:cs="Times New Roman"/>
        </w:rPr>
        <w:t xml:space="preserve">study metadata </w:t>
      </w:r>
      <w:r w:rsidRPr="001D094A">
        <w:rPr>
          <w:rFonts w:ascii="Times New Roman" w:hAnsi="Times New Roman" w:cs="Times New Roman"/>
        </w:rPr>
        <w:t xml:space="preserve">VARDEF is </w:t>
      </w:r>
      <w:r w:rsidR="005E2C7D" w:rsidRPr="001D094A">
        <w:rPr>
          <w:rFonts w:ascii="Times New Roman" w:hAnsi="Times New Roman" w:cs="Times New Roman"/>
        </w:rPr>
        <w:t xml:space="preserve">not </w:t>
      </w:r>
      <w:r w:rsidRPr="001D094A">
        <w:rPr>
          <w:rFonts w:ascii="Times New Roman" w:hAnsi="Times New Roman" w:cs="Times New Roman"/>
        </w:rPr>
        <w:t xml:space="preserve">consistent with the keys in </w:t>
      </w:r>
      <w:r w:rsidR="00B97192">
        <w:rPr>
          <w:rFonts w:ascii="Times New Roman" w:hAnsi="Times New Roman" w:cs="Times New Roman"/>
        </w:rPr>
        <w:t xml:space="preserve">metadata </w:t>
      </w:r>
      <w:r w:rsidRPr="001D094A">
        <w:rPr>
          <w:rFonts w:ascii="Times New Roman" w:hAnsi="Times New Roman" w:cs="Times New Roman"/>
        </w:rPr>
        <w:t>DATADEF (for JJ standard)</w:t>
      </w:r>
    </w:p>
    <w:p w:rsidR="00684A07" w:rsidRPr="009C1E41" w:rsidRDefault="00193D65" w:rsidP="009C1E41">
      <w:pPr>
        <w:pStyle w:val="ListParagraph"/>
        <w:ind w:left="1440"/>
        <w:rPr>
          <w:ins w:id="46" w:author="Zeng, Allen" w:date="2016-09-01T17:55:00Z"/>
          <w:rFonts w:ascii="Times New Roman" w:hAnsi="Times New Roman" w:cs="Times New Roman"/>
        </w:rPr>
      </w:pPr>
      <w:r w:rsidRPr="009C1E41">
        <w:rPr>
          <w:rFonts w:ascii="Times New Roman" w:hAnsi="Times New Roman" w:cs="Times New Roman"/>
        </w:rPr>
        <w:t xml:space="preserve">Action: revise logical key order in </w:t>
      </w:r>
      <w:r w:rsidR="007E41EC" w:rsidRPr="009C1E41">
        <w:rPr>
          <w:rFonts w:ascii="Times New Roman" w:hAnsi="Times New Roman" w:cs="Times New Roman"/>
        </w:rPr>
        <w:t xml:space="preserve">sheet </w:t>
      </w:r>
      <w:r w:rsidRPr="009C1E41">
        <w:rPr>
          <w:rFonts w:ascii="Times New Roman" w:hAnsi="Times New Roman" w:cs="Times New Roman"/>
        </w:rPr>
        <w:t>VARDEF</w:t>
      </w:r>
    </w:p>
    <w:p w:rsidR="009F44C6" w:rsidRPr="001D094A" w:rsidRDefault="009F44C6" w:rsidP="000364AA">
      <w:pPr>
        <w:pStyle w:val="ListParagraph"/>
        <w:ind w:left="1080"/>
        <w:rPr>
          <w:rFonts w:ascii="Times New Roman" w:hAnsi="Times New Roman" w:cs="Times New Roman"/>
        </w:rPr>
      </w:pPr>
    </w:p>
    <w:p w:rsidR="00EE3E95" w:rsidRPr="001D094A" w:rsidRDefault="00EE3E95" w:rsidP="007A08B8">
      <w:pPr>
        <w:pStyle w:val="ListParagraph"/>
        <w:numPr>
          <w:ilvl w:val="1"/>
          <w:numId w:val="33"/>
        </w:numPr>
        <w:ind w:left="1080" w:hanging="720"/>
        <w:outlineLvl w:val="1"/>
        <w:rPr>
          <w:rFonts w:ascii="Times New Roman" w:hAnsi="Times New Roman" w:cs="Times New Roman"/>
        </w:rPr>
      </w:pPr>
      <w:r w:rsidRPr="001D094A">
        <w:rPr>
          <w:rFonts w:ascii="Times New Roman" w:hAnsi="Times New Roman" w:cs="Times New Roman"/>
        </w:rPr>
        <w:t>jjchksdtmvalid.sas</w:t>
      </w:r>
    </w:p>
    <w:p w:rsidR="000364AA" w:rsidRPr="001D094A" w:rsidRDefault="00EE3E95"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Purpose: </w:t>
      </w:r>
    </w:p>
    <w:p w:rsidR="00504C6C" w:rsidRDefault="00EE3E95" w:rsidP="000364AA">
      <w:pPr>
        <w:pStyle w:val="ListParagraph"/>
        <w:ind w:left="1080"/>
        <w:rPr>
          <w:rFonts w:ascii="Times New Roman" w:hAnsi="Times New Roman" w:cs="Times New Roman"/>
        </w:rPr>
      </w:pPr>
      <w:r w:rsidRPr="001D094A">
        <w:rPr>
          <w:rFonts w:ascii="Times New Roman" w:hAnsi="Times New Roman" w:cs="Times New Roman"/>
        </w:rPr>
        <w:t>To validate SDTM datasets</w:t>
      </w:r>
      <w:r w:rsidR="00193AAF">
        <w:rPr>
          <w:rFonts w:ascii="Times New Roman" w:hAnsi="Times New Roman" w:cs="Times New Roman"/>
        </w:rPr>
        <w:t>, check list:</w:t>
      </w:r>
    </w:p>
    <w:tbl>
      <w:tblPr>
        <w:tblStyle w:val="TableGrid"/>
        <w:tblW w:w="0" w:type="auto"/>
        <w:tblInd w:w="1080" w:type="dxa"/>
        <w:tblLook w:val="04A0" w:firstRow="1" w:lastRow="0" w:firstColumn="1" w:lastColumn="0" w:noHBand="0" w:noVBand="1"/>
      </w:tblPr>
      <w:tblGrid>
        <w:gridCol w:w="2350"/>
        <w:gridCol w:w="3053"/>
        <w:gridCol w:w="2373"/>
      </w:tblGrid>
      <w:tr w:rsidR="00193AAF" w:rsidTr="009C1E41">
        <w:tc>
          <w:tcPr>
            <w:tcW w:w="2350" w:type="dxa"/>
          </w:tcPr>
          <w:p w:rsidR="00193AAF" w:rsidRPr="00417DD0" w:rsidRDefault="00193AAF"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r w:rsidRPr="00417DD0">
              <w:rPr>
                <w:rFonts w:asciiTheme="minorHAnsi" w:eastAsia="SimSun" w:hAnsi="Calibri"/>
                <w:color w:val="000000" w:themeColor="dark1"/>
                <w:kern w:val="24"/>
                <w:sz w:val="22"/>
                <w:szCs w:val="22"/>
              </w:rPr>
              <w:t xml:space="preserve">CheckID </w:t>
            </w:r>
          </w:p>
        </w:tc>
        <w:tc>
          <w:tcPr>
            <w:tcW w:w="3053" w:type="dxa"/>
          </w:tcPr>
          <w:p w:rsidR="00193AAF" w:rsidRPr="00417DD0" w:rsidRDefault="00193AAF"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r w:rsidRPr="00417DD0">
              <w:rPr>
                <w:rFonts w:asciiTheme="minorHAnsi" w:eastAsia="SimSun" w:hAnsi="Calibri"/>
                <w:color w:val="000000" w:themeColor="dark1"/>
                <w:kern w:val="24"/>
                <w:sz w:val="22"/>
                <w:szCs w:val="22"/>
              </w:rPr>
              <w:t>Check Description</w:t>
            </w:r>
          </w:p>
        </w:tc>
        <w:tc>
          <w:tcPr>
            <w:tcW w:w="2373" w:type="dxa"/>
          </w:tcPr>
          <w:p w:rsidR="00193AAF" w:rsidRPr="00417DD0" w:rsidRDefault="00193AAF"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r w:rsidRPr="00417DD0">
              <w:rPr>
                <w:rFonts w:asciiTheme="minorHAnsi" w:eastAsia="SimSun" w:hAnsi="Calibri"/>
                <w:color w:val="000000" w:themeColor="dark1"/>
                <w:kern w:val="24"/>
                <w:sz w:val="22"/>
                <w:szCs w:val="22"/>
              </w:rPr>
              <w:t>Message</w:t>
            </w:r>
          </w:p>
        </w:tc>
      </w:tr>
      <w:tr w:rsidR="00193AAF" w:rsidTr="009C1E41">
        <w:tc>
          <w:tcPr>
            <w:tcW w:w="2350" w:type="dxa"/>
          </w:tcPr>
          <w:p w:rsidR="00193AAF" w:rsidRPr="00417DD0" w:rsidRDefault="00A47652"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r w:rsidRPr="00417DD0">
              <w:rPr>
                <w:rFonts w:asciiTheme="minorHAnsi" w:eastAsia="SimSun" w:hAnsi="Calibri"/>
                <w:color w:val="000000" w:themeColor="dark1"/>
                <w:kern w:val="24"/>
                <w:sz w:val="22"/>
                <w:szCs w:val="22"/>
              </w:rPr>
              <w:t>Check0300</w:t>
            </w:r>
            <w:r w:rsidR="00600D9A">
              <w:rPr>
                <w:rFonts w:asciiTheme="minorHAnsi" w:eastAsia="SimSun" w:hAnsi="Calibri"/>
                <w:color w:val="000000" w:themeColor="dark1"/>
                <w:kern w:val="24"/>
                <w:sz w:val="22"/>
                <w:szCs w:val="22"/>
              </w:rPr>
              <w:t>0</w:t>
            </w:r>
            <w:r w:rsidRPr="00417DD0">
              <w:rPr>
                <w:rFonts w:asciiTheme="minorHAnsi" w:eastAsia="SimSun" w:hAnsi="Calibri"/>
                <w:color w:val="000000" w:themeColor="dark1"/>
                <w:kern w:val="24"/>
                <w:sz w:val="22"/>
                <w:szCs w:val="22"/>
              </w:rPr>
              <w:t>0</w:t>
            </w:r>
          </w:p>
        </w:tc>
        <w:tc>
          <w:tcPr>
            <w:tcW w:w="3053" w:type="dxa"/>
          </w:tcPr>
          <w:p w:rsidR="00193AAF" w:rsidRPr="00417DD0" w:rsidRDefault="00A47652"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bookmarkStart w:id="47" w:name="OLE_LINK42"/>
            <w:bookmarkStart w:id="48" w:name="OLE_LINK43"/>
            <w:r w:rsidRPr="00417DD0">
              <w:rPr>
                <w:rFonts w:asciiTheme="minorHAnsi" w:eastAsia="SimSun" w:hAnsi="Calibri"/>
                <w:color w:val="000000" w:themeColor="dark1"/>
                <w:kern w:val="24"/>
                <w:sz w:val="22"/>
                <w:szCs w:val="22"/>
              </w:rPr>
              <w:t>Check for variable or variable attribute in SDTM datasets is consistent with the attributes of variables in metadata VARDEF</w:t>
            </w:r>
            <w:bookmarkEnd w:id="47"/>
            <w:bookmarkEnd w:id="48"/>
          </w:p>
        </w:tc>
        <w:tc>
          <w:tcPr>
            <w:tcW w:w="2373" w:type="dxa"/>
          </w:tcPr>
          <w:p w:rsidR="00193AAF" w:rsidRPr="00417DD0" w:rsidRDefault="0034284A"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r>
              <w:rPr>
                <w:rFonts w:asciiTheme="minorHAnsi" w:eastAsia="SimSun" w:hAnsi="Calibri"/>
                <w:color w:val="000000" w:themeColor="dark1"/>
                <w:kern w:val="24"/>
                <w:sz w:val="22"/>
                <w:szCs w:val="22"/>
              </w:rPr>
              <w:t>1. Variable XX</w:t>
            </w:r>
            <w:r w:rsidR="00A47652" w:rsidRPr="00417DD0">
              <w:rPr>
                <w:rFonts w:asciiTheme="minorHAnsi" w:eastAsia="SimSun" w:hAnsi="Calibri"/>
                <w:color w:val="000000" w:themeColor="dark1"/>
                <w:kern w:val="24"/>
                <w:sz w:val="22"/>
                <w:szCs w:val="22"/>
              </w:rPr>
              <w:t xml:space="preserve"> in SDTM dataset DOMAIN but not is metadata VARDEF </w:t>
            </w:r>
            <w:r w:rsidR="00677B9E" w:rsidRPr="00417DD0">
              <w:rPr>
                <w:rFonts w:asciiTheme="minorHAnsi" w:eastAsia="SimSun" w:hAnsi="Calibri"/>
                <w:color w:val="000000" w:themeColor="dark1"/>
                <w:kern w:val="24"/>
                <w:sz w:val="22"/>
                <w:szCs w:val="22"/>
              </w:rPr>
              <w:t>or vice versa</w:t>
            </w:r>
          </w:p>
          <w:p w:rsidR="0034284A" w:rsidRPr="0034284A" w:rsidRDefault="00677B9E" w:rsidP="0034284A">
            <w:pPr>
              <w:autoSpaceDE w:val="0"/>
              <w:autoSpaceDN w:val="0"/>
              <w:adjustRightInd w:val="0"/>
              <w:rPr>
                <w:rFonts w:asciiTheme="minorHAnsi" w:cs="Times New Roman"/>
                <w:color w:val="000000" w:themeColor="dark1"/>
                <w:kern w:val="24"/>
              </w:rPr>
            </w:pPr>
            <w:r w:rsidRPr="00417DD0">
              <w:rPr>
                <w:rFonts w:asciiTheme="minorHAnsi"/>
                <w:color w:val="000000" w:themeColor="dark1"/>
                <w:kern w:val="24"/>
              </w:rPr>
              <w:t xml:space="preserve">2. </w:t>
            </w:r>
            <w:r w:rsidR="0034284A" w:rsidRPr="0034284A">
              <w:rPr>
                <w:rFonts w:asciiTheme="minorHAnsi" w:cs="Times New Roman"/>
                <w:color w:val="000000" w:themeColor="dark1"/>
                <w:kern w:val="24"/>
              </w:rPr>
              <w:t>The attributes of variables in SDTM datasets is not consistent with the attributes of</w:t>
            </w:r>
          </w:p>
          <w:p w:rsidR="00677B9E" w:rsidRPr="00417DD0" w:rsidRDefault="0034284A" w:rsidP="0034284A">
            <w:pPr>
              <w:pStyle w:val="NormalWeb"/>
              <w:spacing w:before="0" w:beforeAutospacing="0" w:after="200" w:afterAutospacing="0" w:line="276" w:lineRule="auto"/>
              <w:rPr>
                <w:rFonts w:asciiTheme="minorHAnsi" w:eastAsia="SimSun" w:hAnsi="Calibri"/>
                <w:color w:val="000000" w:themeColor="dark1"/>
                <w:kern w:val="24"/>
                <w:sz w:val="22"/>
                <w:szCs w:val="22"/>
              </w:rPr>
            </w:pPr>
            <w:r w:rsidRPr="0034284A">
              <w:rPr>
                <w:rFonts w:asciiTheme="minorHAnsi" w:eastAsia="SimSun" w:hAnsi="Calibri"/>
                <w:color w:val="000000" w:themeColor="dark1"/>
                <w:kern w:val="24"/>
                <w:sz w:val="22"/>
                <w:szCs w:val="22"/>
              </w:rPr>
              <w:t xml:space="preserve"> variables in VARDEF, </w:t>
            </w:r>
            <w:r w:rsidRPr="0034284A">
              <w:rPr>
                <w:rFonts w:asciiTheme="minorHAnsi" w:eastAsia="SimSun" w:hAnsi="Calibri"/>
                <w:color w:val="000000" w:themeColor="dark1"/>
                <w:kern w:val="24"/>
                <w:sz w:val="22"/>
                <w:szCs w:val="22"/>
              </w:rPr>
              <w:lastRenderedPageBreak/>
              <w:t>the variable list is</w:t>
            </w:r>
            <w:r>
              <w:rPr>
                <w:rFonts w:asciiTheme="minorHAnsi" w:eastAsia="SimSun" w:hAnsi="Calibri"/>
                <w:color w:val="000000" w:themeColor="dark1"/>
                <w:kern w:val="24"/>
                <w:sz w:val="22"/>
                <w:szCs w:val="22"/>
              </w:rPr>
              <w:t xml:space="preserve"> XX</w:t>
            </w:r>
          </w:p>
        </w:tc>
      </w:tr>
      <w:tr w:rsidR="00A47652" w:rsidTr="009C1E41">
        <w:tc>
          <w:tcPr>
            <w:tcW w:w="2350" w:type="dxa"/>
          </w:tcPr>
          <w:p w:rsidR="00A47652" w:rsidRPr="00417DD0" w:rsidRDefault="00A47652"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bookmarkStart w:id="49" w:name="OLE_LINK34"/>
            <w:bookmarkStart w:id="50" w:name="OLE_LINK35"/>
            <w:r w:rsidRPr="00417DD0">
              <w:rPr>
                <w:rFonts w:asciiTheme="minorHAnsi" w:eastAsia="SimSun" w:hAnsi="Calibri"/>
                <w:color w:val="000000" w:themeColor="dark1"/>
                <w:kern w:val="24"/>
                <w:sz w:val="22"/>
                <w:szCs w:val="22"/>
              </w:rPr>
              <w:lastRenderedPageBreak/>
              <w:t>Check030010</w:t>
            </w:r>
            <w:bookmarkEnd w:id="49"/>
            <w:bookmarkEnd w:id="50"/>
          </w:p>
        </w:tc>
        <w:tc>
          <w:tcPr>
            <w:tcW w:w="3053" w:type="dxa"/>
          </w:tcPr>
          <w:p w:rsidR="00A47652" w:rsidRPr="00417DD0" w:rsidRDefault="00A47652"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r w:rsidRPr="00417DD0">
              <w:rPr>
                <w:rFonts w:asciiTheme="minorHAnsi" w:eastAsia="SimSun" w:hAnsi="Calibri"/>
                <w:color w:val="000000" w:themeColor="dark1"/>
                <w:kern w:val="24"/>
                <w:sz w:val="22"/>
                <w:szCs w:val="22"/>
              </w:rPr>
              <w:t>Check for each codelist related variable, that the value is found in the study-specific codelist attached to that variable</w:t>
            </w:r>
          </w:p>
        </w:tc>
        <w:tc>
          <w:tcPr>
            <w:tcW w:w="2373" w:type="dxa"/>
          </w:tcPr>
          <w:p w:rsidR="00A47652" w:rsidRPr="00417DD0" w:rsidRDefault="00A47652"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r w:rsidRPr="00417DD0">
              <w:rPr>
                <w:rFonts w:asciiTheme="minorHAnsi" w:eastAsia="SimSun" w:hAnsi="Calibri"/>
                <w:color w:val="000000" w:themeColor="dark1"/>
                <w:kern w:val="24"/>
                <w:sz w:val="22"/>
                <w:szCs w:val="22"/>
              </w:rPr>
              <w:t xml:space="preserve">The value </w:t>
            </w:r>
            <w:r w:rsidR="008B1E2D">
              <w:rPr>
                <w:rFonts w:asciiTheme="minorHAnsi" w:eastAsia="SimSun" w:hAnsi="Calibri"/>
                <w:color w:val="000000" w:themeColor="dark1"/>
                <w:kern w:val="24"/>
                <w:sz w:val="22"/>
                <w:szCs w:val="22"/>
              </w:rPr>
              <w:t xml:space="preserve">XX </w:t>
            </w:r>
            <w:r w:rsidRPr="00417DD0">
              <w:rPr>
                <w:rFonts w:asciiTheme="minorHAnsi" w:eastAsia="SimSun" w:hAnsi="Calibri"/>
                <w:color w:val="000000" w:themeColor="dark1"/>
                <w:kern w:val="24"/>
                <w:sz w:val="22"/>
                <w:szCs w:val="22"/>
              </w:rPr>
              <w:t xml:space="preserve">cannot be found in the codelist </w:t>
            </w:r>
            <w:r w:rsidR="008B1E2D">
              <w:rPr>
                <w:rFonts w:asciiTheme="minorHAnsi" w:eastAsia="SimSun" w:hAnsi="Calibri"/>
                <w:color w:val="000000" w:themeColor="dark1"/>
                <w:kern w:val="24"/>
                <w:sz w:val="22"/>
                <w:szCs w:val="22"/>
              </w:rPr>
              <w:t xml:space="preserve">XX </w:t>
            </w:r>
            <w:r w:rsidRPr="00417DD0">
              <w:rPr>
                <w:rFonts w:asciiTheme="minorHAnsi" w:eastAsia="SimSun" w:hAnsi="Calibri"/>
                <w:color w:val="000000" w:themeColor="dark1"/>
                <w:kern w:val="24"/>
                <w:sz w:val="22"/>
                <w:szCs w:val="22"/>
              </w:rPr>
              <w:t>attached to the variable</w:t>
            </w:r>
            <w:r w:rsidR="008B1E2D">
              <w:rPr>
                <w:rFonts w:asciiTheme="minorHAnsi" w:eastAsia="SimSun" w:hAnsi="Calibri"/>
                <w:color w:val="000000" w:themeColor="dark1"/>
                <w:kern w:val="24"/>
                <w:sz w:val="22"/>
                <w:szCs w:val="22"/>
              </w:rPr>
              <w:t xml:space="preserve"> XX</w:t>
            </w:r>
          </w:p>
        </w:tc>
      </w:tr>
      <w:tr w:rsidR="00A47652" w:rsidTr="009C1E41">
        <w:tc>
          <w:tcPr>
            <w:tcW w:w="2350" w:type="dxa"/>
          </w:tcPr>
          <w:p w:rsidR="00A47652" w:rsidRPr="00417DD0" w:rsidRDefault="00A47652"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r w:rsidRPr="00417DD0">
              <w:rPr>
                <w:rFonts w:asciiTheme="minorHAnsi" w:eastAsia="SimSun" w:hAnsi="Calibri"/>
                <w:color w:val="000000" w:themeColor="dark1"/>
                <w:kern w:val="24"/>
                <w:sz w:val="22"/>
                <w:szCs w:val="22"/>
              </w:rPr>
              <w:t>Check030026</w:t>
            </w:r>
          </w:p>
        </w:tc>
        <w:tc>
          <w:tcPr>
            <w:tcW w:w="3053" w:type="dxa"/>
          </w:tcPr>
          <w:p w:rsidR="00A47652" w:rsidRPr="00417DD0" w:rsidRDefault="00A47652"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r w:rsidRPr="00417DD0">
              <w:rPr>
                <w:rFonts w:asciiTheme="minorHAnsi" w:eastAsia="SimSun" w:hAnsi="Calibri"/>
                <w:color w:val="000000" w:themeColor="dark1"/>
                <w:kern w:val="24"/>
                <w:sz w:val="22"/>
                <w:szCs w:val="22"/>
              </w:rPr>
              <w:t>Check for each value level metadata related variable, that the value is found in the value level metadata attached to that variable</w:t>
            </w:r>
          </w:p>
        </w:tc>
        <w:tc>
          <w:tcPr>
            <w:tcW w:w="2373" w:type="dxa"/>
          </w:tcPr>
          <w:p w:rsidR="00A47652" w:rsidRPr="00417DD0" w:rsidRDefault="00A47652"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r w:rsidRPr="00417DD0">
              <w:rPr>
                <w:rFonts w:asciiTheme="minorHAnsi" w:eastAsia="SimSun" w:hAnsi="Calibri"/>
                <w:color w:val="000000" w:themeColor="dark1"/>
                <w:kern w:val="24"/>
                <w:sz w:val="22"/>
                <w:szCs w:val="22"/>
              </w:rPr>
              <w:t xml:space="preserve">The value </w:t>
            </w:r>
            <w:r w:rsidR="008B1E2D">
              <w:rPr>
                <w:rFonts w:asciiTheme="minorHAnsi" w:eastAsia="SimSun" w:hAnsi="Calibri"/>
                <w:color w:val="000000" w:themeColor="dark1"/>
                <w:kern w:val="24"/>
                <w:sz w:val="22"/>
                <w:szCs w:val="22"/>
              </w:rPr>
              <w:t xml:space="preserve">XX </w:t>
            </w:r>
            <w:r w:rsidRPr="00417DD0">
              <w:rPr>
                <w:rFonts w:asciiTheme="minorHAnsi" w:eastAsia="SimSun" w:hAnsi="Calibri"/>
                <w:color w:val="000000" w:themeColor="dark1"/>
                <w:kern w:val="24"/>
                <w:sz w:val="22"/>
                <w:szCs w:val="22"/>
              </w:rPr>
              <w:t>cannot be found in the value level metadata attached to the variable</w:t>
            </w:r>
            <w:r w:rsidR="008B1E2D">
              <w:rPr>
                <w:rFonts w:asciiTheme="minorHAnsi" w:eastAsia="SimSun" w:hAnsi="Calibri"/>
                <w:color w:val="000000" w:themeColor="dark1"/>
                <w:kern w:val="24"/>
                <w:sz w:val="22"/>
                <w:szCs w:val="22"/>
              </w:rPr>
              <w:t xml:space="preserve"> XX</w:t>
            </w:r>
          </w:p>
        </w:tc>
      </w:tr>
    </w:tbl>
    <w:p w:rsidR="00193AAF" w:rsidRPr="001D094A" w:rsidRDefault="00193AAF" w:rsidP="000364AA">
      <w:pPr>
        <w:pStyle w:val="ListParagraph"/>
        <w:ind w:left="1080"/>
        <w:rPr>
          <w:rFonts w:ascii="Times New Roman" w:hAnsi="Times New Roman" w:cs="Times New Roman"/>
        </w:rPr>
      </w:pPr>
    </w:p>
    <w:p w:rsidR="000364AA" w:rsidRPr="001D094A" w:rsidRDefault="00C22E3A"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Invoke:  </w:t>
      </w:r>
    </w:p>
    <w:p w:rsidR="00C22E3A" w:rsidRPr="00AA3BE0" w:rsidRDefault="00BF04F0" w:rsidP="00AA3BE0">
      <w:pPr>
        <w:pStyle w:val="ListParagraph"/>
        <w:ind w:left="1080"/>
        <w:rPr>
          <w:rFonts w:ascii="Times New Roman" w:hAnsi="Times New Roman" w:cs="Times New Roman"/>
        </w:rPr>
      </w:pPr>
      <w:r w:rsidRPr="001D094A">
        <w:rPr>
          <w:rFonts w:ascii="Times New Roman" w:hAnsi="Times New Roman" w:cs="Times New Roman"/>
        </w:rPr>
        <w:t>E</w:t>
      </w:r>
      <w:r w:rsidR="00C22E3A" w:rsidRPr="001D094A">
        <w:rPr>
          <w:rFonts w:ascii="Times New Roman" w:hAnsi="Times New Roman" w:cs="Times New Roman"/>
        </w:rPr>
        <w:t>xample:</w:t>
      </w:r>
      <w:r w:rsidR="00AA3BE0">
        <w:rPr>
          <w:rFonts w:ascii="Times New Roman" w:hAnsi="Times New Roman" w:cs="Times New Roman"/>
        </w:rPr>
        <w:t xml:space="preserve"> </w:t>
      </w:r>
      <w:r w:rsidR="00C22E3A" w:rsidRPr="00AA3BE0">
        <w:rPr>
          <w:rFonts w:ascii="Times New Roman" w:hAnsi="Times New Roman" w:cs="Times New Roman"/>
          <w:color w:val="000000"/>
          <w:sz w:val="20"/>
          <w:szCs w:val="20"/>
          <w:shd w:val="clear" w:color="auto" w:fill="FFFFFF"/>
        </w:rPr>
        <w:t>%</w:t>
      </w:r>
      <w:r w:rsidR="00AA3BE0" w:rsidRPr="00AA3BE0">
        <w:t xml:space="preserve"> </w:t>
      </w:r>
      <w:r w:rsidR="00AA3BE0" w:rsidRPr="00AA3BE0">
        <w:rPr>
          <w:rFonts w:ascii="Times New Roman" w:hAnsi="Times New Roman" w:cs="Times New Roman"/>
          <w:color w:val="000000"/>
          <w:sz w:val="20"/>
          <w:szCs w:val="20"/>
          <w:shd w:val="clear" w:color="auto" w:fill="FFFFFF"/>
        </w:rPr>
        <w:t xml:space="preserve">jjchksdtmvalid </w:t>
      </w:r>
      <w:r w:rsidR="00C22E3A" w:rsidRPr="00AA3BE0">
        <w:rPr>
          <w:rFonts w:ascii="Times New Roman" w:hAnsi="Times New Roman" w:cs="Times New Roman"/>
          <w:color w:val="000000"/>
          <w:sz w:val="20"/>
          <w:szCs w:val="20"/>
          <w:shd w:val="clear" w:color="auto" w:fill="FFFFFF"/>
        </w:rPr>
        <w:t>(slib   = transfer</w:t>
      </w:r>
    </w:p>
    <w:p w:rsidR="00C22E3A" w:rsidRPr="001D094A" w:rsidRDefault="00C22E3A" w:rsidP="00C22E3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AA3BE0">
        <w:rPr>
          <w:rFonts w:ascii="Times New Roman" w:hAnsi="Times New Roman" w:cs="Times New Roman"/>
          <w:color w:val="000000"/>
          <w:sz w:val="20"/>
          <w:szCs w:val="20"/>
          <w:shd w:val="clear" w:color="auto" w:fill="FFFFFF"/>
        </w:rPr>
        <w:t xml:space="preserve">                 , mlib  </w:t>
      </w:r>
      <w:r w:rsidRPr="001D094A">
        <w:rPr>
          <w:rFonts w:ascii="Times New Roman" w:hAnsi="Times New Roman" w:cs="Times New Roman"/>
          <w:color w:val="000000"/>
          <w:sz w:val="20"/>
          <w:szCs w:val="20"/>
          <w:shd w:val="clear" w:color="auto" w:fill="FFFFFF"/>
        </w:rPr>
        <w:t>= meta</w:t>
      </w:r>
    </w:p>
    <w:p w:rsidR="00C22E3A" w:rsidRPr="001D094A" w:rsidRDefault="00C22E3A" w:rsidP="00C22E3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AA3BE0">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stdv   = JANSSEN</w:t>
      </w:r>
    </w:p>
    <w:p w:rsidR="00C22E3A" w:rsidRPr="001D094A" w:rsidRDefault="00C22E3A" w:rsidP="00C22E3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AA3BE0">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outdir</w:t>
      </w:r>
      <w:r w:rsidR="00AA3BE0">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_tglobal</w:t>
      </w:r>
    </w:p>
    <w:p w:rsidR="00C22E3A" w:rsidRPr="001D094A" w:rsidRDefault="00C22E3A" w:rsidP="00C22E3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AA3BE0">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output = </w:t>
      </w:r>
      <w:bookmarkStart w:id="51" w:name="OLE_LINK30"/>
      <w:bookmarkStart w:id="52" w:name="OLE_LINK31"/>
      <w:r w:rsidRPr="001D094A">
        <w:rPr>
          <w:rFonts w:ascii="Times New Roman" w:hAnsi="Times New Roman" w:cs="Times New Roman"/>
          <w:color w:val="000000"/>
          <w:sz w:val="20"/>
          <w:szCs w:val="20"/>
          <w:shd w:val="clear" w:color="auto" w:fill="FFFFFF"/>
        </w:rPr>
        <w:t>SdtmValid</w:t>
      </w:r>
      <w:bookmarkEnd w:id="51"/>
      <w:bookmarkEnd w:id="52"/>
    </w:p>
    <w:p w:rsidR="00C22E3A" w:rsidRPr="001D094A" w:rsidRDefault="00C22E3A" w:rsidP="00C22E3A">
      <w:pPr>
        <w:pStyle w:val="ListParagraph"/>
        <w:ind w:left="144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AA3BE0">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r w:rsidR="007B1D19">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w:t>
      </w:r>
    </w:p>
    <w:p w:rsidR="00AA3BE0" w:rsidRPr="006F4247" w:rsidRDefault="00AA3BE0" w:rsidP="00AA3BE0">
      <w:pPr>
        <w:pStyle w:val="ListParagraph"/>
        <w:ind w:left="1080"/>
        <w:rPr>
          <w:rFonts w:ascii="Times New Roman" w:hAnsi="Times New Roman" w:cs="Times New Roman"/>
        </w:rPr>
      </w:pPr>
      <w:bookmarkStart w:id="53" w:name="OLE_LINK40"/>
      <w:bookmarkStart w:id="54" w:name="OLE_LINK41"/>
      <w:r w:rsidRPr="001D094A">
        <w:rPr>
          <w:rFonts w:ascii="Times New Roman" w:hAnsi="Times New Roman" w:cs="Times New Roman"/>
        </w:rPr>
        <w:t>Explanation of each parameter in the macro</w:t>
      </w:r>
    </w:p>
    <w:p w:rsidR="00AA3BE0" w:rsidRDefault="00AA3BE0" w:rsidP="00AA3BE0">
      <w:pPr>
        <w:pStyle w:val="ListParagraph"/>
        <w:numPr>
          <w:ilvl w:val="0"/>
          <w:numId w:val="36"/>
        </w:numPr>
        <w:rPr>
          <w:rFonts w:ascii="Times New Roman" w:hAnsi="Times New Roman" w:cs="Times New Roman"/>
        </w:rPr>
      </w:pPr>
      <w:r>
        <w:rPr>
          <w:rFonts w:ascii="Times New Roman" w:hAnsi="Times New Roman" w:cs="Times New Roman"/>
        </w:rPr>
        <w:t>SLIB</w:t>
      </w:r>
      <w:r w:rsidRPr="001D094A">
        <w:rPr>
          <w:rFonts w:ascii="Times New Roman" w:hAnsi="Times New Roman" w:cs="Times New Roman"/>
        </w:rPr>
        <w:t>:</w:t>
      </w:r>
      <w:r>
        <w:rPr>
          <w:rFonts w:ascii="Times New Roman" w:hAnsi="Times New Roman" w:cs="Times New Roman"/>
        </w:rPr>
        <w:t xml:space="preserve"> </w:t>
      </w:r>
      <w:r w:rsidRPr="00AA3BE0">
        <w:rPr>
          <w:rFonts w:ascii="Times New Roman" w:hAnsi="Times New Roman" w:cs="Times New Roman"/>
        </w:rPr>
        <w:t>Library name of SDTM datasets</w:t>
      </w:r>
      <w:r>
        <w:rPr>
          <w:rFonts w:ascii="Times New Roman" w:hAnsi="Times New Roman" w:cs="Times New Roman"/>
        </w:rPr>
        <w:t xml:space="preserve"> (default transfer)</w:t>
      </w:r>
    </w:p>
    <w:p w:rsidR="00AA3BE0" w:rsidRPr="00AA3BE0" w:rsidRDefault="00AA3BE0" w:rsidP="00AA3BE0">
      <w:pPr>
        <w:pStyle w:val="ListParagraph"/>
        <w:numPr>
          <w:ilvl w:val="0"/>
          <w:numId w:val="36"/>
        </w:numPr>
        <w:rPr>
          <w:rFonts w:ascii="Times New Roman" w:hAnsi="Times New Roman" w:cs="Times New Roman"/>
        </w:rPr>
      </w:pPr>
      <w:r w:rsidRPr="001D094A">
        <w:rPr>
          <w:rFonts w:ascii="Times New Roman" w:hAnsi="Times New Roman" w:cs="Times New Roman"/>
        </w:rPr>
        <w:t>MLIB</w:t>
      </w:r>
      <w:r>
        <w:rPr>
          <w:rFonts w:ascii="Times New Roman" w:hAnsi="Times New Roman" w:cs="Times New Roman"/>
        </w:rPr>
        <w:t xml:space="preserve">: </w:t>
      </w:r>
      <w:r w:rsidRPr="00502DAD">
        <w:rPr>
          <w:rFonts w:ascii="Times New Roman" w:hAnsi="Times New Roman" w:cs="Times New Roman"/>
        </w:rPr>
        <w:t>Library name of study metadata datasets</w:t>
      </w:r>
      <w:r w:rsidR="00F214BF">
        <w:rPr>
          <w:rFonts w:ascii="Times New Roman" w:hAnsi="Times New Roman" w:cs="Times New Roman"/>
        </w:rPr>
        <w:t>(default meta)</w:t>
      </w:r>
    </w:p>
    <w:p w:rsidR="00AA3BE0" w:rsidRPr="006F4247" w:rsidRDefault="00AA3BE0" w:rsidP="00AA3BE0">
      <w:pPr>
        <w:pStyle w:val="ListParagraph"/>
        <w:numPr>
          <w:ilvl w:val="0"/>
          <w:numId w:val="36"/>
        </w:numPr>
        <w:rPr>
          <w:rFonts w:ascii="Times New Roman" w:hAnsi="Times New Roman" w:cs="Times New Roman"/>
        </w:rPr>
      </w:pPr>
      <w:r w:rsidRPr="001D094A">
        <w:rPr>
          <w:rFonts w:ascii="Times New Roman" w:hAnsi="Times New Roman" w:cs="Times New Roman"/>
        </w:rPr>
        <w:t>STDV:</w:t>
      </w:r>
      <w:r>
        <w:rPr>
          <w:rFonts w:ascii="Times New Roman" w:hAnsi="Times New Roman" w:cs="Times New Roman"/>
        </w:rPr>
        <w:t xml:space="preserve"> </w:t>
      </w:r>
      <w:r w:rsidRPr="00502DAD">
        <w:rPr>
          <w:rFonts w:ascii="Times New Roman" w:hAnsi="Times New Roman" w:cs="Times New Roman"/>
        </w:rPr>
        <w:t>Flag for sponsor metadata version</w:t>
      </w:r>
      <w:r>
        <w:rPr>
          <w:rFonts w:ascii="Times New Roman" w:hAnsi="Times New Roman" w:cs="Times New Roman"/>
        </w:rPr>
        <w:t xml:space="preserve"> (JJ for</w:t>
      </w:r>
      <w:r w:rsidRPr="00502DAD">
        <w:rPr>
          <w:rFonts w:ascii="Times New Roman" w:hAnsi="Times New Roman" w:cs="Times New Roman"/>
        </w:rPr>
        <w:t xml:space="preserve"> JJ standard</w:t>
      </w:r>
      <w:r>
        <w:rPr>
          <w:rFonts w:ascii="Times New Roman" w:hAnsi="Times New Roman" w:cs="Times New Roman"/>
        </w:rPr>
        <w:t xml:space="preserve"> and </w:t>
      </w:r>
      <w:r w:rsidRPr="00502DAD">
        <w:rPr>
          <w:rFonts w:ascii="Times New Roman" w:hAnsi="Times New Roman" w:cs="Times New Roman"/>
        </w:rPr>
        <w:t>JANSSEN</w:t>
      </w:r>
      <w:r>
        <w:rPr>
          <w:rFonts w:ascii="Times New Roman" w:hAnsi="Times New Roman" w:cs="Times New Roman"/>
        </w:rPr>
        <w:t xml:space="preserve"> for </w:t>
      </w:r>
      <w:r w:rsidRPr="00502DAD">
        <w:rPr>
          <w:rFonts w:ascii="Times New Roman" w:hAnsi="Times New Roman" w:cs="Times New Roman"/>
        </w:rPr>
        <w:t>JANSSEN standar</w:t>
      </w:r>
      <w:r>
        <w:rPr>
          <w:rFonts w:ascii="Times New Roman" w:hAnsi="Times New Roman" w:cs="Times New Roman"/>
        </w:rPr>
        <w:t xml:space="preserve">d, default </w:t>
      </w:r>
      <w:r w:rsidR="00F214BF" w:rsidRPr="00502DAD">
        <w:rPr>
          <w:rFonts w:ascii="Times New Roman" w:hAnsi="Times New Roman" w:cs="Times New Roman"/>
        </w:rPr>
        <w:t>JANSSEN</w:t>
      </w:r>
      <w:r>
        <w:rPr>
          <w:rFonts w:ascii="Times New Roman" w:hAnsi="Times New Roman" w:cs="Times New Roman"/>
        </w:rPr>
        <w:t>)</w:t>
      </w:r>
    </w:p>
    <w:p w:rsidR="00AA3BE0" w:rsidRPr="006F4247" w:rsidRDefault="00AA3BE0" w:rsidP="00AA3BE0">
      <w:pPr>
        <w:pStyle w:val="ListParagraph"/>
        <w:numPr>
          <w:ilvl w:val="0"/>
          <w:numId w:val="36"/>
        </w:numPr>
        <w:rPr>
          <w:rFonts w:ascii="Times New Roman" w:hAnsi="Times New Roman" w:cs="Times New Roman"/>
        </w:rPr>
      </w:pPr>
      <w:r w:rsidRPr="001D094A">
        <w:rPr>
          <w:rFonts w:ascii="Times New Roman" w:hAnsi="Times New Roman" w:cs="Times New Roman"/>
        </w:rPr>
        <w:t>OUTDIR:</w:t>
      </w:r>
      <w:r>
        <w:rPr>
          <w:rFonts w:ascii="Times New Roman" w:hAnsi="Times New Roman" w:cs="Times New Roman"/>
        </w:rPr>
        <w:t xml:space="preserve"> </w:t>
      </w:r>
      <w:r w:rsidRPr="00502DAD">
        <w:rPr>
          <w:rFonts w:ascii="Times New Roman" w:hAnsi="Times New Roman" w:cs="Times New Roman"/>
        </w:rPr>
        <w:t>Full path specifying location of the output file</w:t>
      </w:r>
      <w:r>
        <w:rPr>
          <w:rFonts w:ascii="Times New Roman" w:hAnsi="Times New Roman" w:cs="Times New Roman"/>
        </w:rPr>
        <w:t xml:space="preserve"> (default </w:t>
      </w:r>
      <w:r w:rsidRPr="00D25951">
        <w:rPr>
          <w:rFonts w:ascii="Times New Roman" w:hAnsi="Times New Roman" w:cs="Times New Roman"/>
        </w:rPr>
        <w:t>_tglobal</w:t>
      </w:r>
      <w:r>
        <w:rPr>
          <w:rFonts w:ascii="Times New Roman" w:hAnsi="Times New Roman" w:cs="Times New Roman"/>
        </w:rPr>
        <w:t>)</w:t>
      </w:r>
    </w:p>
    <w:p w:rsidR="00AA3BE0" w:rsidRPr="00AA3BE0" w:rsidRDefault="00AA3BE0" w:rsidP="00AA3BE0">
      <w:pPr>
        <w:pStyle w:val="ListParagraph"/>
        <w:numPr>
          <w:ilvl w:val="0"/>
          <w:numId w:val="36"/>
        </w:numPr>
        <w:rPr>
          <w:rFonts w:ascii="Times New Roman" w:hAnsi="Times New Roman" w:cs="Times New Roman"/>
          <w:color w:val="000000"/>
          <w:sz w:val="20"/>
          <w:szCs w:val="20"/>
          <w:shd w:val="clear" w:color="auto" w:fill="FFFFFF"/>
        </w:rPr>
      </w:pPr>
      <w:r w:rsidRPr="001D094A">
        <w:rPr>
          <w:rFonts w:ascii="Times New Roman" w:hAnsi="Times New Roman" w:cs="Times New Roman"/>
        </w:rPr>
        <w:t>OUTPUT:</w:t>
      </w:r>
      <w:r>
        <w:rPr>
          <w:rFonts w:ascii="Times New Roman" w:hAnsi="Times New Roman" w:cs="Times New Roman"/>
        </w:rPr>
        <w:t xml:space="preserve"> </w:t>
      </w:r>
      <w:r w:rsidRPr="00502DAD">
        <w:rPr>
          <w:rFonts w:ascii="Times New Roman" w:hAnsi="Times New Roman" w:cs="Times New Roman"/>
        </w:rPr>
        <w:t>File name of the output</w:t>
      </w:r>
      <w:r>
        <w:rPr>
          <w:rFonts w:ascii="Times New Roman" w:hAnsi="Times New Roman" w:cs="Times New Roman"/>
        </w:rPr>
        <w:t xml:space="preserve"> (default </w:t>
      </w:r>
      <w:r w:rsidRPr="001D094A">
        <w:rPr>
          <w:rFonts w:ascii="Times New Roman" w:hAnsi="Times New Roman" w:cs="Times New Roman"/>
          <w:color w:val="000000"/>
          <w:sz w:val="20"/>
          <w:szCs w:val="20"/>
          <w:shd w:val="clear" w:color="auto" w:fill="FFFFFF"/>
        </w:rPr>
        <w:t>SdtmValid</w:t>
      </w:r>
      <w:r>
        <w:rPr>
          <w:rFonts w:ascii="Times New Roman" w:hAnsi="Times New Roman" w:cs="Times New Roman"/>
        </w:rPr>
        <w:t>)</w:t>
      </w:r>
    </w:p>
    <w:bookmarkEnd w:id="53"/>
    <w:bookmarkEnd w:id="54"/>
    <w:p w:rsidR="000364AA" w:rsidRPr="001D094A" w:rsidRDefault="00362621"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Report</w:t>
      </w:r>
      <w:r w:rsidR="00ED7277" w:rsidRPr="001D094A">
        <w:rPr>
          <w:rFonts w:ascii="Times New Roman" w:hAnsi="Times New Roman" w:cs="Times New Roman"/>
        </w:rPr>
        <w:t xml:space="preserve">: </w:t>
      </w:r>
    </w:p>
    <w:p w:rsidR="00ED7277" w:rsidRDefault="00FC79EC" w:rsidP="000364AA">
      <w:pPr>
        <w:pStyle w:val="ListParagraph"/>
        <w:ind w:left="1080"/>
        <w:rPr>
          <w:rFonts w:ascii="Times New Roman" w:hAnsi="Times New Roman" w:cs="Times New Roman"/>
        </w:rPr>
      </w:pPr>
      <w:r w:rsidRPr="001D094A">
        <w:rPr>
          <w:rFonts w:ascii="Times New Roman" w:hAnsi="Times New Roman" w:cs="Times New Roman"/>
        </w:rPr>
        <w:t>An xml file, named as “</w:t>
      </w:r>
      <w:bookmarkStart w:id="55" w:name="OLE_LINK49"/>
      <w:r w:rsidRPr="001D094A">
        <w:rPr>
          <w:rFonts w:ascii="Times New Roman" w:hAnsi="Times New Roman" w:cs="Times New Roman"/>
        </w:rPr>
        <w:t>PXLTimeCode_</w:t>
      </w:r>
      <w:r w:rsidR="006A53E7" w:rsidRPr="001D094A">
        <w:rPr>
          <w:rFonts w:ascii="Times New Roman" w:hAnsi="Times New Roman" w:cs="Times New Roman"/>
        </w:rPr>
        <w:t xml:space="preserve">SdtmValid </w:t>
      </w:r>
      <w:r w:rsidRPr="001D094A">
        <w:rPr>
          <w:rFonts w:ascii="Times New Roman" w:hAnsi="Times New Roman" w:cs="Times New Roman"/>
        </w:rPr>
        <w:t>.xml</w:t>
      </w:r>
      <w:bookmarkEnd w:id="55"/>
      <w:r w:rsidRPr="001D094A">
        <w:rPr>
          <w:rFonts w:ascii="Times New Roman" w:hAnsi="Times New Roman" w:cs="Times New Roman"/>
        </w:rPr>
        <w:t xml:space="preserve">”, generated with </w:t>
      </w:r>
      <w:r w:rsidR="006A53E7" w:rsidRPr="001D094A">
        <w:rPr>
          <w:rFonts w:ascii="Times New Roman" w:hAnsi="Times New Roman" w:cs="Times New Roman"/>
        </w:rPr>
        <w:t>4</w:t>
      </w:r>
      <w:r w:rsidRPr="001D094A">
        <w:rPr>
          <w:rFonts w:ascii="Times New Roman" w:hAnsi="Times New Roman" w:cs="Times New Roman"/>
        </w:rPr>
        <w:t xml:space="preserve"> sheet included. Details information of each sheet </w:t>
      </w:r>
      <w:r w:rsidR="00731DE1" w:rsidRPr="001D094A">
        <w:rPr>
          <w:rFonts w:ascii="Times New Roman" w:hAnsi="Times New Roman" w:cs="Times New Roman"/>
        </w:rPr>
        <w:t>is</w:t>
      </w:r>
      <w:r w:rsidR="00ED7277" w:rsidRPr="001D094A">
        <w:rPr>
          <w:rFonts w:ascii="Times New Roman" w:hAnsi="Times New Roman" w:cs="Times New Roman"/>
        </w:rPr>
        <w:t>:</w:t>
      </w:r>
    </w:p>
    <w:p w:rsidR="002045AE" w:rsidRPr="001D094A" w:rsidRDefault="002045AE" w:rsidP="002045AE">
      <w:pPr>
        <w:pStyle w:val="ListParagraph"/>
        <w:numPr>
          <w:ilvl w:val="0"/>
          <w:numId w:val="37"/>
        </w:numPr>
        <w:rPr>
          <w:rFonts w:ascii="Times New Roman" w:hAnsi="Times New Roman" w:cs="Times New Roman"/>
        </w:rPr>
      </w:pPr>
      <w:r>
        <w:rPr>
          <w:rFonts w:ascii="Times New Roman" w:hAnsi="Times New Roman" w:cs="Times New Roman"/>
        </w:rPr>
        <w:t>Varatt</w:t>
      </w:r>
      <w:r w:rsidRPr="001D094A">
        <w:rPr>
          <w:rFonts w:ascii="Times New Roman" w:hAnsi="Times New Roman" w:cs="Times New Roman"/>
        </w:rPr>
        <w:t>chk</w:t>
      </w:r>
      <w:r>
        <w:rPr>
          <w:rFonts w:ascii="Times New Roman" w:hAnsi="Times New Roman" w:cs="Times New Roman"/>
        </w:rPr>
        <w:t>:</w:t>
      </w:r>
    </w:p>
    <w:p w:rsidR="002045AE" w:rsidRDefault="002045AE" w:rsidP="002045AE">
      <w:pPr>
        <w:pStyle w:val="ListParagraph"/>
        <w:numPr>
          <w:ilvl w:val="0"/>
          <w:numId w:val="20"/>
        </w:numPr>
        <w:spacing w:after="0" w:line="240" w:lineRule="auto"/>
        <w:ind w:left="1440"/>
        <w:rPr>
          <w:rFonts w:ascii="Times New Roman" w:hAnsi="Times New Roman" w:cs="Times New Roman"/>
        </w:rPr>
      </w:pPr>
      <w:r>
        <w:rPr>
          <w:rFonts w:ascii="Times New Roman" w:hAnsi="Times New Roman" w:cs="Times New Roman"/>
        </w:rPr>
        <w:t xml:space="preserve">Variable in SDTM dataset but not is </w:t>
      </w:r>
      <w:r w:rsidRPr="00E95D75">
        <w:rPr>
          <w:rFonts w:ascii="Times New Roman" w:hAnsi="Times New Roman" w:cs="Times New Roman"/>
        </w:rPr>
        <w:t xml:space="preserve">study metadata </w:t>
      </w:r>
      <w:r>
        <w:rPr>
          <w:rFonts w:ascii="Times New Roman" w:hAnsi="Times New Roman" w:cs="Times New Roman"/>
        </w:rPr>
        <w:t xml:space="preserve">VARDEF </w:t>
      </w:r>
      <w:r w:rsidRPr="00677B9E">
        <w:rPr>
          <w:rFonts w:ascii="Times New Roman" w:hAnsi="Times New Roman" w:cs="Times New Roman"/>
        </w:rPr>
        <w:t>or vice versa</w:t>
      </w:r>
      <w:r>
        <w:rPr>
          <w:rFonts w:ascii="Times New Roman" w:hAnsi="Times New Roman" w:cs="Times New Roman"/>
        </w:rPr>
        <w:t xml:space="preserve"> </w:t>
      </w:r>
      <w:r w:rsidRPr="001D094A">
        <w:rPr>
          <w:rFonts w:ascii="Times New Roman" w:hAnsi="Times New Roman" w:cs="Times New Roman"/>
        </w:rPr>
        <w:t>(Check030000</w:t>
      </w:r>
      <w:r>
        <w:rPr>
          <w:rFonts w:ascii="Times New Roman" w:hAnsi="Times New Roman" w:cs="Times New Roman"/>
        </w:rPr>
        <w:t>)</w:t>
      </w:r>
    </w:p>
    <w:p w:rsidR="002045AE" w:rsidRPr="00225B87" w:rsidRDefault="002045AE" w:rsidP="00225B87">
      <w:pPr>
        <w:pStyle w:val="ListParagraph"/>
        <w:numPr>
          <w:ilvl w:val="0"/>
          <w:numId w:val="20"/>
        </w:numPr>
        <w:spacing w:after="0" w:line="240" w:lineRule="auto"/>
        <w:ind w:left="1440"/>
        <w:rPr>
          <w:rFonts w:ascii="Times New Roman" w:hAnsi="Times New Roman" w:cs="Times New Roman"/>
        </w:rPr>
      </w:pPr>
      <w:r w:rsidRPr="00225B87">
        <w:rPr>
          <w:rFonts w:ascii="Times New Roman" w:hAnsi="Times New Roman" w:cs="Times New Roman"/>
        </w:rPr>
        <w:t xml:space="preserve">The attributes of variables in SDTM datasets is not consistent with the attributes of variables in study metadata VARDEF (Check030000) </w:t>
      </w:r>
    </w:p>
    <w:p w:rsidR="008D1A87" w:rsidRPr="001D094A" w:rsidRDefault="00ED7277" w:rsidP="006A53E7">
      <w:pPr>
        <w:pStyle w:val="ListParagraph"/>
        <w:numPr>
          <w:ilvl w:val="0"/>
          <w:numId w:val="37"/>
        </w:numPr>
        <w:rPr>
          <w:rFonts w:ascii="Times New Roman" w:hAnsi="Times New Roman" w:cs="Times New Roman"/>
        </w:rPr>
      </w:pPr>
      <w:r w:rsidRPr="001D094A">
        <w:rPr>
          <w:rFonts w:ascii="Times New Roman" w:hAnsi="Times New Roman" w:cs="Times New Roman"/>
        </w:rPr>
        <w:t>Codelstchk</w:t>
      </w:r>
      <w:r w:rsidR="00E47470" w:rsidRPr="001D094A">
        <w:rPr>
          <w:rFonts w:ascii="Times New Roman" w:hAnsi="Times New Roman" w:cs="Times New Roman"/>
        </w:rPr>
        <w:t xml:space="preserve"> </w:t>
      </w:r>
      <w:r w:rsidRPr="001D094A">
        <w:rPr>
          <w:rFonts w:ascii="Times New Roman" w:hAnsi="Times New Roman" w:cs="Times New Roman"/>
        </w:rPr>
        <w:t xml:space="preserve">(Check030010): </w:t>
      </w:r>
    </w:p>
    <w:p w:rsidR="00220F1B" w:rsidRDefault="00C5612F" w:rsidP="00220F1B">
      <w:pPr>
        <w:pStyle w:val="ListParagraph"/>
        <w:numPr>
          <w:ilvl w:val="0"/>
          <w:numId w:val="41"/>
        </w:numPr>
        <w:ind w:left="1440"/>
        <w:rPr>
          <w:rFonts w:ascii="Times New Roman" w:hAnsi="Times New Roman" w:cs="Times New Roman"/>
        </w:rPr>
      </w:pPr>
      <w:r w:rsidRPr="001D094A">
        <w:rPr>
          <w:rFonts w:ascii="Times New Roman" w:hAnsi="Times New Roman" w:cs="Times New Roman"/>
        </w:rPr>
        <w:t>For</w:t>
      </w:r>
      <w:r w:rsidR="00304B60" w:rsidRPr="001D094A">
        <w:rPr>
          <w:rFonts w:ascii="Times New Roman" w:hAnsi="Times New Roman" w:cs="Times New Roman"/>
        </w:rPr>
        <w:t xml:space="preserve"> codelist related variable</w:t>
      </w:r>
      <w:r w:rsidRPr="001D094A">
        <w:rPr>
          <w:rFonts w:ascii="Times New Roman" w:hAnsi="Times New Roman" w:cs="Times New Roman"/>
        </w:rPr>
        <w:t>, that the value cannot be</w:t>
      </w:r>
      <w:r w:rsidR="00ED7277" w:rsidRPr="001D094A">
        <w:rPr>
          <w:rFonts w:ascii="Times New Roman" w:hAnsi="Times New Roman" w:cs="Times New Roman"/>
        </w:rPr>
        <w:t xml:space="preserve"> </w:t>
      </w:r>
      <w:r w:rsidR="00975FAF" w:rsidRPr="001D094A">
        <w:rPr>
          <w:rFonts w:ascii="Times New Roman" w:hAnsi="Times New Roman" w:cs="Times New Roman"/>
        </w:rPr>
        <w:t>found in the study-specific codelist attached to that variable</w:t>
      </w:r>
    </w:p>
    <w:p w:rsidR="00975FAF" w:rsidRPr="00220F1B" w:rsidRDefault="00D2559E" w:rsidP="000C6B7A">
      <w:pPr>
        <w:pStyle w:val="ListParagraph"/>
        <w:ind w:left="1440"/>
        <w:rPr>
          <w:rFonts w:ascii="Times New Roman" w:hAnsi="Times New Roman" w:cs="Times New Roman"/>
        </w:rPr>
      </w:pPr>
      <w:r w:rsidRPr="00220F1B">
        <w:rPr>
          <w:rFonts w:ascii="Times New Roman" w:hAnsi="Times New Roman" w:cs="Times New Roman"/>
        </w:rPr>
        <w:t xml:space="preserve">Action: Sheet CD in Spec should be updated or codelist related variable should be coded.  E.g.: </w:t>
      </w:r>
      <w:r w:rsidR="006B0228">
        <w:rPr>
          <w:rFonts w:ascii="Times New Roman" w:hAnsi="Times New Roman" w:cs="Times New Roman"/>
        </w:rPr>
        <w:t>CODELST</w:t>
      </w:r>
      <w:r w:rsidR="00E97364" w:rsidRPr="00220F1B">
        <w:rPr>
          <w:rFonts w:ascii="Times New Roman" w:hAnsi="Times New Roman" w:cs="Times New Roman"/>
        </w:rPr>
        <w:t xml:space="preserve"> attached to variable </w:t>
      </w:r>
      <w:r w:rsidR="00FC55DB" w:rsidRPr="00220F1B">
        <w:rPr>
          <w:rFonts w:ascii="Times New Roman" w:hAnsi="Times New Roman" w:cs="Times New Roman"/>
        </w:rPr>
        <w:t>LBSTAT</w:t>
      </w:r>
      <w:r w:rsidR="00E97364" w:rsidRPr="00220F1B">
        <w:rPr>
          <w:rFonts w:ascii="Times New Roman" w:hAnsi="Times New Roman" w:cs="Times New Roman"/>
        </w:rPr>
        <w:t xml:space="preserve"> </w:t>
      </w:r>
      <w:r w:rsidR="00FC55DB" w:rsidRPr="00220F1B">
        <w:rPr>
          <w:rFonts w:ascii="Times New Roman" w:hAnsi="Times New Roman" w:cs="Times New Roman"/>
        </w:rPr>
        <w:t>is ND</w:t>
      </w:r>
      <w:r w:rsidR="0047115C" w:rsidRPr="00220F1B">
        <w:rPr>
          <w:rFonts w:ascii="Times New Roman" w:hAnsi="Times New Roman" w:cs="Times New Roman"/>
        </w:rPr>
        <w:t>, so</w:t>
      </w:r>
      <w:r w:rsidR="00E97364" w:rsidRPr="00220F1B">
        <w:rPr>
          <w:rFonts w:ascii="Times New Roman" w:hAnsi="Times New Roman" w:cs="Times New Roman"/>
        </w:rPr>
        <w:t xml:space="preserve"> value </w:t>
      </w:r>
      <w:r w:rsidR="0047115C" w:rsidRPr="00220F1B">
        <w:rPr>
          <w:rFonts w:ascii="Times New Roman" w:hAnsi="Times New Roman" w:cs="Times New Roman"/>
        </w:rPr>
        <w:t>‘</w:t>
      </w:r>
      <w:r w:rsidR="0047115C" w:rsidRPr="00220F1B">
        <w:t>NOT</w:t>
      </w:r>
      <w:r w:rsidR="00220F1B" w:rsidRPr="00220F1B">
        <w:rPr>
          <w:rFonts w:ascii="Times New Roman" w:hAnsi="Times New Roman" w:cs="Times New Roman"/>
        </w:rPr>
        <w:t xml:space="preserve"> DONE’</w:t>
      </w:r>
      <w:r w:rsidR="00E97364" w:rsidRPr="00220F1B">
        <w:rPr>
          <w:rFonts w:ascii="Times New Roman" w:hAnsi="Times New Roman" w:cs="Times New Roman"/>
        </w:rPr>
        <w:t xml:space="preserve"> should be assigned to this variable instead of ‘</w:t>
      </w:r>
      <w:r w:rsidR="00220F1B" w:rsidRPr="00220F1B">
        <w:rPr>
          <w:rFonts w:ascii="Times New Roman" w:hAnsi="Times New Roman" w:cs="Times New Roman"/>
        </w:rPr>
        <w:t>Not Done</w:t>
      </w:r>
      <w:r w:rsidR="00E97364" w:rsidRPr="00220F1B">
        <w:rPr>
          <w:rFonts w:ascii="Times New Roman" w:hAnsi="Times New Roman" w:cs="Times New Roman"/>
        </w:rPr>
        <w:t>’</w:t>
      </w:r>
    </w:p>
    <w:p w:rsidR="00ED7277" w:rsidRPr="001D094A" w:rsidRDefault="00ED7277" w:rsidP="00E47470">
      <w:pPr>
        <w:pStyle w:val="ListParagraph"/>
        <w:numPr>
          <w:ilvl w:val="0"/>
          <w:numId w:val="37"/>
        </w:numPr>
        <w:rPr>
          <w:rFonts w:ascii="Times New Roman" w:hAnsi="Times New Roman" w:cs="Times New Roman"/>
        </w:rPr>
      </w:pPr>
      <w:r w:rsidRPr="001D094A">
        <w:rPr>
          <w:rFonts w:ascii="Times New Roman" w:hAnsi="Times New Roman" w:cs="Times New Roman"/>
        </w:rPr>
        <w:t>Valuelstchk</w:t>
      </w:r>
      <w:r w:rsidR="00E47470" w:rsidRPr="001D094A">
        <w:rPr>
          <w:rFonts w:ascii="Times New Roman" w:hAnsi="Times New Roman" w:cs="Times New Roman"/>
        </w:rPr>
        <w:t xml:space="preserve"> </w:t>
      </w:r>
      <w:r w:rsidRPr="001D094A">
        <w:rPr>
          <w:rFonts w:ascii="Times New Roman" w:hAnsi="Times New Roman" w:cs="Times New Roman"/>
        </w:rPr>
        <w:t>(Check030026):</w:t>
      </w:r>
    </w:p>
    <w:p w:rsidR="00E47470" w:rsidRPr="001D094A" w:rsidRDefault="00C5612F" w:rsidP="00E47470">
      <w:pPr>
        <w:pStyle w:val="ListParagraph"/>
        <w:numPr>
          <w:ilvl w:val="0"/>
          <w:numId w:val="19"/>
        </w:numPr>
        <w:ind w:left="1440"/>
        <w:rPr>
          <w:rFonts w:ascii="Times New Roman" w:hAnsi="Times New Roman" w:cs="Times New Roman"/>
        </w:rPr>
      </w:pPr>
      <w:r w:rsidRPr="001D094A">
        <w:rPr>
          <w:rFonts w:ascii="Times New Roman" w:hAnsi="Times New Roman" w:cs="Times New Roman"/>
        </w:rPr>
        <w:lastRenderedPageBreak/>
        <w:t xml:space="preserve">For </w:t>
      </w:r>
      <w:r w:rsidR="00ED7277" w:rsidRPr="001D094A">
        <w:rPr>
          <w:rFonts w:ascii="Times New Roman" w:hAnsi="Times New Roman" w:cs="Times New Roman"/>
        </w:rPr>
        <w:t xml:space="preserve">value level metadata related variable, that the value </w:t>
      </w:r>
      <w:r w:rsidRPr="001D094A">
        <w:rPr>
          <w:rFonts w:ascii="Times New Roman" w:hAnsi="Times New Roman" w:cs="Times New Roman"/>
        </w:rPr>
        <w:t>cannot be</w:t>
      </w:r>
      <w:r w:rsidR="00ED7277" w:rsidRPr="001D094A">
        <w:rPr>
          <w:rFonts w:ascii="Times New Roman" w:hAnsi="Times New Roman" w:cs="Times New Roman"/>
        </w:rPr>
        <w:t xml:space="preserve"> found in the value level metadata attached to that variable</w:t>
      </w:r>
    </w:p>
    <w:p w:rsidR="00975FAF" w:rsidRPr="001D094A" w:rsidRDefault="00146718" w:rsidP="000C6B7A">
      <w:pPr>
        <w:pStyle w:val="ListParagraph"/>
        <w:ind w:left="1440"/>
        <w:rPr>
          <w:rFonts w:ascii="Times New Roman" w:hAnsi="Times New Roman" w:cs="Times New Roman"/>
        </w:rPr>
      </w:pPr>
      <w:r w:rsidRPr="001D094A">
        <w:rPr>
          <w:rFonts w:ascii="Times New Roman" w:hAnsi="Times New Roman" w:cs="Times New Roman"/>
        </w:rPr>
        <w:t xml:space="preserve">Action: </w:t>
      </w:r>
      <w:r w:rsidR="00304B60" w:rsidRPr="001D094A">
        <w:rPr>
          <w:rFonts w:ascii="Times New Roman" w:hAnsi="Times New Roman" w:cs="Times New Roman"/>
        </w:rPr>
        <w:t>Sheet VALDEF</w:t>
      </w:r>
      <w:r w:rsidRPr="001D094A">
        <w:rPr>
          <w:rFonts w:ascii="Times New Roman" w:hAnsi="Times New Roman" w:cs="Times New Roman"/>
        </w:rPr>
        <w:t xml:space="preserve"> in Spec should be updated</w:t>
      </w:r>
      <w:r w:rsidR="00E97364">
        <w:rPr>
          <w:rFonts w:ascii="Times New Roman" w:hAnsi="Times New Roman" w:cs="Times New Roman"/>
        </w:rPr>
        <w:t xml:space="preserve"> </w:t>
      </w:r>
      <w:r w:rsidR="00E97364" w:rsidRPr="00E97364">
        <w:rPr>
          <w:rFonts w:ascii="Times New Roman" w:hAnsi="Times New Roman" w:cs="Times New Roman"/>
        </w:rPr>
        <w:t>or the value related variables are not assigned correctly</w:t>
      </w:r>
    </w:p>
    <w:p w:rsidR="00ED7277" w:rsidRPr="001D094A" w:rsidRDefault="00ED7277" w:rsidP="00E47470">
      <w:pPr>
        <w:pStyle w:val="ListParagraph"/>
        <w:numPr>
          <w:ilvl w:val="0"/>
          <w:numId w:val="37"/>
        </w:numPr>
        <w:rPr>
          <w:rFonts w:ascii="Times New Roman" w:hAnsi="Times New Roman" w:cs="Times New Roman"/>
        </w:rPr>
      </w:pPr>
      <w:r w:rsidRPr="001D094A">
        <w:rPr>
          <w:rFonts w:ascii="Times New Roman" w:hAnsi="Times New Roman" w:cs="Times New Roman"/>
        </w:rPr>
        <w:t>Valuelstchk2</w:t>
      </w:r>
      <w:r w:rsidR="00E47470" w:rsidRPr="001D094A">
        <w:rPr>
          <w:rFonts w:ascii="Times New Roman" w:hAnsi="Times New Roman" w:cs="Times New Roman"/>
        </w:rPr>
        <w:t xml:space="preserve"> </w:t>
      </w:r>
      <w:bookmarkStart w:id="56" w:name="OLE_LINK74"/>
      <w:bookmarkStart w:id="57" w:name="OLE_LINK75"/>
      <w:r w:rsidRPr="001D094A">
        <w:rPr>
          <w:rFonts w:ascii="Times New Roman" w:hAnsi="Times New Roman" w:cs="Times New Roman"/>
        </w:rPr>
        <w:t>(Check030026_2):</w:t>
      </w:r>
      <w:bookmarkEnd w:id="56"/>
      <w:bookmarkEnd w:id="57"/>
    </w:p>
    <w:p w:rsidR="006D3C98" w:rsidRDefault="006624E1" w:rsidP="006D3C98">
      <w:pPr>
        <w:pStyle w:val="ListParagraph"/>
        <w:numPr>
          <w:ilvl w:val="0"/>
          <w:numId w:val="22"/>
        </w:numPr>
        <w:ind w:left="1440"/>
        <w:rPr>
          <w:rFonts w:ascii="Times New Roman" w:hAnsi="Times New Roman" w:cs="Times New Roman"/>
        </w:rPr>
      </w:pPr>
      <w:r w:rsidRPr="001D094A">
        <w:rPr>
          <w:rFonts w:ascii="Times New Roman" w:hAnsi="Times New Roman" w:cs="Times New Roman"/>
        </w:rPr>
        <w:t xml:space="preserve">For </w:t>
      </w:r>
      <w:r w:rsidR="00ED7277" w:rsidRPr="001D094A">
        <w:rPr>
          <w:rFonts w:ascii="Times New Roman" w:hAnsi="Times New Roman" w:cs="Times New Roman"/>
        </w:rPr>
        <w:t>each value level metadata rel</w:t>
      </w:r>
      <w:r w:rsidR="00F20CCD" w:rsidRPr="001D094A">
        <w:rPr>
          <w:rFonts w:ascii="Times New Roman" w:hAnsi="Times New Roman" w:cs="Times New Roman"/>
        </w:rPr>
        <w:t>ated variable, that the value cannot be</w:t>
      </w:r>
      <w:r w:rsidR="00ED7277" w:rsidRPr="001D094A">
        <w:rPr>
          <w:rFonts w:ascii="Times New Roman" w:hAnsi="Times New Roman" w:cs="Times New Roman"/>
        </w:rPr>
        <w:t xml:space="preserve"> </w:t>
      </w:r>
      <w:r w:rsidR="00F20CCD" w:rsidRPr="001D094A">
        <w:rPr>
          <w:rFonts w:ascii="Times New Roman" w:hAnsi="Times New Roman" w:cs="Times New Roman"/>
        </w:rPr>
        <w:t>found in the study-specific codelist attached to that variable</w:t>
      </w:r>
    </w:p>
    <w:p w:rsidR="000C6B7A" w:rsidRDefault="00304B60" w:rsidP="000C6B7A">
      <w:pPr>
        <w:pStyle w:val="ListParagraph"/>
        <w:ind w:left="1440"/>
        <w:rPr>
          <w:rFonts w:ascii="Times New Roman" w:hAnsi="Times New Roman" w:cs="Times New Roman"/>
        </w:rPr>
      </w:pPr>
      <w:r w:rsidRPr="006D3C98">
        <w:rPr>
          <w:rFonts w:ascii="Times New Roman" w:hAnsi="Times New Roman" w:cs="Times New Roman"/>
        </w:rPr>
        <w:t xml:space="preserve">Action: Sheet </w:t>
      </w:r>
      <w:r w:rsidR="00ED21DF" w:rsidRPr="006D3C98">
        <w:rPr>
          <w:rFonts w:ascii="Times New Roman" w:hAnsi="Times New Roman" w:cs="Times New Roman"/>
        </w:rPr>
        <w:t>CD in Spec should be updated or codelist related to value of the variable should be coded</w:t>
      </w:r>
      <w:r w:rsidRPr="006D3C98">
        <w:rPr>
          <w:rFonts w:ascii="Times New Roman" w:hAnsi="Times New Roman" w:cs="Times New Roman"/>
        </w:rPr>
        <w:t xml:space="preserve">.  E.g.: </w:t>
      </w:r>
      <w:r w:rsidR="00ED21DF" w:rsidRPr="006D3C98">
        <w:rPr>
          <w:rFonts w:ascii="Times New Roman" w:hAnsi="Times New Roman" w:cs="Times New Roman"/>
        </w:rPr>
        <w:t>codelst related to value ‘</w:t>
      </w:r>
      <w:r w:rsidR="003477E4" w:rsidRPr="006D3C98">
        <w:rPr>
          <w:rFonts w:ascii="Times New Roman" w:hAnsi="Times New Roman" w:cs="Times New Roman"/>
        </w:rPr>
        <w:t>OCCUR</w:t>
      </w:r>
      <w:r w:rsidR="00ED21DF" w:rsidRPr="006D3C98">
        <w:rPr>
          <w:rFonts w:ascii="Times New Roman" w:hAnsi="Times New Roman" w:cs="Times New Roman"/>
        </w:rPr>
        <w:t>’ of variable FATESTCD</w:t>
      </w:r>
      <w:r w:rsidR="003477E4" w:rsidRPr="006D3C98">
        <w:rPr>
          <w:rFonts w:ascii="Times New Roman" w:hAnsi="Times New Roman" w:cs="Times New Roman"/>
        </w:rPr>
        <w:t xml:space="preserve"> is NY, so the value of FAORRES for this TESTCD must be one of ‘N’, ‘NA’, ‘U’ and ‘Y’</w:t>
      </w:r>
      <w:r w:rsidR="000C6B7A">
        <w:rPr>
          <w:rFonts w:ascii="Times New Roman" w:hAnsi="Times New Roman" w:cs="Times New Roman"/>
        </w:rPr>
        <w:t xml:space="preserve">. </w:t>
      </w:r>
    </w:p>
    <w:p w:rsidR="0062324A" w:rsidRDefault="00ED7277" w:rsidP="000C6B7A">
      <w:pPr>
        <w:pStyle w:val="ListParagraph"/>
        <w:ind w:left="1440"/>
        <w:rPr>
          <w:rFonts w:ascii="Times New Roman" w:hAnsi="Times New Roman" w:cs="Times New Roman"/>
        </w:rPr>
      </w:pPr>
      <w:r w:rsidRPr="000C6B7A">
        <w:rPr>
          <w:rFonts w:ascii="Times New Roman" w:hAnsi="Times New Roman" w:cs="Times New Roman"/>
        </w:rPr>
        <w:t>Spec or program should be updated</w:t>
      </w:r>
      <w:r w:rsidR="004D0C2F" w:rsidRPr="000C6B7A">
        <w:rPr>
          <w:rFonts w:ascii="Times New Roman" w:hAnsi="Times New Roman" w:cs="Times New Roman"/>
        </w:rPr>
        <w:t xml:space="preserve"> until all issue</w:t>
      </w:r>
      <w:r w:rsidR="00CE56D1" w:rsidRPr="000C6B7A">
        <w:rPr>
          <w:rFonts w:ascii="Times New Roman" w:hAnsi="Times New Roman" w:cs="Times New Roman"/>
        </w:rPr>
        <w:t>s</w:t>
      </w:r>
      <w:r w:rsidR="004D0C2F" w:rsidRPr="000C6B7A">
        <w:rPr>
          <w:rFonts w:ascii="Times New Roman" w:hAnsi="Times New Roman" w:cs="Times New Roman"/>
        </w:rPr>
        <w:t xml:space="preserve"> are resolved.</w:t>
      </w:r>
    </w:p>
    <w:p w:rsidR="000C6B7A" w:rsidRPr="001D094A" w:rsidRDefault="000C6B7A" w:rsidP="000C6B7A">
      <w:pPr>
        <w:pStyle w:val="ListParagraph"/>
        <w:ind w:left="1440"/>
        <w:rPr>
          <w:rFonts w:ascii="Times New Roman" w:hAnsi="Times New Roman" w:cs="Times New Roman"/>
        </w:rPr>
      </w:pPr>
    </w:p>
    <w:p w:rsidR="00EE3E95" w:rsidRPr="001D094A" w:rsidRDefault="00EE3E95" w:rsidP="007A08B8">
      <w:pPr>
        <w:pStyle w:val="ListParagraph"/>
        <w:numPr>
          <w:ilvl w:val="1"/>
          <w:numId w:val="33"/>
        </w:numPr>
        <w:ind w:left="1080" w:hanging="720"/>
        <w:outlineLvl w:val="1"/>
        <w:rPr>
          <w:rFonts w:ascii="Times New Roman" w:hAnsi="Times New Roman" w:cs="Times New Roman"/>
        </w:rPr>
      </w:pPr>
      <w:r w:rsidRPr="001D094A">
        <w:rPr>
          <w:rFonts w:ascii="Times New Roman" w:hAnsi="Times New Roman" w:cs="Times New Roman"/>
        </w:rPr>
        <w:t>jjchkacrf</w:t>
      </w:r>
      <w:r w:rsidR="00AE6A2B">
        <w:rPr>
          <w:rFonts w:ascii="Times New Roman" w:hAnsi="Times New Roman" w:cs="Times New Roman"/>
        </w:rPr>
        <w:t>var</w:t>
      </w:r>
      <w:r w:rsidRPr="001D094A">
        <w:rPr>
          <w:rFonts w:ascii="Times New Roman" w:hAnsi="Times New Roman" w:cs="Times New Roman"/>
        </w:rPr>
        <w:t>.sas</w:t>
      </w:r>
    </w:p>
    <w:p w:rsidR="000364AA" w:rsidRPr="001D094A" w:rsidRDefault="00EE3E95"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Purpose: </w:t>
      </w:r>
    </w:p>
    <w:p w:rsidR="00EE3E95" w:rsidRDefault="005172EF" w:rsidP="000364AA">
      <w:pPr>
        <w:pStyle w:val="ListParagraph"/>
        <w:ind w:left="1080"/>
        <w:rPr>
          <w:rFonts w:ascii="Times New Roman" w:hAnsi="Times New Roman" w:cs="Times New Roman"/>
        </w:rPr>
      </w:pPr>
      <w:r>
        <w:rPr>
          <w:rFonts w:ascii="Times New Roman" w:hAnsi="Times New Roman" w:cs="Times New Roman"/>
        </w:rPr>
        <w:t xml:space="preserve">Check </w:t>
      </w:r>
      <w:r w:rsidR="00E95D75">
        <w:rPr>
          <w:rFonts w:ascii="Times New Roman" w:hAnsi="Times New Roman" w:cs="Times New Roman"/>
        </w:rPr>
        <w:t>list:</w:t>
      </w:r>
    </w:p>
    <w:p w:rsidR="00E95D75" w:rsidRPr="00E95D75" w:rsidRDefault="00E95D75" w:rsidP="00E95D75">
      <w:pPr>
        <w:pStyle w:val="ListParagraph"/>
        <w:numPr>
          <w:ilvl w:val="0"/>
          <w:numId w:val="45"/>
        </w:numPr>
        <w:rPr>
          <w:rFonts w:ascii="Times New Roman" w:hAnsi="Times New Roman" w:cs="Times New Roman"/>
        </w:rPr>
      </w:pPr>
      <w:r w:rsidRPr="00E95D75">
        <w:rPr>
          <w:rFonts w:ascii="Times New Roman" w:hAnsi="Times New Roman" w:cs="Times New Roman"/>
        </w:rPr>
        <w:t xml:space="preserve">To check if the variable in </w:t>
      </w:r>
      <w:bookmarkStart w:id="58" w:name="OLE_LINK23"/>
      <w:bookmarkStart w:id="59" w:name="OLE_LINK28"/>
      <w:r w:rsidRPr="00E95D75">
        <w:rPr>
          <w:rFonts w:ascii="Times New Roman" w:hAnsi="Times New Roman" w:cs="Times New Roman"/>
        </w:rPr>
        <w:t xml:space="preserve">study metadata </w:t>
      </w:r>
      <w:bookmarkEnd w:id="58"/>
      <w:bookmarkEnd w:id="59"/>
      <w:r w:rsidRPr="00E95D75">
        <w:rPr>
          <w:rFonts w:ascii="Times New Roman" w:hAnsi="Times New Roman" w:cs="Times New Roman"/>
        </w:rPr>
        <w:t>dataset is consistent with the variable in aCRF</w:t>
      </w:r>
    </w:p>
    <w:p w:rsidR="00E95D75" w:rsidRPr="00E95D75" w:rsidRDefault="00E95D75" w:rsidP="00E95D75">
      <w:pPr>
        <w:pStyle w:val="ListParagraph"/>
        <w:numPr>
          <w:ilvl w:val="0"/>
          <w:numId w:val="45"/>
        </w:numPr>
        <w:rPr>
          <w:rFonts w:ascii="Times New Roman" w:hAnsi="Times New Roman" w:cs="Times New Roman"/>
        </w:rPr>
      </w:pPr>
      <w:r w:rsidRPr="00E95D75">
        <w:rPr>
          <w:rFonts w:ascii="Times New Roman" w:hAnsi="Times New Roman" w:cs="Times New Roman"/>
        </w:rPr>
        <w:t>To check if the variable in SDTM dataset is consistent with the variable in aCRF</w:t>
      </w:r>
    </w:p>
    <w:p w:rsidR="00E95D75" w:rsidRPr="00E95D75" w:rsidRDefault="00E95D75" w:rsidP="00E95D75">
      <w:pPr>
        <w:pStyle w:val="ListParagraph"/>
        <w:numPr>
          <w:ilvl w:val="0"/>
          <w:numId w:val="45"/>
        </w:numPr>
        <w:rPr>
          <w:rFonts w:ascii="Times New Roman" w:hAnsi="Times New Roman" w:cs="Times New Roman"/>
        </w:rPr>
      </w:pPr>
      <w:r w:rsidRPr="00E95D75">
        <w:rPr>
          <w:rFonts w:ascii="Times New Roman" w:hAnsi="Times New Roman" w:cs="Times New Roman"/>
        </w:rPr>
        <w:t xml:space="preserve">To check if the value in </w:t>
      </w:r>
      <w:r w:rsidR="00B97192" w:rsidRPr="00E95D75">
        <w:rPr>
          <w:rFonts w:ascii="Times New Roman" w:hAnsi="Times New Roman" w:cs="Times New Roman"/>
        </w:rPr>
        <w:t xml:space="preserve">study </w:t>
      </w:r>
      <w:r w:rsidR="00B97192">
        <w:rPr>
          <w:rFonts w:ascii="Times New Roman" w:hAnsi="Times New Roman" w:cs="Times New Roman"/>
        </w:rPr>
        <w:t xml:space="preserve">metadata </w:t>
      </w:r>
      <w:r w:rsidRPr="00E95D75">
        <w:rPr>
          <w:rFonts w:ascii="Times New Roman" w:hAnsi="Times New Roman" w:cs="Times New Roman"/>
        </w:rPr>
        <w:t>VALDEF is consistent with the value in aCRF</w:t>
      </w:r>
    </w:p>
    <w:p w:rsidR="00FB1A49" w:rsidRPr="001D094A" w:rsidRDefault="00E95D75" w:rsidP="007A08B8">
      <w:pPr>
        <w:pStyle w:val="ListParagraph"/>
        <w:numPr>
          <w:ilvl w:val="2"/>
          <w:numId w:val="33"/>
        </w:numPr>
        <w:outlineLvl w:val="2"/>
        <w:rPr>
          <w:rFonts w:ascii="Times New Roman" w:hAnsi="Times New Roman" w:cs="Times New Roman"/>
        </w:rPr>
      </w:pPr>
      <w:r w:rsidRPr="00E95D75">
        <w:rPr>
          <w:rFonts w:ascii="Times New Roman" w:hAnsi="Times New Roman" w:cs="Times New Roman"/>
        </w:rPr>
        <w:t xml:space="preserve"> </w:t>
      </w:r>
      <w:r w:rsidR="00504C6C" w:rsidRPr="001D094A">
        <w:rPr>
          <w:rFonts w:ascii="Times New Roman" w:hAnsi="Times New Roman" w:cs="Times New Roman"/>
        </w:rPr>
        <w:t xml:space="preserve">Invoke:  </w:t>
      </w:r>
    </w:p>
    <w:p w:rsidR="00FB1A49" w:rsidRPr="001D094A" w:rsidRDefault="00FB1A49" w:rsidP="00ED199E">
      <w:pPr>
        <w:pStyle w:val="ListParagraph"/>
        <w:ind w:left="1080"/>
        <w:rPr>
          <w:rFonts w:ascii="Times New Roman" w:hAnsi="Times New Roman" w:cs="Times New Roman"/>
        </w:rPr>
      </w:pPr>
      <w:r w:rsidRPr="001D094A">
        <w:rPr>
          <w:rFonts w:ascii="Times New Roman" w:hAnsi="Times New Roman" w:cs="Times New Roman"/>
        </w:rPr>
        <w:t>To use this macro, we need to extract the information from aCRF so to</w:t>
      </w:r>
      <w:r w:rsidR="009C1E41">
        <w:rPr>
          <w:rFonts w:ascii="Times New Roman" w:hAnsi="Times New Roman" w:cs="Times New Roman"/>
        </w:rPr>
        <w:t xml:space="preserve"> cross check with the SDTM metadata </w:t>
      </w:r>
      <w:r w:rsidR="0047115C">
        <w:rPr>
          <w:rFonts w:ascii="Times New Roman" w:hAnsi="Times New Roman" w:cs="Times New Roman"/>
        </w:rPr>
        <w:t>a</w:t>
      </w:r>
      <w:r w:rsidRPr="001D094A">
        <w:rPr>
          <w:rFonts w:ascii="Times New Roman" w:hAnsi="Times New Roman" w:cs="Times New Roman"/>
        </w:rPr>
        <w:t>nd SDTM datasets.</w:t>
      </w:r>
    </w:p>
    <w:p w:rsidR="00504C6C" w:rsidRPr="001D094A" w:rsidRDefault="00504C6C" w:rsidP="00ED199E">
      <w:pPr>
        <w:pStyle w:val="ListParagraph"/>
        <w:ind w:left="1080"/>
        <w:rPr>
          <w:rFonts w:ascii="Times New Roman" w:hAnsi="Times New Roman" w:cs="Times New Roman"/>
        </w:rPr>
      </w:pPr>
      <w:r w:rsidRPr="001D094A">
        <w:rPr>
          <w:rFonts w:ascii="Times New Roman" w:hAnsi="Times New Roman" w:cs="Times New Roman"/>
        </w:rPr>
        <w:t>Prerequisite</w:t>
      </w:r>
      <w:r w:rsidR="004212CE" w:rsidRPr="001D094A">
        <w:rPr>
          <w:rFonts w:ascii="Times New Roman" w:hAnsi="Times New Roman" w:cs="Times New Roman"/>
        </w:rPr>
        <w:t>: creating</w:t>
      </w:r>
      <w:r w:rsidR="00305A40" w:rsidRPr="001D094A">
        <w:rPr>
          <w:rFonts w:ascii="Times New Roman" w:hAnsi="Times New Roman" w:cs="Times New Roman"/>
        </w:rPr>
        <w:t xml:space="preserve"> the annotation summary file, </w:t>
      </w:r>
      <w:r w:rsidR="00684931" w:rsidRPr="001D094A">
        <w:rPr>
          <w:rFonts w:ascii="Times New Roman" w:hAnsi="Times New Roman" w:cs="Times New Roman"/>
        </w:rPr>
        <w:t xml:space="preserve">Adobe </w:t>
      </w:r>
      <w:r w:rsidR="00305A40" w:rsidRPr="001D094A">
        <w:rPr>
          <w:rFonts w:ascii="Times New Roman" w:hAnsi="Times New Roman" w:cs="Times New Roman"/>
        </w:rPr>
        <w:t>Acrobat process:</w:t>
      </w:r>
    </w:p>
    <w:p w:rsidR="00305A40" w:rsidRPr="001D094A" w:rsidRDefault="002A7A50" w:rsidP="008D1BCB">
      <w:pPr>
        <w:pStyle w:val="ListParagraph"/>
        <w:numPr>
          <w:ilvl w:val="0"/>
          <w:numId w:val="32"/>
        </w:numPr>
        <w:ind w:left="1440"/>
        <w:rPr>
          <w:rFonts w:ascii="Times New Roman" w:hAnsi="Times New Roman" w:cs="Times New Roman"/>
        </w:rPr>
      </w:pPr>
      <w:r w:rsidRPr="001D094A">
        <w:rPr>
          <w:rFonts w:ascii="Times New Roman" w:hAnsi="Times New Roman" w:cs="Times New Roman"/>
        </w:rPr>
        <w:t>Select ‘</w:t>
      </w:r>
      <w:r w:rsidR="00A8681B">
        <w:rPr>
          <w:rFonts w:ascii="Times New Roman" w:hAnsi="Times New Roman" w:cs="Times New Roman"/>
        </w:rPr>
        <w:t>Create Comment Summary</w:t>
      </w:r>
      <w:r w:rsidR="00305A40" w:rsidRPr="001D094A">
        <w:rPr>
          <w:rFonts w:ascii="Times New Roman" w:hAnsi="Times New Roman" w:cs="Times New Roman"/>
        </w:rPr>
        <w:t xml:space="preserve">’ </w:t>
      </w:r>
      <w:r w:rsidR="00684931" w:rsidRPr="001D094A">
        <w:rPr>
          <w:rFonts w:ascii="Times New Roman" w:hAnsi="Times New Roman" w:cs="Times New Roman"/>
        </w:rPr>
        <w:t>from the main menu</w:t>
      </w:r>
    </w:p>
    <w:p w:rsidR="00305A40" w:rsidRPr="001D094A" w:rsidRDefault="00305A40" w:rsidP="008D1BCB">
      <w:pPr>
        <w:pStyle w:val="ListParagraph"/>
        <w:numPr>
          <w:ilvl w:val="0"/>
          <w:numId w:val="32"/>
        </w:numPr>
        <w:ind w:left="1440"/>
        <w:rPr>
          <w:rFonts w:ascii="Times New Roman" w:hAnsi="Times New Roman" w:cs="Times New Roman"/>
        </w:rPr>
      </w:pPr>
      <w:r w:rsidRPr="001D094A">
        <w:rPr>
          <w:rFonts w:ascii="Times New Roman" w:hAnsi="Times New Roman" w:cs="Times New Roman"/>
        </w:rPr>
        <w:t xml:space="preserve">A new box with the title “Summarize </w:t>
      </w:r>
      <w:r w:rsidR="00A8681B">
        <w:rPr>
          <w:rFonts w:ascii="Times New Roman" w:hAnsi="Times New Roman" w:cs="Times New Roman"/>
        </w:rPr>
        <w:t>Comments</w:t>
      </w:r>
      <w:r w:rsidRPr="001D094A">
        <w:rPr>
          <w:rFonts w:ascii="Times New Roman" w:hAnsi="Times New Roman" w:cs="Times New Roman"/>
        </w:rPr>
        <w:t xml:space="preserve">” appears. </w:t>
      </w:r>
      <w:r w:rsidR="009B0F9C" w:rsidRPr="001D094A">
        <w:rPr>
          <w:rFonts w:ascii="Times New Roman" w:hAnsi="Times New Roman" w:cs="Times New Roman"/>
        </w:rPr>
        <w:t xml:space="preserve">Choose </w:t>
      </w:r>
      <w:r w:rsidRPr="001D094A">
        <w:rPr>
          <w:rFonts w:ascii="Times New Roman" w:hAnsi="Times New Roman" w:cs="Times New Roman"/>
        </w:rPr>
        <w:t xml:space="preserve"> layout ‘Comments only’</w:t>
      </w:r>
    </w:p>
    <w:p w:rsidR="00305A40" w:rsidRPr="001D094A" w:rsidRDefault="00305A40" w:rsidP="008D1BCB">
      <w:pPr>
        <w:pStyle w:val="ListParagraph"/>
        <w:numPr>
          <w:ilvl w:val="0"/>
          <w:numId w:val="32"/>
        </w:numPr>
        <w:ind w:left="1440"/>
        <w:rPr>
          <w:rFonts w:ascii="Times New Roman" w:hAnsi="Times New Roman" w:cs="Times New Roman"/>
        </w:rPr>
      </w:pPr>
      <w:r w:rsidRPr="001D094A">
        <w:rPr>
          <w:rFonts w:ascii="Times New Roman" w:hAnsi="Times New Roman" w:cs="Times New Roman"/>
        </w:rPr>
        <w:t>Press ‘OK’. Acrobat will create a ne</w:t>
      </w:r>
      <w:r w:rsidR="00684931" w:rsidRPr="001D094A">
        <w:rPr>
          <w:rFonts w:ascii="Times New Roman" w:hAnsi="Times New Roman" w:cs="Times New Roman"/>
        </w:rPr>
        <w:t>w PDF with annotation summaries</w:t>
      </w:r>
    </w:p>
    <w:p w:rsidR="00305A40" w:rsidRPr="001D094A" w:rsidRDefault="00305A40" w:rsidP="008D1BCB">
      <w:pPr>
        <w:pStyle w:val="ListParagraph"/>
        <w:numPr>
          <w:ilvl w:val="0"/>
          <w:numId w:val="32"/>
        </w:numPr>
        <w:ind w:left="1440"/>
        <w:rPr>
          <w:rFonts w:ascii="Times New Roman" w:hAnsi="Times New Roman" w:cs="Times New Roman"/>
        </w:rPr>
      </w:pPr>
      <w:r w:rsidRPr="001D094A">
        <w:rPr>
          <w:rFonts w:ascii="Times New Roman" w:hAnsi="Times New Roman" w:cs="Times New Roman"/>
        </w:rPr>
        <w:t>Save this resulting PDF as a text file named comments at your loca</w:t>
      </w:r>
      <w:r w:rsidR="00684931" w:rsidRPr="001D094A">
        <w:rPr>
          <w:rFonts w:ascii="Times New Roman" w:hAnsi="Times New Roman" w:cs="Times New Roman"/>
        </w:rPr>
        <w:t>tion.</w:t>
      </w:r>
      <w:r w:rsidR="00097CA1" w:rsidRPr="001D094A">
        <w:rPr>
          <w:rFonts w:ascii="Times New Roman" w:hAnsi="Times New Roman" w:cs="Times New Roman"/>
        </w:rPr>
        <w:t xml:space="preserve"> </w:t>
      </w:r>
      <w:r w:rsidRPr="001D094A">
        <w:rPr>
          <w:rFonts w:ascii="Times New Roman" w:hAnsi="Times New Roman" w:cs="Times New Roman"/>
        </w:rPr>
        <w:t xml:space="preserve">Select ‘File </w:t>
      </w:r>
      <w:r w:rsidRPr="001D094A">
        <w:rPr>
          <w:rFonts w:ascii="Times New Roman" w:hAnsi="Times New Roman" w:cs="Times New Roman"/>
        </w:rPr>
        <w:sym w:font="Wingdings" w:char="F0E0"/>
      </w:r>
      <w:r w:rsidRPr="001D094A">
        <w:rPr>
          <w:rFonts w:ascii="Times New Roman" w:hAnsi="Times New Roman" w:cs="Times New Roman"/>
        </w:rPr>
        <w:t xml:space="preserve"> Save As’ from the main menu, and select save as ty</w:t>
      </w:r>
      <w:r w:rsidR="00684931" w:rsidRPr="001D094A">
        <w:rPr>
          <w:rFonts w:ascii="Times New Roman" w:hAnsi="Times New Roman" w:cs="Times New Roman"/>
        </w:rPr>
        <w:t>pe to be ‘Text (Plain)</w:t>
      </w:r>
      <w:r w:rsidR="006C3792">
        <w:rPr>
          <w:rFonts w:ascii="Times New Roman" w:hAnsi="Times New Roman" w:cs="Times New Roman"/>
        </w:rPr>
        <w:t>PDF to Text (Simple)</w:t>
      </w:r>
      <w:r w:rsidR="00684931" w:rsidRPr="001D094A">
        <w:rPr>
          <w:rFonts w:ascii="Times New Roman" w:hAnsi="Times New Roman" w:cs="Times New Roman"/>
        </w:rPr>
        <w:t xml:space="preserve"> (*.txt)’</w:t>
      </w:r>
    </w:p>
    <w:p w:rsidR="00305A40" w:rsidRPr="001D094A" w:rsidRDefault="00305A40" w:rsidP="008D1BCB">
      <w:pPr>
        <w:pStyle w:val="ListParagraph"/>
        <w:numPr>
          <w:ilvl w:val="0"/>
          <w:numId w:val="32"/>
        </w:numPr>
        <w:ind w:left="1440"/>
        <w:rPr>
          <w:rFonts w:ascii="Times New Roman" w:hAnsi="Times New Roman" w:cs="Times New Roman"/>
        </w:rPr>
      </w:pPr>
      <w:r w:rsidRPr="001D094A">
        <w:rPr>
          <w:rFonts w:ascii="Times New Roman" w:hAnsi="Times New Roman" w:cs="Times New Roman"/>
        </w:rPr>
        <w:t xml:space="preserve">Copy </w:t>
      </w:r>
      <w:r w:rsidR="002A7A50" w:rsidRPr="001D094A">
        <w:rPr>
          <w:rFonts w:ascii="Times New Roman" w:hAnsi="Times New Roman" w:cs="Times New Roman"/>
        </w:rPr>
        <w:t>text file ‘comments.txt’</w:t>
      </w:r>
      <w:r w:rsidR="00F8151A" w:rsidRPr="001D094A">
        <w:rPr>
          <w:rFonts w:ascii="Times New Roman" w:hAnsi="Times New Roman" w:cs="Times New Roman"/>
        </w:rPr>
        <w:t xml:space="preserve"> to kennet folder </w:t>
      </w:r>
      <w:r w:rsidR="00C22E3A" w:rsidRPr="001D094A">
        <w:rPr>
          <w:rFonts w:ascii="Times New Roman" w:hAnsi="Times New Roman" w:cs="Times New Roman"/>
        </w:rPr>
        <w:t>used to save</w:t>
      </w:r>
      <w:r w:rsidR="00F8151A" w:rsidRPr="001D094A">
        <w:rPr>
          <w:rFonts w:ascii="Times New Roman" w:hAnsi="Times New Roman" w:cs="Times New Roman"/>
        </w:rPr>
        <w:t xml:space="preserve"> DTMS</w:t>
      </w:r>
      <w:r w:rsidR="002A7A50" w:rsidRPr="001D094A">
        <w:rPr>
          <w:rFonts w:ascii="Times New Roman" w:hAnsi="Times New Roman" w:cs="Times New Roman"/>
        </w:rPr>
        <w:t xml:space="preserve"> </w:t>
      </w:r>
    </w:p>
    <w:p w:rsidR="00F8151A" w:rsidRPr="00BB3EBE" w:rsidRDefault="00FB1A49" w:rsidP="00BB3EBE">
      <w:pPr>
        <w:ind w:left="1080"/>
        <w:rPr>
          <w:rFonts w:ascii="Times New Roman" w:hAnsi="Times New Roman" w:cs="Times New Roman"/>
          <w:color w:val="000000"/>
          <w:sz w:val="20"/>
          <w:szCs w:val="20"/>
          <w:shd w:val="clear" w:color="auto" w:fill="FFFFFF"/>
        </w:rPr>
      </w:pPr>
      <w:r w:rsidRPr="00BB3EBE">
        <w:rPr>
          <w:rFonts w:ascii="Times New Roman" w:hAnsi="Times New Roman" w:cs="Times New Roman"/>
        </w:rPr>
        <w:t>E</w:t>
      </w:r>
      <w:r w:rsidR="00504C6C" w:rsidRPr="00BB3EBE">
        <w:rPr>
          <w:rFonts w:ascii="Times New Roman" w:hAnsi="Times New Roman" w:cs="Times New Roman"/>
        </w:rPr>
        <w:t>xample:</w:t>
      </w:r>
      <w:r w:rsidR="00773C67" w:rsidRPr="00BB3EBE">
        <w:rPr>
          <w:rFonts w:ascii="Times New Roman" w:hAnsi="Times New Roman" w:cs="Times New Roman"/>
        </w:rPr>
        <w:t xml:space="preserve"> </w:t>
      </w:r>
      <w:r w:rsidR="00504C6C" w:rsidRPr="00BB3EBE">
        <w:rPr>
          <w:rFonts w:ascii="Times New Roman" w:hAnsi="Times New Roman" w:cs="Times New Roman"/>
          <w:color w:val="000000"/>
          <w:sz w:val="20"/>
          <w:szCs w:val="20"/>
          <w:shd w:val="clear" w:color="auto" w:fill="FFFFFF"/>
        </w:rPr>
        <w:t>%</w:t>
      </w:r>
      <w:r w:rsidR="00773C67" w:rsidRPr="00773C67">
        <w:t xml:space="preserve"> </w:t>
      </w:r>
      <w:r w:rsidR="00773C67" w:rsidRPr="00BB3EBE">
        <w:rPr>
          <w:rFonts w:ascii="Times New Roman" w:hAnsi="Times New Roman" w:cs="Times New Roman"/>
          <w:color w:val="000000"/>
          <w:sz w:val="20"/>
          <w:szCs w:val="20"/>
          <w:shd w:val="clear" w:color="auto" w:fill="FFFFFF"/>
        </w:rPr>
        <w:t>jjchkacrf</w:t>
      </w:r>
      <w:r w:rsidR="00357E77">
        <w:rPr>
          <w:rFonts w:ascii="Times New Roman" w:hAnsi="Times New Roman" w:cs="Times New Roman"/>
          <w:color w:val="000000"/>
          <w:sz w:val="20"/>
          <w:szCs w:val="20"/>
          <w:shd w:val="clear" w:color="auto" w:fill="FFFFFF"/>
        </w:rPr>
        <w:t>var</w:t>
      </w:r>
      <w:r w:rsidR="00773C67" w:rsidRPr="00BB3EBE">
        <w:rPr>
          <w:rFonts w:ascii="Times New Roman" w:hAnsi="Times New Roman" w:cs="Times New Roman"/>
          <w:color w:val="000000"/>
          <w:sz w:val="20"/>
          <w:szCs w:val="20"/>
          <w:shd w:val="clear" w:color="auto" w:fill="FFFFFF"/>
        </w:rPr>
        <w:t xml:space="preserve"> </w:t>
      </w:r>
      <w:r w:rsidR="00F8151A" w:rsidRPr="00BB3EBE">
        <w:rPr>
          <w:rFonts w:ascii="Times New Roman" w:hAnsi="Times New Roman" w:cs="Times New Roman"/>
          <w:color w:val="000000"/>
          <w:sz w:val="20"/>
          <w:szCs w:val="20"/>
          <w:shd w:val="clear" w:color="auto" w:fill="FFFFFF"/>
        </w:rPr>
        <w:t>(slib    = transfer</w:t>
      </w:r>
    </w:p>
    <w:p w:rsidR="00F8151A" w:rsidRPr="001D094A" w:rsidRDefault="00F8151A" w:rsidP="00F8151A">
      <w:pPr>
        <w:pStyle w:val="ListParagraph"/>
        <w:tabs>
          <w:tab w:val="center" w:pos="5400"/>
        </w:tabs>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BB3EB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mlib   = meta</w:t>
      </w:r>
      <w:r w:rsidRPr="001D094A">
        <w:rPr>
          <w:rFonts w:ascii="Times New Roman" w:hAnsi="Times New Roman" w:cs="Times New Roman"/>
          <w:color w:val="000000"/>
          <w:sz w:val="20"/>
          <w:szCs w:val="20"/>
          <w:shd w:val="clear" w:color="auto" w:fill="FFFFFF"/>
        </w:rPr>
        <w:tab/>
      </w:r>
    </w:p>
    <w:p w:rsidR="00F8151A" w:rsidRDefault="00F8151A" w:rsidP="00F8151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BB3EB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smlib  = metastd</w:t>
      </w:r>
    </w:p>
    <w:p w:rsidR="00BD1627" w:rsidRPr="001D094A" w:rsidRDefault="00BD1627" w:rsidP="00F8151A">
      <w:pPr>
        <w:pStyle w:val="ListParagraph"/>
        <w:ind w:left="2160"/>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               , </w:t>
      </w:r>
      <w:r w:rsidR="00B2102C">
        <w:rPr>
          <w:rFonts w:ascii="Times New Roman" w:hAnsi="Times New Roman" w:cs="Times New Roman"/>
          <w:color w:val="000000"/>
          <w:sz w:val="20"/>
          <w:szCs w:val="20"/>
          <w:shd w:val="clear" w:color="auto" w:fill="FFFFFF"/>
        </w:rPr>
        <w:t>s</w:t>
      </w:r>
      <w:r w:rsidRPr="00BD1627">
        <w:rPr>
          <w:rFonts w:ascii="Times New Roman" w:hAnsi="Times New Roman" w:cs="Times New Roman"/>
          <w:color w:val="000000"/>
          <w:sz w:val="20"/>
          <w:szCs w:val="20"/>
          <w:shd w:val="clear" w:color="auto" w:fill="FFFFFF"/>
        </w:rPr>
        <w:t>path=SPECPATH</w:t>
      </w:r>
    </w:p>
    <w:p w:rsidR="00F8151A" w:rsidRPr="001D094A" w:rsidRDefault="00F8151A" w:rsidP="00F8151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BB3EB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 outdir = _tglobal</w:t>
      </w:r>
    </w:p>
    <w:p w:rsidR="00F8151A" w:rsidRPr="001D094A" w:rsidRDefault="00F8151A" w:rsidP="00F8151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BB3EBE">
        <w:rPr>
          <w:rFonts w:ascii="Times New Roman" w:hAnsi="Times New Roman" w:cs="Times New Roman"/>
          <w:color w:val="000000"/>
          <w:sz w:val="20"/>
          <w:szCs w:val="20"/>
          <w:shd w:val="clear" w:color="auto" w:fill="FFFFFF"/>
        </w:rPr>
        <w:t xml:space="preserve">   </w:t>
      </w:r>
      <w:r w:rsidR="00773C67">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 output = </w:t>
      </w:r>
      <w:r w:rsidR="00357E77">
        <w:rPr>
          <w:rFonts w:ascii="Times New Roman" w:hAnsi="Times New Roman" w:cs="Times New Roman"/>
          <w:color w:val="000000"/>
          <w:sz w:val="20"/>
          <w:szCs w:val="20"/>
          <w:shd w:val="clear" w:color="auto" w:fill="FFFFFF"/>
        </w:rPr>
        <w:t>a</w:t>
      </w:r>
      <w:r w:rsidRPr="001D094A">
        <w:rPr>
          <w:rFonts w:ascii="Times New Roman" w:hAnsi="Times New Roman" w:cs="Times New Roman"/>
          <w:color w:val="000000"/>
          <w:sz w:val="20"/>
          <w:szCs w:val="20"/>
          <w:shd w:val="clear" w:color="auto" w:fill="FFFFFF"/>
        </w:rPr>
        <w:t>CRF</w:t>
      </w:r>
      <w:r w:rsidR="00357E77">
        <w:rPr>
          <w:rFonts w:ascii="Times New Roman" w:hAnsi="Times New Roman" w:cs="Times New Roman"/>
          <w:color w:val="000000"/>
          <w:sz w:val="20"/>
          <w:szCs w:val="20"/>
          <w:shd w:val="clear" w:color="auto" w:fill="FFFFFF"/>
        </w:rPr>
        <w:t>Var</w:t>
      </w:r>
      <w:r w:rsidRPr="001D094A">
        <w:rPr>
          <w:rFonts w:ascii="Times New Roman" w:hAnsi="Times New Roman" w:cs="Times New Roman"/>
          <w:color w:val="000000"/>
          <w:sz w:val="20"/>
          <w:szCs w:val="20"/>
          <w:shd w:val="clear" w:color="auto" w:fill="FFFFFF"/>
        </w:rPr>
        <w:t>Check</w:t>
      </w:r>
    </w:p>
    <w:p w:rsidR="00504C6C" w:rsidRDefault="00F8151A" w:rsidP="00F8151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BB3EB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p>
    <w:p w:rsidR="00BB3EBE" w:rsidRPr="006F4247" w:rsidRDefault="00BB3EBE" w:rsidP="00BB3EBE">
      <w:pPr>
        <w:pStyle w:val="ListParagraph"/>
        <w:ind w:left="1080"/>
        <w:rPr>
          <w:rFonts w:ascii="Times New Roman" w:hAnsi="Times New Roman" w:cs="Times New Roman"/>
        </w:rPr>
      </w:pPr>
      <w:r w:rsidRPr="001D094A">
        <w:rPr>
          <w:rFonts w:ascii="Times New Roman" w:hAnsi="Times New Roman" w:cs="Times New Roman"/>
        </w:rPr>
        <w:t>Explanation of each parameter in the macro</w:t>
      </w:r>
    </w:p>
    <w:p w:rsidR="00BB3EBE" w:rsidRDefault="00BB3EBE" w:rsidP="00BB3EBE">
      <w:pPr>
        <w:pStyle w:val="ListParagraph"/>
        <w:numPr>
          <w:ilvl w:val="0"/>
          <w:numId w:val="36"/>
        </w:numPr>
        <w:rPr>
          <w:rFonts w:ascii="Times New Roman" w:hAnsi="Times New Roman" w:cs="Times New Roman"/>
        </w:rPr>
      </w:pPr>
      <w:r>
        <w:rPr>
          <w:rFonts w:ascii="Times New Roman" w:hAnsi="Times New Roman" w:cs="Times New Roman"/>
        </w:rPr>
        <w:t>SLIB</w:t>
      </w:r>
      <w:r w:rsidRPr="001D094A">
        <w:rPr>
          <w:rFonts w:ascii="Times New Roman" w:hAnsi="Times New Roman" w:cs="Times New Roman"/>
        </w:rPr>
        <w:t>:</w:t>
      </w:r>
      <w:r>
        <w:rPr>
          <w:rFonts w:ascii="Times New Roman" w:hAnsi="Times New Roman" w:cs="Times New Roman"/>
        </w:rPr>
        <w:t xml:space="preserve"> </w:t>
      </w:r>
      <w:r w:rsidRPr="00AA3BE0">
        <w:rPr>
          <w:rFonts w:ascii="Times New Roman" w:hAnsi="Times New Roman" w:cs="Times New Roman"/>
        </w:rPr>
        <w:t>Library name of SDTM datasets</w:t>
      </w:r>
      <w:r>
        <w:rPr>
          <w:rFonts w:ascii="Times New Roman" w:hAnsi="Times New Roman" w:cs="Times New Roman"/>
        </w:rPr>
        <w:t xml:space="preserve"> </w:t>
      </w:r>
      <w:bookmarkStart w:id="60" w:name="OLE_LINK39"/>
      <w:bookmarkStart w:id="61" w:name="OLE_LINK48"/>
      <w:r>
        <w:rPr>
          <w:rFonts w:ascii="Times New Roman" w:hAnsi="Times New Roman" w:cs="Times New Roman"/>
        </w:rPr>
        <w:t>(default transfer)</w:t>
      </w:r>
      <w:bookmarkEnd w:id="60"/>
      <w:bookmarkEnd w:id="61"/>
    </w:p>
    <w:p w:rsidR="00BB3EBE" w:rsidRPr="00BB3EBE" w:rsidRDefault="00BB3EBE" w:rsidP="00BB3EBE">
      <w:pPr>
        <w:pStyle w:val="ListParagraph"/>
        <w:numPr>
          <w:ilvl w:val="0"/>
          <w:numId w:val="36"/>
        </w:numPr>
        <w:rPr>
          <w:rFonts w:ascii="Times New Roman" w:hAnsi="Times New Roman" w:cs="Times New Roman"/>
        </w:rPr>
      </w:pPr>
      <w:r w:rsidRPr="001D094A">
        <w:rPr>
          <w:rFonts w:ascii="Times New Roman" w:hAnsi="Times New Roman" w:cs="Times New Roman"/>
        </w:rPr>
        <w:t>MLIB</w:t>
      </w:r>
      <w:r>
        <w:rPr>
          <w:rFonts w:ascii="Times New Roman" w:hAnsi="Times New Roman" w:cs="Times New Roman"/>
        </w:rPr>
        <w:t xml:space="preserve">: </w:t>
      </w:r>
      <w:r w:rsidRPr="00502DAD">
        <w:rPr>
          <w:rFonts w:ascii="Times New Roman" w:hAnsi="Times New Roman" w:cs="Times New Roman"/>
        </w:rPr>
        <w:t>Library name of study metadata datasets</w:t>
      </w:r>
      <w:r w:rsidR="00F214BF">
        <w:rPr>
          <w:rFonts w:ascii="Times New Roman" w:hAnsi="Times New Roman" w:cs="Times New Roman"/>
        </w:rPr>
        <w:t xml:space="preserve"> (default meta)</w:t>
      </w:r>
    </w:p>
    <w:p w:rsidR="00BB3EBE" w:rsidRDefault="00BB3EBE" w:rsidP="00BB3EBE">
      <w:pPr>
        <w:pStyle w:val="ListParagraph"/>
        <w:numPr>
          <w:ilvl w:val="0"/>
          <w:numId w:val="36"/>
        </w:numPr>
        <w:rPr>
          <w:rFonts w:ascii="Times New Roman" w:hAnsi="Times New Roman" w:cs="Times New Roman"/>
        </w:rPr>
      </w:pPr>
      <w:r>
        <w:rPr>
          <w:rFonts w:ascii="Times New Roman" w:hAnsi="Times New Roman" w:cs="Times New Roman"/>
        </w:rPr>
        <w:lastRenderedPageBreak/>
        <w:t>SMLIB</w:t>
      </w:r>
      <w:r w:rsidRPr="001D094A">
        <w:rPr>
          <w:rFonts w:ascii="Times New Roman" w:hAnsi="Times New Roman" w:cs="Times New Roman"/>
        </w:rPr>
        <w:t>:</w:t>
      </w:r>
      <w:r>
        <w:rPr>
          <w:rFonts w:ascii="Times New Roman" w:hAnsi="Times New Roman" w:cs="Times New Roman"/>
        </w:rPr>
        <w:t xml:space="preserve"> </w:t>
      </w:r>
      <w:r w:rsidRPr="00BB3EBE">
        <w:rPr>
          <w:rFonts w:ascii="Times New Roman" w:hAnsi="Times New Roman" w:cs="Times New Roman"/>
        </w:rPr>
        <w:t>Library name of standard metadata datasets</w:t>
      </w:r>
      <w:r w:rsidR="00F214BF">
        <w:rPr>
          <w:rFonts w:ascii="Times New Roman" w:hAnsi="Times New Roman" w:cs="Times New Roman"/>
        </w:rPr>
        <w:t xml:space="preserve"> (default metastd)</w:t>
      </w:r>
    </w:p>
    <w:p w:rsidR="00BD1627" w:rsidRPr="006F4247" w:rsidRDefault="00B2102C" w:rsidP="00BB3EBE">
      <w:pPr>
        <w:pStyle w:val="ListParagraph"/>
        <w:numPr>
          <w:ilvl w:val="0"/>
          <w:numId w:val="36"/>
        </w:numPr>
        <w:rPr>
          <w:rFonts w:ascii="Times New Roman" w:hAnsi="Times New Roman" w:cs="Times New Roman"/>
        </w:rPr>
      </w:pPr>
      <w:r>
        <w:rPr>
          <w:rFonts w:ascii="Times New Roman" w:hAnsi="Times New Roman" w:cs="Times New Roman"/>
        </w:rPr>
        <w:t>S</w:t>
      </w:r>
      <w:r w:rsidR="00BD1627">
        <w:rPr>
          <w:rFonts w:ascii="Times New Roman" w:hAnsi="Times New Roman" w:cs="Times New Roman"/>
        </w:rPr>
        <w:t>PATH: Library name of folder rawspec (default SPECPATH)</w:t>
      </w:r>
    </w:p>
    <w:p w:rsidR="00BB3EBE" w:rsidRPr="006F4247" w:rsidRDefault="00BB3EBE" w:rsidP="00BB3EBE">
      <w:pPr>
        <w:pStyle w:val="ListParagraph"/>
        <w:numPr>
          <w:ilvl w:val="0"/>
          <w:numId w:val="36"/>
        </w:numPr>
        <w:rPr>
          <w:rFonts w:ascii="Times New Roman" w:hAnsi="Times New Roman" w:cs="Times New Roman"/>
        </w:rPr>
      </w:pPr>
      <w:r w:rsidRPr="001D094A">
        <w:rPr>
          <w:rFonts w:ascii="Times New Roman" w:hAnsi="Times New Roman" w:cs="Times New Roman"/>
        </w:rPr>
        <w:t>OUTDIR:</w:t>
      </w:r>
      <w:r>
        <w:rPr>
          <w:rFonts w:ascii="Times New Roman" w:hAnsi="Times New Roman" w:cs="Times New Roman"/>
        </w:rPr>
        <w:t xml:space="preserve"> </w:t>
      </w:r>
      <w:r w:rsidRPr="00502DAD">
        <w:rPr>
          <w:rFonts w:ascii="Times New Roman" w:hAnsi="Times New Roman" w:cs="Times New Roman"/>
        </w:rPr>
        <w:t>Full path specifying location of the output file</w:t>
      </w:r>
      <w:r>
        <w:rPr>
          <w:rFonts w:ascii="Times New Roman" w:hAnsi="Times New Roman" w:cs="Times New Roman"/>
        </w:rPr>
        <w:t xml:space="preserve"> (default </w:t>
      </w:r>
      <w:r w:rsidRPr="00D25951">
        <w:rPr>
          <w:rFonts w:ascii="Times New Roman" w:hAnsi="Times New Roman" w:cs="Times New Roman"/>
        </w:rPr>
        <w:t>_tglobal</w:t>
      </w:r>
      <w:r>
        <w:rPr>
          <w:rFonts w:ascii="Times New Roman" w:hAnsi="Times New Roman" w:cs="Times New Roman"/>
        </w:rPr>
        <w:t>)</w:t>
      </w:r>
    </w:p>
    <w:p w:rsidR="00BB3EBE" w:rsidRPr="00BB3EBE" w:rsidRDefault="00BB3EBE" w:rsidP="00BB3EBE">
      <w:pPr>
        <w:pStyle w:val="ListParagraph"/>
        <w:numPr>
          <w:ilvl w:val="0"/>
          <w:numId w:val="36"/>
        </w:numPr>
        <w:rPr>
          <w:rFonts w:ascii="Times New Roman" w:hAnsi="Times New Roman" w:cs="Times New Roman"/>
          <w:color w:val="000000"/>
          <w:sz w:val="20"/>
          <w:szCs w:val="20"/>
          <w:shd w:val="clear" w:color="auto" w:fill="FFFFFF"/>
        </w:rPr>
      </w:pPr>
      <w:r w:rsidRPr="00BB3EBE">
        <w:rPr>
          <w:rFonts w:ascii="Times New Roman" w:hAnsi="Times New Roman" w:cs="Times New Roman"/>
        </w:rPr>
        <w:t xml:space="preserve">OUTPUT: File name of the output (default </w:t>
      </w:r>
      <w:r w:rsidR="00357E77">
        <w:rPr>
          <w:rFonts w:ascii="Times New Roman" w:hAnsi="Times New Roman" w:cs="Times New Roman"/>
        </w:rPr>
        <w:t>a</w:t>
      </w:r>
      <w:r w:rsidR="00357E77">
        <w:rPr>
          <w:rFonts w:ascii="Times New Roman" w:hAnsi="Times New Roman" w:cs="Times New Roman"/>
          <w:color w:val="000000"/>
          <w:sz w:val="20"/>
          <w:szCs w:val="20"/>
          <w:shd w:val="clear" w:color="auto" w:fill="FFFFFF"/>
        </w:rPr>
        <w:t>CRFVar</w:t>
      </w:r>
      <w:r w:rsidR="00357E77" w:rsidRPr="001D094A">
        <w:rPr>
          <w:rFonts w:ascii="Times New Roman" w:hAnsi="Times New Roman" w:cs="Times New Roman"/>
          <w:color w:val="000000"/>
          <w:sz w:val="20"/>
          <w:szCs w:val="20"/>
          <w:shd w:val="clear" w:color="auto" w:fill="FFFFFF"/>
        </w:rPr>
        <w:t>Check</w:t>
      </w:r>
      <w:r w:rsidR="00357E77" w:rsidRPr="00BB3EBE">
        <w:rPr>
          <w:rFonts w:ascii="Times New Roman" w:hAnsi="Times New Roman" w:cs="Times New Roman"/>
          <w:color w:val="000000"/>
          <w:sz w:val="20"/>
          <w:szCs w:val="20"/>
          <w:shd w:val="clear" w:color="auto" w:fill="FFFFFF"/>
        </w:rPr>
        <w:t xml:space="preserve"> </w:t>
      </w:r>
      <w:r w:rsidRPr="00BB3EBE">
        <w:rPr>
          <w:rFonts w:ascii="Times New Roman" w:hAnsi="Times New Roman" w:cs="Times New Roman"/>
        </w:rPr>
        <w:t>)</w:t>
      </w:r>
    </w:p>
    <w:p w:rsidR="000364AA" w:rsidRPr="001D094A" w:rsidRDefault="00362621"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Report</w:t>
      </w:r>
      <w:r w:rsidR="00DC6574" w:rsidRPr="001D094A">
        <w:rPr>
          <w:rFonts w:ascii="Times New Roman" w:hAnsi="Times New Roman" w:cs="Times New Roman"/>
        </w:rPr>
        <w:t xml:space="preserve">: </w:t>
      </w:r>
    </w:p>
    <w:p w:rsidR="00DC6574" w:rsidRPr="001D094A" w:rsidRDefault="00A9275C" w:rsidP="000364AA">
      <w:pPr>
        <w:pStyle w:val="ListParagraph"/>
        <w:ind w:left="1080"/>
        <w:rPr>
          <w:rFonts w:ascii="Times New Roman" w:hAnsi="Times New Roman" w:cs="Times New Roman"/>
        </w:rPr>
      </w:pPr>
      <w:r w:rsidRPr="001D094A">
        <w:rPr>
          <w:rFonts w:ascii="Times New Roman" w:hAnsi="Times New Roman" w:cs="Times New Roman"/>
        </w:rPr>
        <w:t>An x</w:t>
      </w:r>
      <w:r w:rsidR="0047115C">
        <w:rPr>
          <w:rFonts w:ascii="Times New Roman" w:hAnsi="Times New Roman" w:cs="Times New Roman"/>
        </w:rPr>
        <w:t>ml file, named as “PXLTimeCode_</w:t>
      </w:r>
      <w:r w:rsidR="00357E77">
        <w:rPr>
          <w:rFonts w:ascii="Times New Roman" w:hAnsi="Times New Roman" w:cs="Times New Roman"/>
        </w:rPr>
        <w:t>a</w:t>
      </w:r>
      <w:r w:rsidR="00AE6A2B" w:rsidRPr="00AE6A2B">
        <w:rPr>
          <w:rFonts w:ascii="Times New Roman" w:hAnsi="Times New Roman" w:cs="Times New Roman"/>
        </w:rPr>
        <w:t>CRFVarCheck</w:t>
      </w:r>
      <w:r w:rsidRPr="001D094A">
        <w:rPr>
          <w:rFonts w:ascii="Times New Roman" w:hAnsi="Times New Roman" w:cs="Times New Roman"/>
        </w:rPr>
        <w:t xml:space="preserve">.xml”, generated with </w:t>
      </w:r>
      <w:r w:rsidR="00AE6A2B">
        <w:rPr>
          <w:rFonts w:ascii="Times New Roman" w:hAnsi="Times New Roman" w:cs="Times New Roman"/>
        </w:rPr>
        <w:t>4</w:t>
      </w:r>
      <w:r w:rsidRPr="001D094A">
        <w:rPr>
          <w:rFonts w:ascii="Times New Roman" w:hAnsi="Times New Roman" w:cs="Times New Roman"/>
        </w:rPr>
        <w:t xml:space="preserve"> sheet included. Details information of each sheet </w:t>
      </w:r>
      <w:r w:rsidR="00731DE1" w:rsidRPr="001D094A">
        <w:rPr>
          <w:rFonts w:ascii="Times New Roman" w:hAnsi="Times New Roman" w:cs="Times New Roman"/>
        </w:rPr>
        <w:t>is</w:t>
      </w:r>
      <w:r w:rsidR="00DC6574" w:rsidRPr="001D094A">
        <w:rPr>
          <w:rFonts w:ascii="Times New Roman" w:hAnsi="Times New Roman" w:cs="Times New Roman"/>
        </w:rPr>
        <w:t>:</w:t>
      </w:r>
    </w:p>
    <w:p w:rsidR="00DC6574" w:rsidRPr="001D094A" w:rsidRDefault="004A3E80" w:rsidP="00ED199E">
      <w:pPr>
        <w:pStyle w:val="ListParagraph"/>
        <w:numPr>
          <w:ilvl w:val="0"/>
          <w:numId w:val="36"/>
        </w:numPr>
        <w:rPr>
          <w:rFonts w:ascii="Times New Roman" w:hAnsi="Times New Roman" w:cs="Times New Roman"/>
        </w:rPr>
      </w:pPr>
      <w:r>
        <w:rPr>
          <w:rFonts w:ascii="Times New Roman" w:hAnsi="Times New Roman" w:cs="Times New Roman"/>
        </w:rPr>
        <w:t>VarChk1</w:t>
      </w:r>
      <w:r w:rsidR="00DC6574" w:rsidRPr="001D094A">
        <w:rPr>
          <w:rFonts w:ascii="Times New Roman" w:hAnsi="Times New Roman" w:cs="Times New Roman"/>
        </w:rPr>
        <w:t xml:space="preserve">: </w:t>
      </w:r>
    </w:p>
    <w:p w:rsidR="00B00039" w:rsidRDefault="00A8221A" w:rsidP="00520B0E">
      <w:pPr>
        <w:pStyle w:val="ListParagraph"/>
        <w:numPr>
          <w:ilvl w:val="0"/>
          <w:numId w:val="43"/>
        </w:numPr>
        <w:ind w:left="1440"/>
        <w:rPr>
          <w:rFonts w:ascii="Times New Roman" w:hAnsi="Times New Roman" w:cs="Times New Roman"/>
        </w:rPr>
      </w:pPr>
      <w:r w:rsidRPr="001D094A">
        <w:rPr>
          <w:rFonts w:ascii="Times New Roman" w:hAnsi="Times New Roman" w:cs="Times New Roman"/>
        </w:rPr>
        <w:t>V</w:t>
      </w:r>
      <w:r w:rsidR="00DC6574" w:rsidRPr="001D094A">
        <w:rPr>
          <w:rFonts w:ascii="Times New Roman" w:hAnsi="Times New Roman" w:cs="Times New Roman"/>
        </w:rPr>
        <w:t xml:space="preserve">ariable in study metadata dataset </w:t>
      </w:r>
      <w:r w:rsidR="00307D6F" w:rsidRPr="00307D6F">
        <w:rPr>
          <w:rFonts w:ascii="Times New Roman" w:hAnsi="Times New Roman" w:cs="Times New Roman"/>
        </w:rPr>
        <w:t>which or</w:t>
      </w:r>
      <w:r w:rsidR="00307D6F">
        <w:rPr>
          <w:rFonts w:ascii="Times New Roman" w:hAnsi="Times New Roman" w:cs="Times New Roman"/>
        </w:rPr>
        <w:t>i</w:t>
      </w:r>
      <w:r w:rsidR="00307D6F" w:rsidRPr="00307D6F">
        <w:rPr>
          <w:rFonts w:ascii="Times New Roman" w:hAnsi="Times New Roman" w:cs="Times New Roman"/>
        </w:rPr>
        <w:t>gin contains 'CRF' but not in aCRF</w:t>
      </w:r>
    </w:p>
    <w:p w:rsidR="00307D6F" w:rsidRDefault="00307D6F" w:rsidP="00520B0E">
      <w:pPr>
        <w:pStyle w:val="ListParagraph"/>
        <w:numPr>
          <w:ilvl w:val="0"/>
          <w:numId w:val="43"/>
        </w:numPr>
        <w:ind w:left="1440"/>
        <w:rPr>
          <w:rFonts w:ascii="Times New Roman" w:hAnsi="Times New Roman" w:cs="Times New Roman"/>
        </w:rPr>
      </w:pPr>
      <w:r>
        <w:rPr>
          <w:rFonts w:ascii="Times New Roman" w:hAnsi="Times New Roman" w:cs="Times New Roman"/>
        </w:rPr>
        <w:t xml:space="preserve">Variable </w:t>
      </w:r>
      <w:r w:rsidRPr="00307D6F">
        <w:rPr>
          <w:rFonts w:ascii="Times New Roman" w:hAnsi="Times New Roman" w:cs="Times New Roman"/>
        </w:rPr>
        <w:t>in aCRF but the or</w:t>
      </w:r>
      <w:r>
        <w:rPr>
          <w:rFonts w:ascii="Times New Roman" w:hAnsi="Times New Roman" w:cs="Times New Roman"/>
        </w:rPr>
        <w:t xml:space="preserve">igin does not contain 'CRF' in </w:t>
      </w:r>
      <w:r w:rsidRPr="001D094A">
        <w:rPr>
          <w:rFonts w:ascii="Times New Roman" w:hAnsi="Times New Roman" w:cs="Times New Roman"/>
        </w:rPr>
        <w:t>study metadata dataset</w:t>
      </w:r>
    </w:p>
    <w:p w:rsidR="004A3E80" w:rsidRPr="009C1E41" w:rsidRDefault="009C1E41" w:rsidP="004A3E80">
      <w:pPr>
        <w:pStyle w:val="ListParagraph"/>
        <w:ind w:left="1440"/>
        <w:rPr>
          <w:rFonts w:ascii="Times New Roman" w:hAnsi="Times New Roman" w:cs="Times New Roman"/>
        </w:rPr>
      </w:pPr>
      <w:r>
        <w:rPr>
          <w:rFonts w:ascii="Times New Roman" w:hAnsi="Times New Roman" w:cs="Times New Roman"/>
        </w:rPr>
        <w:t xml:space="preserve"> </w:t>
      </w:r>
      <w:r w:rsidR="00357E77" w:rsidRPr="009C1E41">
        <w:rPr>
          <w:rFonts w:ascii="Times New Roman" w:hAnsi="Times New Roman" w:cs="Times New Roman"/>
        </w:rPr>
        <w:t>Action: Origin of variable should be reviewed and upd</w:t>
      </w:r>
      <w:r>
        <w:rPr>
          <w:rFonts w:ascii="Times New Roman" w:hAnsi="Times New Roman" w:cs="Times New Roman"/>
        </w:rPr>
        <w:t xml:space="preserve">ated as needed in corresponding </w:t>
      </w:r>
      <w:r w:rsidR="00357E77" w:rsidRPr="009C1E41">
        <w:rPr>
          <w:rFonts w:ascii="Times New Roman" w:hAnsi="Times New Roman" w:cs="Times New Roman"/>
        </w:rPr>
        <w:t>domain.</w:t>
      </w:r>
    </w:p>
    <w:p w:rsidR="00736F14" w:rsidRPr="00736F14" w:rsidRDefault="00736F14" w:rsidP="009C1E41">
      <w:pPr>
        <w:pStyle w:val="ListParagraph"/>
        <w:numPr>
          <w:ilvl w:val="0"/>
          <w:numId w:val="43"/>
        </w:numPr>
        <w:ind w:left="1440"/>
        <w:rPr>
          <w:rFonts w:ascii="Times New Roman" w:hAnsi="Times New Roman" w:cs="Times New Roman"/>
        </w:rPr>
      </w:pPr>
      <w:r>
        <w:rPr>
          <w:rFonts w:ascii="Times New Roman" w:hAnsi="Times New Roman" w:cs="Times New Roman"/>
        </w:rPr>
        <w:t xml:space="preserve">Variable in aCRF but not in </w:t>
      </w:r>
      <w:r w:rsidRPr="001D094A">
        <w:rPr>
          <w:rFonts w:ascii="Times New Roman" w:hAnsi="Times New Roman" w:cs="Times New Roman"/>
        </w:rPr>
        <w:t>study metadata dataset</w:t>
      </w:r>
    </w:p>
    <w:p w:rsidR="00BD1627" w:rsidRPr="006974E4" w:rsidRDefault="00307D6F" w:rsidP="006974E4">
      <w:pPr>
        <w:pStyle w:val="ListParagraph"/>
        <w:ind w:left="1440"/>
        <w:rPr>
          <w:rFonts w:ascii="Times New Roman" w:hAnsi="Times New Roman" w:cs="Times New Roman"/>
        </w:rPr>
      </w:pPr>
      <w:r w:rsidRPr="009C1E41">
        <w:rPr>
          <w:rFonts w:ascii="Times New Roman" w:hAnsi="Times New Roman" w:cs="Times New Roman"/>
        </w:rPr>
        <w:t xml:space="preserve">Action: </w:t>
      </w:r>
      <w:r w:rsidR="00357E77" w:rsidRPr="009C1E41">
        <w:rPr>
          <w:rFonts w:ascii="Times New Roman" w:hAnsi="Times New Roman" w:cs="Times New Roman"/>
        </w:rPr>
        <w:t xml:space="preserve">Variable should be reviewed and added it to </w:t>
      </w:r>
      <w:r w:rsidR="00873D53" w:rsidRPr="009C1E41">
        <w:rPr>
          <w:rFonts w:ascii="Times New Roman" w:hAnsi="Times New Roman" w:cs="Times New Roman"/>
        </w:rPr>
        <w:t>corresponding domain</w:t>
      </w:r>
      <w:r w:rsidR="0094517B" w:rsidRPr="009C1E41">
        <w:rPr>
          <w:rFonts w:ascii="Times New Roman" w:hAnsi="Times New Roman" w:cs="Times New Roman"/>
        </w:rPr>
        <w:t xml:space="preserve"> in DTMS</w:t>
      </w:r>
      <w:r w:rsidR="00357E77" w:rsidRPr="009C1E41">
        <w:rPr>
          <w:rFonts w:ascii="Times New Roman" w:hAnsi="Times New Roman" w:cs="Times New Roman"/>
        </w:rPr>
        <w:t xml:space="preserve"> if confirmed. </w:t>
      </w:r>
    </w:p>
    <w:p w:rsidR="00DC6574" w:rsidRPr="001D094A" w:rsidRDefault="004A3E80" w:rsidP="000364AA">
      <w:pPr>
        <w:pStyle w:val="ListParagraph"/>
        <w:numPr>
          <w:ilvl w:val="0"/>
          <w:numId w:val="36"/>
        </w:numPr>
        <w:rPr>
          <w:rFonts w:ascii="Times New Roman" w:hAnsi="Times New Roman" w:cs="Times New Roman"/>
        </w:rPr>
      </w:pPr>
      <w:r>
        <w:rPr>
          <w:rFonts w:ascii="Times New Roman" w:hAnsi="Times New Roman" w:cs="Times New Roman"/>
        </w:rPr>
        <w:t>VarChk2</w:t>
      </w:r>
      <w:r w:rsidR="00DC6574" w:rsidRPr="001D094A">
        <w:rPr>
          <w:rFonts w:ascii="Times New Roman" w:hAnsi="Times New Roman" w:cs="Times New Roman"/>
        </w:rPr>
        <w:t xml:space="preserve">: </w:t>
      </w:r>
    </w:p>
    <w:p w:rsidR="00BA1A37" w:rsidRPr="00BA1A37" w:rsidRDefault="00BA1A37" w:rsidP="00BA1A37">
      <w:pPr>
        <w:pStyle w:val="ListParagraph"/>
        <w:numPr>
          <w:ilvl w:val="0"/>
          <w:numId w:val="26"/>
        </w:numPr>
        <w:rPr>
          <w:rFonts w:ascii="Times New Roman" w:hAnsi="Times New Roman" w:cs="Times New Roman"/>
        </w:rPr>
      </w:pPr>
      <w:r w:rsidRPr="00BA1A37">
        <w:rPr>
          <w:rFonts w:ascii="Times New Roman" w:hAnsi="Times New Roman" w:cs="Times New Roman"/>
        </w:rPr>
        <w:t>Variable in SDTM dataset</w:t>
      </w:r>
      <w:r>
        <w:rPr>
          <w:rFonts w:ascii="Times New Roman" w:hAnsi="Times New Roman" w:cs="Times New Roman"/>
        </w:rPr>
        <w:t xml:space="preserve"> </w:t>
      </w:r>
      <w:r w:rsidRPr="00BA1A37">
        <w:rPr>
          <w:rFonts w:ascii="Times New Roman" w:hAnsi="Times New Roman" w:cs="Times New Roman"/>
        </w:rPr>
        <w:t>which origin contains 'CRF' but not in aCRF</w:t>
      </w:r>
    </w:p>
    <w:p w:rsidR="00357E77" w:rsidRPr="004A3E80" w:rsidRDefault="00BA1A37" w:rsidP="004A3E80">
      <w:pPr>
        <w:pStyle w:val="ListParagraph"/>
        <w:numPr>
          <w:ilvl w:val="0"/>
          <w:numId w:val="26"/>
        </w:numPr>
        <w:rPr>
          <w:rFonts w:ascii="Times New Roman" w:hAnsi="Times New Roman" w:cs="Times New Roman"/>
        </w:rPr>
      </w:pPr>
      <w:r w:rsidRPr="004A3E80">
        <w:rPr>
          <w:rFonts w:ascii="Times New Roman" w:hAnsi="Times New Roman" w:cs="Times New Roman"/>
        </w:rPr>
        <w:t>Variable in aCRF but the origin does not contain 'CRF' in SDTM dataset</w:t>
      </w:r>
    </w:p>
    <w:p w:rsidR="004A3E80" w:rsidRPr="004A3E80" w:rsidRDefault="00357E77" w:rsidP="004A3E80">
      <w:pPr>
        <w:pStyle w:val="ListParagraph"/>
        <w:ind w:left="1440"/>
        <w:rPr>
          <w:rFonts w:ascii="Times New Roman" w:hAnsi="Times New Roman" w:cs="Times New Roman"/>
        </w:rPr>
      </w:pPr>
      <w:r w:rsidRPr="004A3E80">
        <w:rPr>
          <w:rFonts w:ascii="Times New Roman" w:hAnsi="Times New Roman" w:cs="Times New Roman"/>
        </w:rPr>
        <w:t>Action: Origin of variable should be reviewed and updated as needed in corresponding domain.</w:t>
      </w:r>
    </w:p>
    <w:p w:rsidR="00BA1A37" w:rsidRPr="00BA1A37" w:rsidRDefault="00BA1A37" w:rsidP="00BA1A37">
      <w:pPr>
        <w:pStyle w:val="ListParagraph"/>
        <w:numPr>
          <w:ilvl w:val="0"/>
          <w:numId w:val="26"/>
        </w:numPr>
        <w:rPr>
          <w:rFonts w:ascii="Times New Roman" w:hAnsi="Times New Roman" w:cs="Times New Roman"/>
        </w:rPr>
      </w:pPr>
      <w:r w:rsidRPr="00BA1A37">
        <w:rPr>
          <w:rFonts w:ascii="Times New Roman" w:hAnsi="Times New Roman" w:cs="Times New Roman"/>
        </w:rPr>
        <w:t>Variable in aCRF but not in SDTM dataset</w:t>
      </w:r>
    </w:p>
    <w:p w:rsidR="00BD1627" w:rsidRDefault="00BA1A37" w:rsidP="006974E4">
      <w:pPr>
        <w:pStyle w:val="ListParagraph"/>
        <w:ind w:left="1440"/>
        <w:rPr>
          <w:rFonts w:ascii="Times New Roman" w:hAnsi="Times New Roman" w:cs="Times New Roman"/>
        </w:rPr>
      </w:pPr>
      <w:r w:rsidRPr="004A3E80">
        <w:rPr>
          <w:rFonts w:ascii="Times New Roman" w:hAnsi="Times New Roman" w:cs="Times New Roman"/>
        </w:rPr>
        <w:t xml:space="preserve">Action: </w:t>
      </w:r>
      <w:r w:rsidR="00357E77" w:rsidRPr="004A3E80">
        <w:rPr>
          <w:rFonts w:ascii="Times New Roman" w:hAnsi="Times New Roman" w:cs="Times New Roman"/>
        </w:rPr>
        <w:t>Variable should be reviewed and added it to corresponding</w:t>
      </w:r>
      <w:r w:rsidR="00357E77">
        <w:rPr>
          <w:rFonts w:ascii="Times New Roman" w:hAnsi="Times New Roman" w:cs="Times New Roman"/>
        </w:rPr>
        <w:t xml:space="preserve"> </w:t>
      </w:r>
      <w:r w:rsidR="00357E77" w:rsidRPr="004A3E80">
        <w:rPr>
          <w:rFonts w:ascii="Times New Roman" w:hAnsi="Times New Roman" w:cs="Times New Roman"/>
        </w:rPr>
        <w:t>SDTM dataset if confirmed.</w:t>
      </w:r>
    </w:p>
    <w:p w:rsidR="00A846A0" w:rsidRDefault="00A846A0" w:rsidP="00A846A0">
      <w:pPr>
        <w:ind w:left="720" w:hanging="720"/>
        <w:rPr>
          <w:rFonts w:ascii="Times New Roman" w:hAnsi="Times New Roman" w:cs="Times New Roman"/>
        </w:rPr>
      </w:pPr>
      <w:r>
        <w:rPr>
          <w:rFonts w:ascii="Times New Roman" w:hAnsi="Times New Roman" w:cs="Times New Roman"/>
        </w:rPr>
        <w:t xml:space="preserve">              Note for VarChk1 and VarChk2</w:t>
      </w:r>
    </w:p>
    <w:p w:rsidR="00A846A0" w:rsidRDefault="00A846A0" w:rsidP="00A846A0">
      <w:pPr>
        <w:pStyle w:val="ListParagraph"/>
        <w:numPr>
          <w:ilvl w:val="0"/>
          <w:numId w:val="57"/>
        </w:numPr>
        <w:rPr>
          <w:rFonts w:ascii="Times New Roman" w:hAnsi="Times New Roman" w:cs="Times New Roman"/>
        </w:rPr>
      </w:pPr>
      <w:r w:rsidRPr="00A846A0">
        <w:rPr>
          <w:rFonts w:ascii="Times New Roman" w:hAnsi="Times New Roman" w:cs="Times New Roman"/>
        </w:rPr>
        <w:t xml:space="preserve">Only variables in standard metadata will be </w:t>
      </w:r>
      <w:r>
        <w:rPr>
          <w:rFonts w:ascii="Times New Roman" w:hAnsi="Times New Roman" w:cs="Times New Roman"/>
        </w:rPr>
        <w:t>checked;</w:t>
      </w:r>
    </w:p>
    <w:p w:rsidR="00A846A0" w:rsidRDefault="006938ED" w:rsidP="00A846A0">
      <w:pPr>
        <w:pStyle w:val="ListParagraph"/>
        <w:numPr>
          <w:ilvl w:val="0"/>
          <w:numId w:val="57"/>
        </w:numPr>
        <w:rPr>
          <w:rFonts w:ascii="Times New Roman" w:hAnsi="Times New Roman" w:cs="Times New Roman"/>
        </w:rPr>
      </w:pPr>
      <w:r>
        <w:rPr>
          <w:rFonts w:ascii="Times New Roman" w:hAnsi="Times New Roman" w:cs="Times New Roman"/>
        </w:rPr>
        <w:t xml:space="preserve">Per current SDTM process, SDTM dataset read variables from DTMS, </w:t>
      </w:r>
      <w:r w:rsidR="00A846A0">
        <w:rPr>
          <w:rFonts w:ascii="Times New Roman" w:hAnsi="Times New Roman" w:cs="Times New Roman"/>
        </w:rPr>
        <w:t>these two check reports will be same.</w:t>
      </w:r>
    </w:p>
    <w:p w:rsidR="00161B6C" w:rsidRPr="00A846A0" w:rsidRDefault="00161B6C" w:rsidP="00161B6C">
      <w:pPr>
        <w:pStyle w:val="ListParagraph"/>
        <w:ind w:left="1125"/>
        <w:rPr>
          <w:rFonts w:ascii="Times New Roman" w:hAnsi="Times New Roman" w:cs="Times New Roman"/>
        </w:rPr>
      </w:pPr>
    </w:p>
    <w:p w:rsidR="00DC6574" w:rsidRPr="001D094A" w:rsidRDefault="00DC6574" w:rsidP="000364AA">
      <w:pPr>
        <w:pStyle w:val="ListParagraph"/>
        <w:numPr>
          <w:ilvl w:val="0"/>
          <w:numId w:val="36"/>
        </w:numPr>
        <w:rPr>
          <w:rFonts w:ascii="Times New Roman" w:hAnsi="Times New Roman" w:cs="Times New Roman"/>
        </w:rPr>
      </w:pPr>
      <w:r w:rsidRPr="001D094A">
        <w:rPr>
          <w:rFonts w:ascii="Times New Roman" w:hAnsi="Times New Roman" w:cs="Times New Roman"/>
        </w:rPr>
        <w:t xml:space="preserve">ValChk: </w:t>
      </w:r>
    </w:p>
    <w:p w:rsidR="009867D1" w:rsidRDefault="008F085F" w:rsidP="009867D1">
      <w:pPr>
        <w:pStyle w:val="ListParagraph"/>
        <w:numPr>
          <w:ilvl w:val="0"/>
          <w:numId w:val="56"/>
        </w:numPr>
        <w:tabs>
          <w:tab w:val="left" w:pos="1440"/>
        </w:tabs>
        <w:ind w:left="1440"/>
        <w:rPr>
          <w:rFonts w:ascii="Times New Roman" w:hAnsi="Times New Roman" w:cs="Times New Roman"/>
        </w:rPr>
      </w:pPr>
      <w:r w:rsidRPr="008F085F">
        <w:rPr>
          <w:rFonts w:ascii="Times New Roman" w:hAnsi="Times New Roman" w:cs="Times New Roman"/>
        </w:rPr>
        <w:t>Value</w:t>
      </w:r>
      <w:r w:rsidR="00357E77">
        <w:rPr>
          <w:rFonts w:ascii="Times New Roman" w:hAnsi="Times New Roman" w:cs="Times New Roman"/>
        </w:rPr>
        <w:t xml:space="preserve"> (VALVAL)</w:t>
      </w:r>
      <w:r w:rsidR="00DC6574" w:rsidRPr="008F085F">
        <w:rPr>
          <w:rFonts w:ascii="Times New Roman" w:hAnsi="Times New Roman" w:cs="Times New Roman"/>
        </w:rPr>
        <w:t xml:space="preserve"> in </w:t>
      </w:r>
      <w:r w:rsidR="00B97192" w:rsidRPr="00E95D75">
        <w:rPr>
          <w:rFonts w:ascii="Times New Roman" w:hAnsi="Times New Roman" w:cs="Times New Roman"/>
        </w:rPr>
        <w:t xml:space="preserve">study metadata </w:t>
      </w:r>
      <w:r w:rsidR="00DC6574" w:rsidRPr="008F085F">
        <w:rPr>
          <w:rFonts w:ascii="Times New Roman" w:hAnsi="Times New Roman" w:cs="Times New Roman"/>
        </w:rPr>
        <w:t xml:space="preserve">VALDEF </w:t>
      </w:r>
      <w:r w:rsidR="004A3E80">
        <w:rPr>
          <w:rFonts w:ascii="Times New Roman" w:hAnsi="Times New Roman" w:cs="Times New Roman"/>
        </w:rPr>
        <w:t xml:space="preserve">which origin contains 'CRF' </w:t>
      </w:r>
      <w:r w:rsidRPr="008F085F">
        <w:rPr>
          <w:rFonts w:ascii="Times New Roman" w:hAnsi="Times New Roman" w:cs="Times New Roman"/>
        </w:rPr>
        <w:t>but not in aCRF</w:t>
      </w:r>
    </w:p>
    <w:p w:rsidR="00417DD0" w:rsidRDefault="00357E77" w:rsidP="009B1615">
      <w:pPr>
        <w:pStyle w:val="ListParagraph"/>
        <w:tabs>
          <w:tab w:val="left" w:pos="1440"/>
        </w:tabs>
        <w:ind w:left="1440"/>
        <w:rPr>
          <w:rFonts w:ascii="Times New Roman" w:hAnsi="Times New Roman" w:cs="Times New Roman"/>
        </w:rPr>
      </w:pPr>
      <w:r w:rsidRPr="009867D1">
        <w:rPr>
          <w:rFonts w:ascii="Times New Roman" w:hAnsi="Times New Roman" w:cs="Times New Roman"/>
        </w:rPr>
        <w:t>Action: Origin of Value (VALVAL) should be reviewed and updated as needed in corresponding domain.</w:t>
      </w:r>
      <w:r w:rsidR="008635E1" w:rsidRPr="009867D1">
        <w:rPr>
          <w:rFonts w:ascii="Times New Roman" w:hAnsi="Times New Roman" w:cs="Times New Roman"/>
        </w:rPr>
        <w:t xml:space="preserve"> Note: no need update if the reported value in VALDEF contains ‘CRF’ but </w:t>
      </w:r>
      <w:r w:rsidR="004A3E80" w:rsidRPr="009867D1">
        <w:rPr>
          <w:rFonts w:ascii="Times New Roman" w:hAnsi="Times New Roman" w:cs="Times New Roman"/>
        </w:rPr>
        <w:t xml:space="preserve">not </w:t>
      </w:r>
      <w:r w:rsidR="008635E1" w:rsidRPr="009867D1">
        <w:rPr>
          <w:rFonts w:ascii="Times New Roman" w:hAnsi="Times New Roman" w:cs="Times New Roman"/>
        </w:rPr>
        <w:t>in aCRF</w:t>
      </w:r>
      <w:r w:rsidR="004A3E80" w:rsidRPr="009867D1">
        <w:rPr>
          <w:rFonts w:ascii="Times New Roman" w:hAnsi="Times New Roman" w:cs="Times New Roman"/>
        </w:rPr>
        <w:t xml:space="preserve"> since the value</w:t>
      </w:r>
      <w:r w:rsidR="008635E1" w:rsidRPr="009867D1">
        <w:rPr>
          <w:rFonts w:ascii="Times New Roman" w:hAnsi="Times New Roman" w:cs="Times New Roman"/>
        </w:rPr>
        <w:t xml:space="preserve"> is preprinted text on aCRF, such as when ‘ECOG’ is preprinted </w:t>
      </w:r>
      <w:r w:rsidR="004A3E80" w:rsidRPr="009867D1">
        <w:rPr>
          <w:rFonts w:ascii="Times New Roman" w:hAnsi="Times New Roman" w:cs="Times New Roman"/>
        </w:rPr>
        <w:t>on</w:t>
      </w:r>
      <w:r w:rsidR="008635E1" w:rsidRPr="009867D1">
        <w:rPr>
          <w:rFonts w:ascii="Times New Roman" w:hAnsi="Times New Roman" w:cs="Times New Roman"/>
        </w:rPr>
        <w:t xml:space="preserve"> CRF, we generally only annotate QSCAT </w:t>
      </w:r>
      <w:r w:rsidR="00C83C42" w:rsidRPr="009867D1">
        <w:rPr>
          <w:rFonts w:ascii="Times New Roman" w:hAnsi="Times New Roman" w:cs="Times New Roman"/>
        </w:rPr>
        <w:t>beside ‘ECOG’, no need annotate</w:t>
      </w:r>
      <w:r w:rsidR="008635E1" w:rsidRPr="009867D1">
        <w:rPr>
          <w:rFonts w:ascii="Times New Roman" w:hAnsi="Times New Roman" w:cs="Times New Roman"/>
        </w:rPr>
        <w:t xml:space="preserve"> QSCAT = ECOG. </w:t>
      </w:r>
    </w:p>
    <w:p w:rsidR="009B1615" w:rsidRPr="004A3E80" w:rsidRDefault="009B1615" w:rsidP="009B1615">
      <w:pPr>
        <w:pStyle w:val="ListParagraph"/>
        <w:tabs>
          <w:tab w:val="left" w:pos="1440"/>
        </w:tabs>
        <w:ind w:left="1440"/>
        <w:rPr>
          <w:rFonts w:ascii="Times New Roman" w:hAnsi="Times New Roman" w:cs="Times New Roman"/>
        </w:rPr>
      </w:pPr>
    </w:p>
    <w:p w:rsidR="00141A56" w:rsidRPr="001D094A" w:rsidRDefault="00141A56" w:rsidP="00141A56">
      <w:pPr>
        <w:pStyle w:val="ListParagraph"/>
        <w:numPr>
          <w:ilvl w:val="1"/>
          <w:numId w:val="33"/>
        </w:numPr>
        <w:ind w:left="1080" w:hanging="720"/>
        <w:outlineLvl w:val="1"/>
        <w:rPr>
          <w:rFonts w:ascii="Times New Roman" w:hAnsi="Times New Roman" w:cs="Times New Roman"/>
        </w:rPr>
      </w:pPr>
      <w:r w:rsidRPr="001D094A">
        <w:rPr>
          <w:rFonts w:ascii="Times New Roman" w:hAnsi="Times New Roman" w:cs="Times New Roman"/>
        </w:rPr>
        <w:t>jjchkacrf</w:t>
      </w:r>
      <w:r>
        <w:rPr>
          <w:rFonts w:ascii="Times New Roman" w:hAnsi="Times New Roman" w:cs="Times New Roman"/>
        </w:rPr>
        <w:t>page</w:t>
      </w:r>
      <w:r w:rsidRPr="001D094A">
        <w:rPr>
          <w:rFonts w:ascii="Times New Roman" w:hAnsi="Times New Roman" w:cs="Times New Roman"/>
        </w:rPr>
        <w:t>.sas</w:t>
      </w:r>
    </w:p>
    <w:p w:rsidR="00141A56" w:rsidRPr="001D094A" w:rsidRDefault="00141A56" w:rsidP="00141A56">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Purpose: </w:t>
      </w:r>
    </w:p>
    <w:p w:rsidR="00141A56" w:rsidRPr="001E053B" w:rsidRDefault="001E053B" w:rsidP="001E053B">
      <w:pPr>
        <w:pStyle w:val="ListParagraph"/>
        <w:ind w:left="1080"/>
        <w:rPr>
          <w:rFonts w:ascii="Times New Roman" w:hAnsi="Times New Roman" w:cs="Times New Roman"/>
        </w:rPr>
      </w:pPr>
      <w:r>
        <w:rPr>
          <w:rFonts w:ascii="Times New Roman" w:hAnsi="Times New Roman" w:cs="Times New Roman"/>
        </w:rPr>
        <w:t xml:space="preserve">To </w:t>
      </w:r>
      <w:r w:rsidRPr="001E053B">
        <w:rPr>
          <w:rFonts w:ascii="Times New Roman" w:hAnsi="Times New Roman" w:cs="Times New Roman"/>
        </w:rPr>
        <w:t xml:space="preserve">check </w:t>
      </w:r>
      <w:r>
        <w:rPr>
          <w:rFonts w:ascii="Times New Roman" w:hAnsi="Times New Roman" w:cs="Times New Roman"/>
        </w:rPr>
        <w:t xml:space="preserve">SDTM </w:t>
      </w:r>
      <w:r w:rsidRPr="001E053B">
        <w:rPr>
          <w:rFonts w:ascii="Times New Roman" w:hAnsi="Times New Roman" w:cs="Times New Roman"/>
        </w:rPr>
        <w:t>aCRF annotation's page number with Define XML.</w:t>
      </w:r>
      <w:r>
        <w:rPr>
          <w:rFonts w:ascii="Times New Roman" w:hAnsi="Times New Roman" w:cs="Times New Roman"/>
        </w:rPr>
        <w:t xml:space="preserve"> For variable level metadata (VARDEF), all variables page numbers will be checked. For value level metadata (VALDEF), there will be two scenarios. 1) For nested domains, only </w:t>
      </w:r>
      <w:r>
        <w:rPr>
          <w:rFonts w:ascii="Times New Roman" w:hAnsi="Times New Roman" w:cs="Times New Roman"/>
        </w:rPr>
        <w:lastRenderedPageBreak/>
        <w:t>check the 1</w:t>
      </w:r>
      <w:r w:rsidRPr="005E051D">
        <w:rPr>
          <w:rFonts w:ascii="Times New Roman" w:hAnsi="Times New Roman" w:cs="Times New Roman"/>
          <w:vertAlign w:val="superscript"/>
        </w:rPr>
        <w:t>st</w:t>
      </w:r>
      <w:r>
        <w:rPr>
          <w:rFonts w:ascii="Times New Roman" w:hAnsi="Times New Roman" w:cs="Times New Roman"/>
        </w:rPr>
        <w:t xml:space="preserve"> level page (--CAT). All other levels need to be checked manually. 2) For non-nested domain, all value lists page numbers will be checked. Note, QS domain is a special case, even QSTESTCD is nested by QSCAT, but both QSCAT and QSTESTCD will be checked </w:t>
      </w:r>
      <w:r w:rsidR="00E725AC">
        <w:rPr>
          <w:rFonts w:ascii="Times New Roman" w:hAnsi="Times New Roman" w:cs="Times New Roman"/>
        </w:rPr>
        <w:t>since</w:t>
      </w:r>
      <w:r>
        <w:rPr>
          <w:rFonts w:ascii="Times New Roman" w:hAnsi="Times New Roman" w:cs="Times New Roman"/>
        </w:rPr>
        <w:t xml:space="preserve"> </w:t>
      </w:r>
      <w:r w:rsidR="003241AC">
        <w:rPr>
          <w:rFonts w:ascii="Times New Roman" w:hAnsi="Times New Roman" w:cs="Times New Roman"/>
        </w:rPr>
        <w:t>for</w:t>
      </w:r>
      <w:r>
        <w:rPr>
          <w:rFonts w:ascii="Times New Roman" w:hAnsi="Times New Roman" w:cs="Times New Roman"/>
        </w:rPr>
        <w:t xml:space="preserve"> </w:t>
      </w:r>
      <w:r w:rsidR="003241AC">
        <w:rPr>
          <w:rFonts w:ascii="Times New Roman" w:hAnsi="Times New Roman" w:cs="Times New Roman"/>
        </w:rPr>
        <w:t xml:space="preserve">all </w:t>
      </w:r>
      <w:r>
        <w:rPr>
          <w:rFonts w:ascii="Times New Roman" w:hAnsi="Times New Roman" w:cs="Times New Roman"/>
        </w:rPr>
        <w:t xml:space="preserve">QSTESTCD </w:t>
      </w:r>
      <w:r w:rsidR="00142AD3">
        <w:rPr>
          <w:rFonts w:ascii="Times New Roman" w:hAnsi="Times New Roman" w:cs="Times New Roman"/>
        </w:rPr>
        <w:t xml:space="preserve">except for QSALL </w:t>
      </w:r>
      <w:r w:rsidR="003241AC">
        <w:rPr>
          <w:rFonts w:ascii="Times New Roman" w:hAnsi="Times New Roman" w:cs="Times New Roman"/>
        </w:rPr>
        <w:t>are</w:t>
      </w:r>
      <w:r>
        <w:rPr>
          <w:rFonts w:ascii="Times New Roman" w:hAnsi="Times New Roman" w:cs="Times New Roman"/>
        </w:rPr>
        <w:t xml:space="preserve"> unique.</w:t>
      </w:r>
      <w:r w:rsidR="00142AD3">
        <w:rPr>
          <w:rFonts w:ascii="Times New Roman" w:hAnsi="Times New Roman" w:cs="Times New Roman"/>
        </w:rPr>
        <w:t xml:space="preserve"> For </w:t>
      </w:r>
      <w:r>
        <w:rPr>
          <w:rFonts w:ascii="Times New Roman" w:hAnsi="Times New Roman" w:cs="Times New Roman"/>
        </w:rPr>
        <w:t>QSALL needs to be checked manually as it will depend on the different QSCAT.</w:t>
      </w:r>
    </w:p>
    <w:p w:rsidR="00141A56" w:rsidRPr="001D094A" w:rsidRDefault="00141A56" w:rsidP="00141A56">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Invoke:  </w:t>
      </w:r>
    </w:p>
    <w:p w:rsidR="00141A56" w:rsidRDefault="00141A56" w:rsidP="00141A56">
      <w:pPr>
        <w:pStyle w:val="ListParagraph"/>
        <w:ind w:left="1080"/>
        <w:rPr>
          <w:rFonts w:ascii="Times New Roman" w:hAnsi="Times New Roman" w:cs="Times New Roman"/>
        </w:rPr>
      </w:pPr>
      <w:r w:rsidRPr="001D094A">
        <w:rPr>
          <w:rFonts w:ascii="Times New Roman" w:hAnsi="Times New Roman" w:cs="Times New Roman"/>
        </w:rPr>
        <w:t xml:space="preserve">To use this macro, </w:t>
      </w:r>
      <w:r w:rsidR="003241AC">
        <w:rPr>
          <w:rFonts w:ascii="Times New Roman" w:hAnsi="Times New Roman" w:cs="Times New Roman"/>
        </w:rPr>
        <w:t xml:space="preserve">we need to prepare </w:t>
      </w:r>
      <w:r w:rsidR="00E725AC">
        <w:rPr>
          <w:rFonts w:ascii="Times New Roman" w:hAnsi="Times New Roman" w:cs="Times New Roman"/>
        </w:rPr>
        <w:t>5</w:t>
      </w:r>
      <w:r w:rsidR="003241AC">
        <w:rPr>
          <w:rFonts w:ascii="Times New Roman" w:hAnsi="Times New Roman" w:cs="Times New Roman"/>
        </w:rPr>
        <w:t xml:space="preserve"> documents. 1) define.xml 2) definexml.map 3) acrf.xfdf 4) acrf.map</w:t>
      </w:r>
      <w:r w:rsidR="00E725AC">
        <w:rPr>
          <w:rFonts w:ascii="Times New Roman" w:hAnsi="Times New Roman" w:cs="Times New Roman"/>
        </w:rPr>
        <w:t xml:space="preserve"> 5)</w:t>
      </w:r>
      <w:r w:rsidR="00F27130">
        <w:rPr>
          <w:rFonts w:ascii="Times New Roman" w:hAnsi="Times New Roman" w:cs="Times New Roman"/>
        </w:rPr>
        <w:t xml:space="preserve"> </w:t>
      </w:r>
      <w:r w:rsidR="00E725AC">
        <w:rPr>
          <w:rFonts w:ascii="Times New Roman" w:hAnsi="Times New Roman" w:cs="Times New Roman"/>
        </w:rPr>
        <w:t>jjchkacrfpage.sas</w:t>
      </w:r>
      <w:r w:rsidR="003241AC">
        <w:rPr>
          <w:rFonts w:ascii="Times New Roman" w:hAnsi="Times New Roman" w:cs="Times New Roman"/>
        </w:rPr>
        <w:t xml:space="preserve">. The definexml.map and acrf.map </w:t>
      </w:r>
      <w:r w:rsidR="00E725AC">
        <w:rPr>
          <w:rFonts w:ascii="Times New Roman" w:hAnsi="Times New Roman" w:cs="Times New Roman"/>
        </w:rPr>
        <w:t xml:space="preserve">and jjchkacrfpage.sas </w:t>
      </w:r>
      <w:r w:rsidR="003241AC">
        <w:rPr>
          <w:rFonts w:ascii="Times New Roman" w:hAnsi="Times New Roman" w:cs="Times New Roman"/>
        </w:rPr>
        <w:t>will be released together</w:t>
      </w:r>
      <w:r w:rsidR="00B50F22">
        <w:rPr>
          <w:rFonts w:ascii="Times New Roman" w:hAnsi="Times New Roman" w:cs="Times New Roman"/>
        </w:rPr>
        <w:t xml:space="preserve"> in the validation macro package</w:t>
      </w:r>
      <w:r w:rsidR="003241AC">
        <w:rPr>
          <w:rFonts w:ascii="Times New Roman" w:hAnsi="Times New Roman" w:cs="Times New Roman"/>
        </w:rPr>
        <w:t>. You need to follow below process to export the acrf.xfdf.</w:t>
      </w:r>
    </w:p>
    <w:p w:rsidR="003241AC" w:rsidRDefault="005E051D" w:rsidP="00141A56">
      <w:pPr>
        <w:pStyle w:val="ListParagraph"/>
        <w:ind w:left="1080"/>
        <w:rPr>
          <w:rFonts w:ascii="Times New Roman" w:hAnsi="Times New Roman" w:cs="Times New Roman"/>
        </w:rPr>
      </w:pPr>
      <w:r>
        <w:rPr>
          <w:rFonts w:ascii="Times New Roman" w:hAnsi="Times New Roman" w:cs="Times New Roman"/>
        </w:rPr>
        <w:t xml:space="preserve">Open your acrf by Adobe Reader </w:t>
      </w:r>
      <w:r w:rsidRPr="001D094A">
        <w:rPr>
          <w:rFonts w:ascii="Times New Roman" w:hAnsi="Times New Roman" w:cs="Times New Roman"/>
        </w:rPr>
        <w:sym w:font="Wingdings" w:char="F0E0"/>
      </w:r>
      <w:r w:rsidRPr="005E051D">
        <w:rPr>
          <w:rFonts w:ascii="Times New Roman" w:hAnsi="Times New Roman" w:cs="Times New Roman"/>
        </w:rPr>
        <w:t xml:space="preserve"> </w:t>
      </w:r>
      <w:r w:rsidRPr="001D094A">
        <w:rPr>
          <w:rFonts w:ascii="Times New Roman" w:hAnsi="Times New Roman" w:cs="Times New Roman"/>
        </w:rPr>
        <w:t>Select ‘Comments</w:t>
      </w:r>
      <w:r>
        <w:rPr>
          <w:rFonts w:ascii="Times New Roman" w:hAnsi="Times New Roman" w:cs="Times New Roman"/>
        </w:rPr>
        <w:t xml:space="preserve">’ </w:t>
      </w:r>
      <w:r w:rsidRPr="001D094A">
        <w:rPr>
          <w:rFonts w:ascii="Times New Roman" w:hAnsi="Times New Roman" w:cs="Times New Roman"/>
        </w:rPr>
        <w:sym w:font="Wingdings" w:char="F0E0"/>
      </w:r>
      <w:r>
        <w:rPr>
          <w:rFonts w:ascii="Times New Roman" w:hAnsi="Times New Roman" w:cs="Times New Roman"/>
        </w:rPr>
        <w:t xml:space="preserve"> Select ‘Export All to Data File’ </w:t>
      </w:r>
      <w:r w:rsidRPr="001D094A">
        <w:rPr>
          <w:rFonts w:ascii="Times New Roman" w:hAnsi="Times New Roman" w:cs="Times New Roman"/>
        </w:rPr>
        <w:sym w:font="Wingdings" w:char="F0E0"/>
      </w:r>
      <w:r>
        <w:rPr>
          <w:rFonts w:ascii="Times New Roman" w:hAnsi="Times New Roman" w:cs="Times New Roman"/>
        </w:rPr>
        <w:t xml:space="preserve"> Select the type to ‘Acrobat XFDF Files (*.xfdf)</w:t>
      </w:r>
      <w:r w:rsidR="0097447D">
        <w:rPr>
          <w:rFonts w:ascii="Times New Roman" w:hAnsi="Times New Roman" w:cs="Times New Roman"/>
        </w:rPr>
        <w:t>’</w:t>
      </w:r>
      <w:r w:rsidR="00E725AC">
        <w:rPr>
          <w:rFonts w:ascii="Times New Roman" w:hAnsi="Times New Roman" w:cs="Times New Roman"/>
        </w:rPr>
        <w:t xml:space="preserve"> and name it as acrf.xfdf</w:t>
      </w:r>
    </w:p>
    <w:p w:rsidR="005E051D" w:rsidRDefault="005E051D" w:rsidP="00141A56">
      <w:pPr>
        <w:pStyle w:val="ListParagraph"/>
        <w:ind w:left="1080"/>
        <w:rPr>
          <w:rFonts w:ascii="Times New Roman" w:hAnsi="Times New Roman" w:cs="Times New Roman"/>
        </w:rPr>
      </w:pPr>
    </w:p>
    <w:p w:rsidR="00F27130" w:rsidRDefault="00F27130" w:rsidP="00141A56">
      <w:pPr>
        <w:pStyle w:val="ListParagraph"/>
        <w:ind w:left="1080"/>
        <w:rPr>
          <w:rFonts w:ascii="Times New Roman" w:hAnsi="Times New Roman" w:cs="Times New Roman"/>
        </w:rPr>
      </w:pPr>
      <w:r>
        <w:rPr>
          <w:rFonts w:ascii="Times New Roman" w:hAnsi="Times New Roman" w:cs="Times New Roman"/>
        </w:rPr>
        <w:t>Note</w:t>
      </w:r>
      <w:r w:rsidR="003E7A6F">
        <w:rPr>
          <w:rFonts w:ascii="Times New Roman" w:hAnsi="Times New Roman" w:cs="Times New Roman"/>
        </w:rPr>
        <w:t xml:space="preserve"> 1</w:t>
      </w:r>
      <w:r>
        <w:rPr>
          <w:rFonts w:ascii="Times New Roman" w:hAnsi="Times New Roman" w:cs="Times New Roman"/>
        </w:rPr>
        <w:t xml:space="preserve">: You need to make sure your acrf doesn’t contain any blank text box. All text </w:t>
      </w:r>
      <w:r w:rsidR="0097447D">
        <w:rPr>
          <w:rFonts w:ascii="Times New Roman" w:hAnsi="Times New Roman" w:cs="Times New Roman"/>
        </w:rPr>
        <w:t>boxes</w:t>
      </w:r>
      <w:r>
        <w:rPr>
          <w:rFonts w:ascii="Times New Roman" w:hAnsi="Times New Roman" w:cs="Times New Roman"/>
        </w:rPr>
        <w:t xml:space="preserve"> should contain the annotation</w:t>
      </w:r>
      <w:r w:rsidR="0097447D">
        <w:rPr>
          <w:rFonts w:ascii="Times New Roman" w:hAnsi="Times New Roman" w:cs="Times New Roman"/>
        </w:rPr>
        <w:t>s, Otherwise the macro will go wrong</w:t>
      </w:r>
      <w:r>
        <w:rPr>
          <w:rFonts w:ascii="Times New Roman" w:hAnsi="Times New Roman" w:cs="Times New Roman"/>
        </w:rPr>
        <w:t>. To check this, you can follow below steps.</w:t>
      </w:r>
    </w:p>
    <w:p w:rsidR="0097447D" w:rsidRDefault="0097447D" w:rsidP="00141A56">
      <w:pPr>
        <w:pStyle w:val="ListParagraph"/>
        <w:ind w:left="1080"/>
        <w:rPr>
          <w:rFonts w:ascii="Times New Roman" w:hAnsi="Times New Roman" w:cs="Times New Roman"/>
        </w:rPr>
      </w:pPr>
      <w:r>
        <w:rPr>
          <w:rFonts w:ascii="Times New Roman" w:hAnsi="Times New Roman" w:cs="Times New Roman"/>
        </w:rPr>
        <w:t xml:space="preserve">Open your acrf by Adobe Reader </w:t>
      </w:r>
      <w:r w:rsidRPr="001D094A">
        <w:rPr>
          <w:rFonts w:ascii="Times New Roman" w:hAnsi="Times New Roman" w:cs="Times New Roman"/>
        </w:rPr>
        <w:sym w:font="Wingdings" w:char="F0E0"/>
      </w:r>
      <w:r w:rsidRPr="005E051D">
        <w:rPr>
          <w:rFonts w:ascii="Times New Roman" w:hAnsi="Times New Roman" w:cs="Times New Roman"/>
        </w:rPr>
        <w:t xml:space="preserve"> </w:t>
      </w:r>
      <w:r w:rsidRPr="001D094A">
        <w:rPr>
          <w:rFonts w:ascii="Times New Roman" w:hAnsi="Times New Roman" w:cs="Times New Roman"/>
        </w:rPr>
        <w:t>Select ‘Comments</w:t>
      </w:r>
      <w:r>
        <w:rPr>
          <w:rFonts w:ascii="Times New Roman" w:hAnsi="Times New Roman" w:cs="Times New Roman"/>
        </w:rPr>
        <w:t>’</w:t>
      </w:r>
      <w:r w:rsidRPr="001D094A">
        <w:rPr>
          <w:rFonts w:ascii="Times New Roman" w:hAnsi="Times New Roman" w:cs="Times New Roman"/>
        </w:rPr>
        <w:sym w:font="Wingdings" w:char="F0E0"/>
      </w:r>
      <w:r>
        <w:rPr>
          <w:rFonts w:ascii="Times New Roman" w:hAnsi="Times New Roman" w:cs="Times New Roman"/>
        </w:rPr>
        <w:t>In the Comments List those null text box should be removed. (See below the screenshot)</w:t>
      </w:r>
    </w:p>
    <w:p w:rsidR="0097447D" w:rsidRDefault="0097447D" w:rsidP="00141A56">
      <w:pPr>
        <w:pStyle w:val="ListParagraph"/>
        <w:ind w:left="1080"/>
        <w:rPr>
          <w:rFonts w:ascii="Times New Roman" w:hAnsi="Times New Roman" w:cs="Times New Roman"/>
        </w:rPr>
      </w:pPr>
      <w:r>
        <w:rPr>
          <w:noProof/>
          <w:color w:val="1F497D"/>
        </w:rPr>
        <w:drawing>
          <wp:inline distT="0" distB="0" distL="0" distR="0" wp14:anchorId="69AEB33E" wp14:editId="6E1F4270">
            <wp:extent cx="4727275" cy="2561838"/>
            <wp:effectExtent l="0" t="0" r="0" b="0"/>
            <wp:docPr id="1" name="Picture 1" descr="cid:image001.png@01D2088D.AFFF97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088D.AFFF97E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4727668" cy="2562051"/>
                    </a:xfrm>
                    <a:prstGeom prst="rect">
                      <a:avLst/>
                    </a:prstGeom>
                    <a:noFill/>
                    <a:ln>
                      <a:noFill/>
                    </a:ln>
                  </pic:spPr>
                </pic:pic>
              </a:graphicData>
            </a:graphic>
          </wp:inline>
        </w:drawing>
      </w:r>
    </w:p>
    <w:p w:rsidR="0097447D" w:rsidRDefault="0097447D" w:rsidP="00141A56">
      <w:pPr>
        <w:pStyle w:val="ListParagraph"/>
        <w:ind w:left="1080"/>
        <w:rPr>
          <w:rFonts w:ascii="Times New Roman" w:hAnsi="Times New Roman" w:cs="Times New Roman"/>
        </w:rPr>
      </w:pPr>
    </w:p>
    <w:p w:rsidR="003E7A6F" w:rsidRDefault="003E7A6F" w:rsidP="00141A56">
      <w:pPr>
        <w:pStyle w:val="ListParagraph"/>
        <w:ind w:left="1080"/>
        <w:rPr>
          <w:rFonts w:ascii="Times New Roman" w:hAnsi="Times New Roman" w:cs="Times New Roman"/>
        </w:rPr>
      </w:pPr>
      <w:r>
        <w:rPr>
          <w:rFonts w:ascii="Times New Roman" w:hAnsi="Times New Roman" w:cs="Times New Roman"/>
        </w:rPr>
        <w:t>Note 2: Follow the Janssen Define Spec v1.0, in case multiple origins are defined, the CRF Page should be listed at the end (e.g. Assigned, CRF Pages 1, 2, 3). Please make sure define.xml follow this scenario, if not, please revise the spec firstly and then generate the updated study metadata and define.xml.</w:t>
      </w:r>
    </w:p>
    <w:p w:rsidR="004A1507" w:rsidRDefault="004A1507" w:rsidP="00141A56">
      <w:pPr>
        <w:pStyle w:val="ListParagraph"/>
        <w:ind w:left="1080"/>
        <w:rPr>
          <w:rFonts w:ascii="Times New Roman" w:hAnsi="Times New Roman" w:cs="Times New Roman"/>
        </w:rPr>
      </w:pPr>
    </w:p>
    <w:p w:rsidR="004A1507" w:rsidRDefault="004A1507" w:rsidP="00141A56">
      <w:pPr>
        <w:pStyle w:val="ListParagraph"/>
        <w:ind w:left="1080"/>
        <w:rPr>
          <w:rFonts w:ascii="Times New Roman" w:hAnsi="Times New Roman" w:cs="Times New Roman"/>
        </w:rPr>
      </w:pPr>
      <w:r>
        <w:rPr>
          <w:rFonts w:ascii="Times New Roman" w:hAnsi="Times New Roman" w:cs="Times New Roman"/>
        </w:rPr>
        <w:t>Note 3: When do the annotation, please don’t use Ctrl +Enter to change line. Please use space only and adjust the text box.</w:t>
      </w:r>
    </w:p>
    <w:p w:rsidR="007E4B6F" w:rsidRDefault="007E4B6F" w:rsidP="00141A56">
      <w:pPr>
        <w:pStyle w:val="ListParagraph"/>
        <w:ind w:left="1080"/>
        <w:rPr>
          <w:rFonts w:ascii="Times New Roman" w:hAnsi="Times New Roman" w:cs="Times New Roman"/>
        </w:rPr>
      </w:pPr>
    </w:p>
    <w:p w:rsidR="007E4B6F" w:rsidRDefault="007E4B6F" w:rsidP="00141A56">
      <w:pPr>
        <w:pStyle w:val="ListParagraph"/>
        <w:ind w:left="1080"/>
        <w:rPr>
          <w:rFonts w:ascii="Times New Roman" w:hAnsi="Times New Roman" w:cs="Times New Roman"/>
        </w:rPr>
      </w:pPr>
      <w:r>
        <w:rPr>
          <w:rFonts w:ascii="Times New Roman" w:hAnsi="Times New Roman" w:cs="Times New Roman"/>
        </w:rPr>
        <w:lastRenderedPageBreak/>
        <w:t xml:space="preserve">Note 4: </w:t>
      </w:r>
      <w:r w:rsidR="00C55795">
        <w:rPr>
          <w:rFonts w:ascii="Times New Roman" w:hAnsi="Times New Roman" w:cs="Times New Roman"/>
        </w:rPr>
        <w:t>D</w:t>
      </w:r>
      <w:r>
        <w:rPr>
          <w:rFonts w:ascii="Times New Roman" w:hAnsi="Times New Roman" w:cs="Times New Roman"/>
        </w:rPr>
        <w:t>on’t put main domain variable and SUPP QNAM in the same text box.</w:t>
      </w:r>
    </w:p>
    <w:p w:rsidR="007E4B6F" w:rsidRDefault="00C55795" w:rsidP="00141A56">
      <w:pPr>
        <w:pStyle w:val="ListParagraph"/>
        <w:ind w:left="1080"/>
        <w:rPr>
          <w:rFonts w:ascii="Times New Roman" w:hAnsi="Times New Roman" w:cs="Times New Roman"/>
        </w:rPr>
      </w:pPr>
      <w:r>
        <w:rPr>
          <w:noProof/>
        </w:rPr>
        <w:drawing>
          <wp:inline distT="0" distB="0" distL="0" distR="0" wp14:anchorId="47408D01" wp14:editId="126E32E9">
            <wp:extent cx="4502989" cy="5948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12869" cy="596183"/>
                    </a:xfrm>
                    <a:prstGeom prst="rect">
                      <a:avLst/>
                    </a:prstGeom>
                  </pic:spPr>
                </pic:pic>
              </a:graphicData>
            </a:graphic>
          </wp:inline>
        </w:drawing>
      </w:r>
    </w:p>
    <w:p w:rsidR="003E7A6F" w:rsidRDefault="003E7A6F" w:rsidP="00141A56">
      <w:pPr>
        <w:pStyle w:val="ListParagraph"/>
        <w:ind w:left="1080"/>
        <w:rPr>
          <w:rFonts w:ascii="Times New Roman" w:hAnsi="Times New Roman" w:cs="Times New Roman"/>
        </w:rPr>
      </w:pPr>
    </w:p>
    <w:p w:rsidR="005E051D" w:rsidRPr="001D094A" w:rsidRDefault="005E051D" w:rsidP="00141A56">
      <w:pPr>
        <w:pStyle w:val="ListParagraph"/>
        <w:ind w:left="1080"/>
        <w:rPr>
          <w:rFonts w:ascii="Times New Roman" w:hAnsi="Times New Roman" w:cs="Times New Roman"/>
        </w:rPr>
      </w:pPr>
      <w:r>
        <w:rPr>
          <w:rFonts w:ascii="Times New Roman" w:hAnsi="Times New Roman" w:cs="Times New Roman"/>
        </w:rPr>
        <w:t xml:space="preserve">Once you prepared all the </w:t>
      </w:r>
      <w:r w:rsidR="00E821AB">
        <w:rPr>
          <w:rFonts w:ascii="Times New Roman" w:hAnsi="Times New Roman" w:cs="Times New Roman"/>
        </w:rPr>
        <w:t>5</w:t>
      </w:r>
      <w:r>
        <w:rPr>
          <w:rFonts w:ascii="Times New Roman" w:hAnsi="Times New Roman" w:cs="Times New Roman"/>
        </w:rPr>
        <w:t xml:space="preserve"> documents, uploaded them to the same folder on kennet. </w:t>
      </w:r>
    </w:p>
    <w:p w:rsidR="00141A56" w:rsidRPr="00BB3EBE" w:rsidRDefault="00141A56" w:rsidP="00141A56">
      <w:pPr>
        <w:ind w:left="1080"/>
        <w:rPr>
          <w:rFonts w:ascii="Times New Roman" w:hAnsi="Times New Roman" w:cs="Times New Roman"/>
          <w:color w:val="000000"/>
          <w:sz w:val="20"/>
          <w:szCs w:val="20"/>
          <w:shd w:val="clear" w:color="auto" w:fill="FFFFFF"/>
        </w:rPr>
      </w:pPr>
      <w:r w:rsidRPr="00BB3EBE">
        <w:rPr>
          <w:rFonts w:ascii="Times New Roman" w:hAnsi="Times New Roman" w:cs="Times New Roman"/>
        </w:rPr>
        <w:t xml:space="preserve">Example: </w:t>
      </w:r>
      <w:r w:rsidR="005E051D" w:rsidRPr="005E051D">
        <w:rPr>
          <w:rFonts w:ascii="Times New Roman" w:hAnsi="Times New Roman" w:cs="Times New Roman"/>
          <w:color w:val="000000"/>
          <w:sz w:val="20"/>
          <w:szCs w:val="20"/>
          <w:shd w:val="clear" w:color="auto" w:fill="FFFFFF"/>
        </w:rPr>
        <w:t>%jjchkacrfpage(root=/user1/shenb/jjcrfpage/226483/</w:t>
      </w:r>
    </w:p>
    <w:p w:rsidR="00141A56" w:rsidRPr="0097447D" w:rsidRDefault="00141A56" w:rsidP="005E051D">
      <w:pPr>
        <w:pStyle w:val="ListParagraph"/>
        <w:tabs>
          <w:tab w:val="center" w:pos="5400"/>
        </w:tabs>
        <w:ind w:left="2160"/>
        <w:rPr>
          <w:rFonts w:ascii="Times New Roman" w:hAnsi="Times New Roman" w:cs="Times New Roman"/>
          <w:color w:val="000000"/>
          <w:sz w:val="20"/>
          <w:szCs w:val="20"/>
          <w:shd w:val="clear" w:color="auto" w:fill="FFFFFF"/>
          <w:lang w:val="fr-FR"/>
        </w:rPr>
      </w:pPr>
      <w:r w:rsidRPr="0097447D">
        <w:rPr>
          <w:rFonts w:ascii="Times New Roman" w:hAnsi="Times New Roman" w:cs="Times New Roman"/>
          <w:color w:val="000000"/>
          <w:sz w:val="20"/>
          <w:szCs w:val="20"/>
          <w:shd w:val="clear" w:color="auto" w:fill="FFFFFF"/>
          <w:lang w:val="fr-FR"/>
        </w:rPr>
        <w:t xml:space="preserve">                </w:t>
      </w:r>
      <w:r w:rsidR="005E051D" w:rsidRPr="0097447D">
        <w:rPr>
          <w:rFonts w:ascii="Times New Roman" w:hAnsi="Times New Roman" w:cs="Times New Roman"/>
          <w:color w:val="000000"/>
          <w:sz w:val="20"/>
          <w:szCs w:val="20"/>
          <w:shd w:val="clear" w:color="auto" w:fill="FFFFFF"/>
          <w:lang w:val="fr-FR"/>
        </w:rPr>
        <w:t xml:space="preserve">       </w:t>
      </w:r>
      <w:r w:rsidRPr="0097447D">
        <w:rPr>
          <w:rFonts w:ascii="Times New Roman" w:hAnsi="Times New Roman" w:cs="Times New Roman"/>
          <w:color w:val="000000"/>
          <w:sz w:val="20"/>
          <w:szCs w:val="20"/>
          <w:shd w:val="clear" w:color="auto" w:fill="FFFFFF"/>
          <w:lang w:val="fr-FR"/>
        </w:rPr>
        <w:t xml:space="preserve">, </w:t>
      </w:r>
      <w:r w:rsidR="005E051D" w:rsidRPr="0097447D">
        <w:rPr>
          <w:rFonts w:ascii="Times New Roman" w:hAnsi="Times New Roman" w:cs="Times New Roman"/>
          <w:color w:val="000000"/>
          <w:sz w:val="20"/>
          <w:szCs w:val="20"/>
          <w:shd w:val="clear" w:color="auto" w:fill="FFFFFF"/>
          <w:lang w:val="fr-FR"/>
        </w:rPr>
        <w:t>nest_domain=CC|DS|FT|LB</w:t>
      </w:r>
      <w:r w:rsidR="00E725AC" w:rsidRPr="0097447D">
        <w:rPr>
          <w:rFonts w:ascii="Times New Roman" w:hAnsi="Times New Roman" w:cs="Times New Roman"/>
          <w:color w:val="000000"/>
          <w:sz w:val="20"/>
          <w:szCs w:val="20"/>
          <w:shd w:val="clear" w:color="auto" w:fill="FFFFFF"/>
          <w:lang w:val="fr-FR"/>
        </w:rPr>
        <w:t>);</w:t>
      </w:r>
    </w:p>
    <w:p w:rsidR="0097447D" w:rsidRDefault="0097447D" w:rsidP="0097447D">
      <w:pPr>
        <w:ind w:left="1080"/>
        <w:rPr>
          <w:rFonts w:ascii="Times New Roman" w:hAnsi="Times New Roman" w:cs="Times New Roman"/>
        </w:rPr>
      </w:pPr>
      <w:r>
        <w:rPr>
          <w:rFonts w:ascii="Times New Roman" w:hAnsi="Times New Roman" w:cs="Times New Roman"/>
        </w:rPr>
        <w:t>Note</w:t>
      </w:r>
      <w:r w:rsidRPr="00BB3EBE">
        <w:rPr>
          <w:rFonts w:ascii="Times New Roman" w:hAnsi="Times New Roman" w:cs="Times New Roman"/>
        </w:rPr>
        <w:t xml:space="preserve">: </w:t>
      </w:r>
      <w:r>
        <w:rPr>
          <w:rFonts w:ascii="Times New Roman" w:hAnsi="Times New Roman" w:cs="Times New Roman"/>
        </w:rPr>
        <w:t>ntest_domain contain the default value, you can only mentioned the root.</w:t>
      </w:r>
    </w:p>
    <w:p w:rsidR="0097447D" w:rsidRDefault="0097447D" w:rsidP="0097447D">
      <w:pPr>
        <w:ind w:left="1080"/>
        <w:rPr>
          <w:rFonts w:ascii="Times New Roman" w:hAnsi="Times New Roman" w:cs="Times New Roman"/>
          <w:color w:val="000000"/>
          <w:sz w:val="20"/>
          <w:szCs w:val="20"/>
          <w:shd w:val="clear" w:color="auto" w:fill="FFFFFF"/>
        </w:rPr>
      </w:pPr>
      <w:r>
        <w:rPr>
          <w:rFonts w:ascii="Times New Roman" w:hAnsi="Times New Roman" w:cs="Times New Roman"/>
        </w:rPr>
        <w:t xml:space="preserve">Example: </w:t>
      </w:r>
      <w:r w:rsidRPr="005E051D">
        <w:rPr>
          <w:rFonts w:ascii="Times New Roman" w:hAnsi="Times New Roman" w:cs="Times New Roman"/>
          <w:color w:val="000000"/>
          <w:sz w:val="20"/>
          <w:szCs w:val="20"/>
          <w:shd w:val="clear" w:color="auto" w:fill="FFFFFF"/>
        </w:rPr>
        <w:t>%jjchkacrfpage(root=/user1/shenb/jjcrfpage/226483/</w:t>
      </w:r>
      <w:r>
        <w:rPr>
          <w:rFonts w:ascii="Times New Roman" w:hAnsi="Times New Roman" w:cs="Times New Roman"/>
          <w:color w:val="000000"/>
          <w:sz w:val="20"/>
          <w:szCs w:val="20"/>
          <w:shd w:val="clear" w:color="auto" w:fill="FFFFFF"/>
        </w:rPr>
        <w:t>);</w:t>
      </w:r>
    </w:p>
    <w:p w:rsidR="00141A56" w:rsidRPr="0097447D" w:rsidRDefault="00141A56" w:rsidP="0097447D">
      <w:pPr>
        <w:ind w:left="1080"/>
        <w:rPr>
          <w:rFonts w:ascii="Times New Roman" w:hAnsi="Times New Roman" w:cs="Times New Roman"/>
          <w:color w:val="000000"/>
          <w:sz w:val="20"/>
          <w:szCs w:val="20"/>
          <w:shd w:val="clear" w:color="auto" w:fill="FFFFFF"/>
        </w:rPr>
      </w:pPr>
      <w:r w:rsidRPr="0097447D">
        <w:rPr>
          <w:rFonts w:ascii="Times New Roman" w:hAnsi="Times New Roman" w:cs="Times New Roman"/>
          <w:color w:val="000000"/>
          <w:sz w:val="20"/>
          <w:szCs w:val="20"/>
          <w:shd w:val="clear" w:color="auto" w:fill="FFFFFF"/>
        </w:rPr>
        <w:t xml:space="preserve">                  </w:t>
      </w:r>
      <w:r w:rsidR="00E725AC" w:rsidRPr="0097447D">
        <w:rPr>
          <w:rFonts w:ascii="Times New Roman" w:hAnsi="Times New Roman" w:cs="Times New Roman"/>
          <w:color w:val="000000"/>
          <w:sz w:val="20"/>
          <w:szCs w:val="20"/>
          <w:shd w:val="clear" w:color="auto" w:fill="FFFFFF"/>
        </w:rPr>
        <w:t xml:space="preserve">     </w:t>
      </w:r>
    </w:p>
    <w:p w:rsidR="00141A56" w:rsidRPr="006F4247" w:rsidRDefault="00141A56" w:rsidP="00141A56">
      <w:pPr>
        <w:pStyle w:val="ListParagraph"/>
        <w:ind w:left="1080"/>
        <w:rPr>
          <w:rFonts w:ascii="Times New Roman" w:hAnsi="Times New Roman" w:cs="Times New Roman"/>
        </w:rPr>
      </w:pPr>
      <w:r w:rsidRPr="001D094A">
        <w:rPr>
          <w:rFonts w:ascii="Times New Roman" w:hAnsi="Times New Roman" w:cs="Times New Roman"/>
        </w:rPr>
        <w:t>Explanation of each parameter in the macro</w:t>
      </w:r>
    </w:p>
    <w:p w:rsidR="00141A56" w:rsidRDefault="00E725AC" w:rsidP="00141A56">
      <w:pPr>
        <w:pStyle w:val="ListParagraph"/>
        <w:numPr>
          <w:ilvl w:val="0"/>
          <w:numId w:val="36"/>
        </w:numPr>
        <w:rPr>
          <w:rFonts w:ascii="Times New Roman" w:hAnsi="Times New Roman" w:cs="Times New Roman"/>
        </w:rPr>
      </w:pPr>
      <w:r>
        <w:rPr>
          <w:rFonts w:ascii="Times New Roman" w:hAnsi="Times New Roman" w:cs="Times New Roman"/>
        </w:rPr>
        <w:t>root</w:t>
      </w:r>
      <w:r w:rsidR="00141A56" w:rsidRPr="001D094A">
        <w:rPr>
          <w:rFonts w:ascii="Times New Roman" w:hAnsi="Times New Roman" w:cs="Times New Roman"/>
        </w:rPr>
        <w:t>:</w:t>
      </w:r>
      <w:r w:rsidR="00141A56">
        <w:rPr>
          <w:rFonts w:ascii="Times New Roman" w:hAnsi="Times New Roman" w:cs="Times New Roman"/>
        </w:rPr>
        <w:t xml:space="preserve"> </w:t>
      </w:r>
      <w:r>
        <w:rPr>
          <w:rFonts w:ascii="Times New Roman" w:hAnsi="Times New Roman" w:cs="Times New Roman"/>
        </w:rPr>
        <w:t xml:space="preserve">Please put the folder path where you </w:t>
      </w:r>
      <w:r w:rsidR="0097447D">
        <w:rPr>
          <w:rFonts w:ascii="Times New Roman" w:hAnsi="Times New Roman" w:cs="Times New Roman"/>
        </w:rPr>
        <w:t>uploaded</w:t>
      </w:r>
      <w:r>
        <w:rPr>
          <w:rFonts w:ascii="Times New Roman" w:hAnsi="Times New Roman" w:cs="Times New Roman"/>
        </w:rPr>
        <w:t xml:space="preserve"> all the </w:t>
      </w:r>
      <w:r w:rsidR="00E821AB">
        <w:rPr>
          <w:rFonts w:ascii="Times New Roman" w:hAnsi="Times New Roman" w:cs="Times New Roman"/>
        </w:rPr>
        <w:t>5</w:t>
      </w:r>
      <w:r>
        <w:rPr>
          <w:rFonts w:ascii="Times New Roman" w:hAnsi="Times New Roman" w:cs="Times New Roman"/>
        </w:rPr>
        <w:t xml:space="preserve"> </w:t>
      </w:r>
      <w:r w:rsidR="00E821AB">
        <w:rPr>
          <w:rFonts w:ascii="Times New Roman" w:hAnsi="Times New Roman" w:cs="Times New Roman"/>
        </w:rPr>
        <w:t>file</w:t>
      </w:r>
      <w:r>
        <w:rPr>
          <w:rFonts w:ascii="Times New Roman" w:hAnsi="Times New Roman" w:cs="Times New Roman"/>
        </w:rPr>
        <w:t>s.</w:t>
      </w:r>
    </w:p>
    <w:p w:rsidR="00141A56" w:rsidRPr="00B50F22" w:rsidRDefault="00E725AC" w:rsidP="00B50F22">
      <w:pPr>
        <w:pStyle w:val="ListParagraph"/>
        <w:numPr>
          <w:ilvl w:val="0"/>
          <w:numId w:val="36"/>
        </w:numPr>
        <w:rPr>
          <w:rFonts w:ascii="Times New Roman" w:hAnsi="Times New Roman" w:cs="Times New Roman"/>
          <w:color w:val="000000"/>
          <w:sz w:val="20"/>
          <w:szCs w:val="20"/>
          <w:shd w:val="clear" w:color="auto" w:fill="FFFFFF"/>
        </w:rPr>
      </w:pPr>
      <w:r w:rsidRPr="00B50F22">
        <w:rPr>
          <w:rFonts w:ascii="Times New Roman" w:hAnsi="Times New Roman" w:cs="Times New Roman"/>
        </w:rPr>
        <w:t>nest_domain</w:t>
      </w:r>
      <w:r w:rsidR="00141A56" w:rsidRPr="00B50F22">
        <w:rPr>
          <w:rFonts w:ascii="Times New Roman" w:hAnsi="Times New Roman" w:cs="Times New Roman"/>
        </w:rPr>
        <w:t xml:space="preserve">: </w:t>
      </w:r>
      <w:r w:rsidR="00B50F22" w:rsidRPr="00B50F22">
        <w:rPr>
          <w:rFonts w:ascii="Times New Roman" w:hAnsi="Times New Roman" w:cs="Times New Roman"/>
        </w:rPr>
        <w:t>T</w:t>
      </w:r>
      <w:r w:rsidRPr="00B50F22">
        <w:rPr>
          <w:rFonts w:ascii="Times New Roman" w:hAnsi="Times New Roman" w:cs="Times New Roman"/>
        </w:rPr>
        <w:t>he default value</w:t>
      </w:r>
      <w:r w:rsidR="00B50F22" w:rsidRPr="00B50F22">
        <w:rPr>
          <w:rFonts w:ascii="Times New Roman" w:hAnsi="Times New Roman" w:cs="Times New Roman"/>
        </w:rPr>
        <w:t xml:space="preserve"> </w:t>
      </w:r>
      <w:r w:rsidR="00B50F22">
        <w:rPr>
          <w:rFonts w:ascii="Times New Roman" w:hAnsi="Times New Roman" w:cs="Times New Roman"/>
        </w:rPr>
        <w:t>is</w:t>
      </w:r>
      <w:r w:rsidRPr="00B50F22">
        <w:rPr>
          <w:rFonts w:ascii="Times New Roman" w:hAnsi="Times New Roman" w:cs="Times New Roman"/>
        </w:rPr>
        <w:t xml:space="preserve"> CC|DS|FT|LB based on latest Janssen metadata. For QS, it's also a common nested domain, however except for QSALL, in most of cases the QSTESTCD will</w:t>
      </w:r>
      <w:r w:rsidR="00B50F22" w:rsidRPr="00B50F22">
        <w:rPr>
          <w:rFonts w:ascii="Times New Roman" w:hAnsi="Times New Roman" w:cs="Times New Roman"/>
        </w:rPr>
        <w:t xml:space="preserve"> be unique</w:t>
      </w:r>
      <w:r w:rsidRPr="00B50F22">
        <w:rPr>
          <w:rFonts w:ascii="Times New Roman" w:hAnsi="Times New Roman" w:cs="Times New Roman"/>
        </w:rPr>
        <w:t xml:space="preserve"> so we don't include QS here. </w:t>
      </w:r>
      <w:r w:rsidR="00B50F22" w:rsidRPr="00B50F22">
        <w:rPr>
          <w:rFonts w:ascii="Times New Roman" w:hAnsi="Times New Roman" w:cs="Times New Roman"/>
        </w:rPr>
        <w:t xml:space="preserve">In case </w:t>
      </w:r>
      <w:r w:rsidRPr="00B50F22">
        <w:rPr>
          <w:rFonts w:ascii="Times New Roman" w:hAnsi="Times New Roman" w:cs="Times New Roman"/>
        </w:rPr>
        <w:t>you want to update this, please list all the nested domains here and</w:t>
      </w:r>
      <w:r w:rsidR="00B50F22">
        <w:rPr>
          <w:rFonts w:ascii="Times New Roman" w:hAnsi="Times New Roman" w:cs="Times New Roman"/>
        </w:rPr>
        <w:t xml:space="preserve"> </w:t>
      </w:r>
      <w:r w:rsidR="0097447D">
        <w:rPr>
          <w:rFonts w:ascii="Times New Roman" w:hAnsi="Times New Roman" w:cs="Times New Roman"/>
        </w:rPr>
        <w:t>separate them by pipe (|).</w:t>
      </w:r>
    </w:p>
    <w:p w:rsidR="00141A56" w:rsidRPr="001D094A" w:rsidRDefault="00141A56" w:rsidP="00141A56">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Report: </w:t>
      </w:r>
    </w:p>
    <w:p w:rsidR="00141A56" w:rsidRDefault="00E725AC" w:rsidP="00141A56">
      <w:pPr>
        <w:pStyle w:val="ListParagraph"/>
        <w:ind w:left="1080"/>
        <w:rPr>
          <w:rFonts w:ascii="Times New Roman" w:hAnsi="Times New Roman" w:cs="Times New Roman"/>
        </w:rPr>
      </w:pPr>
      <w:r>
        <w:rPr>
          <w:rFonts w:ascii="Times New Roman" w:hAnsi="Times New Roman" w:cs="Times New Roman"/>
        </w:rPr>
        <w:t>Two txt files will be generated. 1) “</w:t>
      </w:r>
      <w:r w:rsidRPr="00E725AC">
        <w:rPr>
          <w:rFonts w:ascii="Times New Roman" w:hAnsi="Times New Roman" w:cs="Times New Roman"/>
        </w:rPr>
        <w:t>VALDEF Page Potential Issue.txt</w:t>
      </w:r>
      <w:r>
        <w:rPr>
          <w:rFonts w:ascii="Times New Roman" w:hAnsi="Times New Roman" w:cs="Times New Roman"/>
        </w:rPr>
        <w:t>” and 2) “</w:t>
      </w:r>
      <w:r w:rsidRPr="00E725AC">
        <w:rPr>
          <w:rFonts w:ascii="Times New Roman" w:hAnsi="Times New Roman" w:cs="Times New Roman"/>
        </w:rPr>
        <w:t>VARDEF Page Potential Issue.txt</w:t>
      </w:r>
      <w:r>
        <w:rPr>
          <w:rFonts w:ascii="Times New Roman" w:hAnsi="Times New Roman" w:cs="Times New Roman"/>
        </w:rPr>
        <w:t>”.</w:t>
      </w:r>
    </w:p>
    <w:p w:rsidR="00141A56" w:rsidRPr="00B50F22" w:rsidRDefault="00C25212" w:rsidP="00B50F22">
      <w:pPr>
        <w:pStyle w:val="ListParagraph"/>
        <w:numPr>
          <w:ilvl w:val="0"/>
          <w:numId w:val="51"/>
        </w:numPr>
        <w:rPr>
          <w:rFonts w:ascii="Times New Roman" w:hAnsi="Times New Roman" w:cs="Times New Roman"/>
        </w:rPr>
      </w:pPr>
      <w:r w:rsidRPr="00B50F22">
        <w:rPr>
          <w:rFonts w:ascii="Times New Roman" w:hAnsi="Times New Roman" w:cs="Times New Roman"/>
        </w:rPr>
        <w:t>Action: Please review the reports carefully. In case define.xml is wrong, please update the SDTM mapping spec first</w:t>
      </w:r>
      <w:r w:rsidR="00F4300B">
        <w:rPr>
          <w:rFonts w:ascii="Times New Roman" w:hAnsi="Times New Roman" w:cs="Times New Roman"/>
        </w:rPr>
        <w:t>ly</w:t>
      </w:r>
      <w:r w:rsidRPr="00B50F22">
        <w:rPr>
          <w:rFonts w:ascii="Times New Roman" w:hAnsi="Times New Roman" w:cs="Times New Roman"/>
        </w:rPr>
        <w:t xml:space="preserve"> and then generated the updated study metadata and define.xml and re-run the validation program. </w:t>
      </w:r>
    </w:p>
    <w:sectPr w:rsidR="00141A56" w:rsidRPr="00B50F22">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31B2" w:rsidRDefault="00E831B2" w:rsidP="00EE3E95">
      <w:r>
        <w:separator/>
      </w:r>
    </w:p>
  </w:endnote>
  <w:endnote w:type="continuationSeparator" w:id="0">
    <w:p w:rsidR="00E831B2" w:rsidRDefault="00E831B2" w:rsidP="00EE3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47D" w:rsidRPr="005F5231" w:rsidRDefault="0097447D" w:rsidP="005612CB">
    <w:pPr>
      <w:pStyle w:val="Header"/>
      <w:tabs>
        <w:tab w:val="right" w:pos="9356"/>
      </w:tabs>
      <w:rPr>
        <w:noProof/>
        <w:sz w:val="18"/>
        <w:szCs w:val="18"/>
      </w:rPr>
    </w:pPr>
    <w:r w:rsidRPr="005612CB">
      <w:rPr>
        <w:rFonts w:ascii="Times New Roman" w:hAnsi="Times New Roman" w:cs="Times New Roman"/>
        <w:sz w:val="18"/>
        <w:szCs w:val="18"/>
      </w:rPr>
      <w:t>Janssen SDTM Validation Process Manual</w:t>
    </w:r>
    <w:r w:rsidRPr="005F5231">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hint="eastAsia"/>
        <w:sz w:val="18"/>
        <w:szCs w:val="18"/>
      </w:rPr>
      <w:t>Version Number: 0.0</w:t>
    </w:r>
    <w:r w:rsidR="00FC46E2">
      <w:rPr>
        <w:rFonts w:ascii="Times New Roman" w:hAnsi="Times New Roman" w:cs="Times New Roman"/>
        <w:sz w:val="18"/>
        <w:szCs w:val="18"/>
      </w:rPr>
      <w:t>3</w:t>
    </w:r>
  </w:p>
  <w:p w:rsidR="0097447D" w:rsidRDefault="0097447D" w:rsidP="005612CB">
    <w:pPr>
      <w:pStyle w:val="Footer"/>
      <w:tabs>
        <w:tab w:val="right" w:pos="9356"/>
      </w:tabs>
      <w:rPr>
        <w:rFonts w:ascii="Times New Roman" w:hAnsi="Times New Roman" w:cs="Times New Roman"/>
        <w:sz w:val="18"/>
        <w:szCs w:val="18"/>
      </w:rPr>
    </w:pPr>
    <w:r w:rsidRPr="005F5231">
      <w:rPr>
        <w:rFonts w:ascii="Times New Roman" w:hAnsi="Times New Roman" w:cs="Times New Roman"/>
        <w:sz w:val="18"/>
        <w:szCs w:val="18"/>
      </w:rPr>
      <w:t xml:space="preserve">Author: </w:t>
    </w:r>
    <w:r>
      <w:rPr>
        <w:rFonts w:ascii="Times New Roman" w:hAnsi="Times New Roman" w:cs="Times New Roman" w:hint="eastAsia"/>
        <w:sz w:val="18"/>
        <w:szCs w:val="18"/>
      </w:rPr>
      <w:t>Allen Zeng</w:t>
    </w:r>
    <w:r w:rsidR="00FC46E2">
      <w:rPr>
        <w:rFonts w:ascii="Times New Roman" w:hAnsi="Times New Roman" w:cs="Times New Roman"/>
        <w:sz w:val="18"/>
        <w:szCs w:val="18"/>
      </w:rPr>
      <w:t>, Brian Shen</w:t>
    </w:r>
    <w:r w:rsidRPr="005F5231">
      <w:rPr>
        <w:rFonts w:ascii="Times New Roman" w:hAnsi="Times New Roman" w:cs="Times New Roman"/>
        <w:sz w:val="18"/>
        <w:szCs w:val="18"/>
      </w:rPr>
      <w:tab/>
    </w:r>
    <w:r w:rsidRPr="005F5231">
      <w:rPr>
        <w:rFonts w:ascii="Times New Roman" w:hAnsi="Times New Roman" w:cs="Times New Roman"/>
        <w:sz w:val="18"/>
        <w:szCs w:val="18"/>
      </w:rPr>
      <w:tab/>
    </w:r>
    <w:r>
      <w:rPr>
        <w:rFonts w:ascii="Times New Roman" w:hAnsi="Times New Roman" w:cs="Times New Roman" w:hint="eastAsia"/>
        <w:sz w:val="18"/>
        <w:szCs w:val="18"/>
      </w:rPr>
      <w:t xml:space="preserve">Effective Date: </w:t>
    </w:r>
    <w:r w:rsidR="00FC46E2">
      <w:rPr>
        <w:rFonts w:ascii="Times New Roman" w:hAnsi="Times New Roman" w:cs="Times New Roman"/>
        <w:sz w:val="18"/>
        <w:szCs w:val="18"/>
      </w:rPr>
      <w:t>13Sep</w:t>
    </w:r>
    <w:r>
      <w:rPr>
        <w:rFonts w:ascii="Times New Roman" w:hAnsi="Times New Roman" w:cs="Times New Roman" w:hint="eastAsia"/>
        <w:sz w:val="18"/>
        <w:szCs w:val="18"/>
      </w:rPr>
      <w:t>2016</w:t>
    </w:r>
  </w:p>
  <w:p w:rsidR="0097447D" w:rsidRPr="005612CB" w:rsidRDefault="0097447D" w:rsidP="005612CB">
    <w:pPr>
      <w:pStyle w:val="Footer"/>
      <w:tabs>
        <w:tab w:val="right" w:pos="9356"/>
      </w:tabs>
      <w:rPr>
        <w:rFonts w:ascii="Times New Roman" w:hAnsi="Times New Roman" w:cs="Times New Roman"/>
        <w:sz w:val="18"/>
        <w:szCs w:val="18"/>
      </w:rPr>
    </w:pPr>
    <w:r>
      <w:rPr>
        <w:rFonts w:ascii="Times New Roman" w:hAnsi="Times New Roman" w:cs="Times New Roman" w:hint="eastAsia"/>
        <w:sz w:val="18"/>
        <w:szCs w:val="18"/>
      </w:rPr>
      <w:tab/>
    </w:r>
    <w:r>
      <w:rPr>
        <w:rFonts w:ascii="Times New Roman" w:hAnsi="Times New Roman" w:cs="Times New Roman" w:hint="eastAsia"/>
        <w:sz w:val="18"/>
        <w:szCs w:val="18"/>
      </w:rPr>
      <w:tab/>
    </w:r>
    <w:r w:rsidRPr="005F5231">
      <w:rPr>
        <w:rFonts w:ascii="Times New Roman" w:hAnsi="Times New Roman" w:cs="Times New Roman"/>
        <w:sz w:val="18"/>
        <w:szCs w:val="18"/>
      </w:rPr>
      <w:t xml:space="preserve">Page </w:t>
    </w:r>
    <w:r w:rsidRPr="005F5231">
      <w:rPr>
        <w:rFonts w:ascii="Times New Roman" w:hAnsi="Times New Roman" w:cs="Times New Roman"/>
        <w:sz w:val="18"/>
        <w:szCs w:val="18"/>
      </w:rPr>
      <w:fldChar w:fldCharType="begin"/>
    </w:r>
    <w:r w:rsidRPr="005F5231">
      <w:rPr>
        <w:rFonts w:ascii="Times New Roman" w:hAnsi="Times New Roman" w:cs="Times New Roman"/>
        <w:sz w:val="18"/>
        <w:szCs w:val="18"/>
      </w:rPr>
      <w:instrText xml:space="preserve"> PAGE </w:instrText>
    </w:r>
    <w:r w:rsidRPr="005F5231">
      <w:rPr>
        <w:rFonts w:ascii="Times New Roman" w:hAnsi="Times New Roman" w:cs="Times New Roman"/>
        <w:sz w:val="18"/>
        <w:szCs w:val="18"/>
      </w:rPr>
      <w:fldChar w:fldCharType="separate"/>
    </w:r>
    <w:r w:rsidR="00735C63">
      <w:rPr>
        <w:rFonts w:ascii="Times New Roman" w:hAnsi="Times New Roman" w:cs="Times New Roman"/>
        <w:noProof/>
        <w:sz w:val="18"/>
        <w:szCs w:val="18"/>
      </w:rPr>
      <w:t>1</w:t>
    </w:r>
    <w:r w:rsidRPr="005F5231">
      <w:rPr>
        <w:rFonts w:ascii="Times New Roman" w:hAnsi="Times New Roman" w:cs="Times New Roman"/>
        <w:sz w:val="18"/>
        <w:szCs w:val="18"/>
      </w:rPr>
      <w:fldChar w:fldCharType="end"/>
    </w:r>
    <w:r w:rsidRPr="005F5231">
      <w:rPr>
        <w:rFonts w:ascii="Times New Roman" w:hAnsi="Times New Roman" w:cs="Times New Roman"/>
        <w:sz w:val="18"/>
        <w:szCs w:val="18"/>
      </w:rPr>
      <w:t xml:space="preserve"> of </w:t>
    </w:r>
    <w:r w:rsidRPr="005F5231">
      <w:rPr>
        <w:rFonts w:ascii="Times New Roman" w:hAnsi="Times New Roman" w:cs="Times New Roman"/>
        <w:sz w:val="18"/>
        <w:szCs w:val="18"/>
      </w:rPr>
      <w:fldChar w:fldCharType="begin"/>
    </w:r>
    <w:r w:rsidRPr="005F5231">
      <w:rPr>
        <w:rFonts w:ascii="Times New Roman" w:hAnsi="Times New Roman" w:cs="Times New Roman"/>
        <w:sz w:val="18"/>
        <w:szCs w:val="18"/>
      </w:rPr>
      <w:instrText xml:space="preserve"> NUMPAGES </w:instrText>
    </w:r>
    <w:r w:rsidRPr="005F5231">
      <w:rPr>
        <w:rFonts w:ascii="Times New Roman" w:hAnsi="Times New Roman" w:cs="Times New Roman"/>
        <w:sz w:val="18"/>
        <w:szCs w:val="18"/>
      </w:rPr>
      <w:fldChar w:fldCharType="separate"/>
    </w:r>
    <w:r w:rsidR="00735C63">
      <w:rPr>
        <w:rFonts w:ascii="Times New Roman" w:hAnsi="Times New Roman" w:cs="Times New Roman"/>
        <w:noProof/>
        <w:sz w:val="18"/>
        <w:szCs w:val="18"/>
      </w:rPr>
      <w:t>10</w:t>
    </w:r>
    <w:r w:rsidRPr="005F5231">
      <w:rPr>
        <w:rFonts w:ascii="Times New Roman" w:hAnsi="Times New Roman" w:cs="Times New Roman"/>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31B2" w:rsidRDefault="00E831B2" w:rsidP="00EE3E95">
      <w:r>
        <w:separator/>
      </w:r>
    </w:p>
  </w:footnote>
  <w:footnote w:type="continuationSeparator" w:id="0">
    <w:p w:rsidR="00E831B2" w:rsidRDefault="00E831B2" w:rsidP="00EE3E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47D" w:rsidRPr="005F048A" w:rsidRDefault="0097447D" w:rsidP="005612CB">
    <w:pPr>
      <w:pStyle w:val="Header"/>
      <w:tabs>
        <w:tab w:val="left" w:pos="2580"/>
        <w:tab w:val="left" w:pos="2985"/>
      </w:tabs>
      <w:jc w:val="center"/>
      <w:rPr>
        <w:rFonts w:ascii="Arial Black" w:hAnsi="Arial Black"/>
        <w:bCs/>
        <w:sz w:val="32"/>
        <w:szCs w:val="32"/>
      </w:rPr>
    </w:pPr>
    <w:r>
      <w:rPr>
        <w:rFonts w:ascii="Arial Black" w:hAnsi="Arial Black" w:hint="eastAsia"/>
        <w:bCs/>
        <w:sz w:val="32"/>
        <w:szCs w:val="32"/>
      </w:rPr>
      <w:t>Work Manual</w:t>
    </w:r>
  </w:p>
  <w:p w:rsidR="0097447D" w:rsidRDefault="0097447D" w:rsidP="005612CB">
    <w:pPr>
      <w:pStyle w:val="Header"/>
      <w:jc w:val="center"/>
      <w:rPr>
        <w:rFonts w:ascii="Times New Roman" w:hAnsi="Times New Roman" w:cs="Times New Roman"/>
        <w:noProof/>
      </w:rPr>
    </w:pPr>
    <w:r w:rsidRPr="00FF7577">
      <w:rPr>
        <w:rFonts w:ascii="Times New Roman" w:hAnsi="Times New Roman" w:cs="Times New Roman"/>
        <w:noProof/>
      </w:rPr>
      <w:t>PAREXEL International</w:t>
    </w:r>
    <w:r>
      <w:rPr>
        <w:rFonts w:ascii="Times New Roman" w:hAnsi="Times New Roman" w:cs="Times New Roman"/>
        <w:noProof/>
      </w:rPr>
      <w:t xml:space="preserve">  •  </w:t>
    </w:r>
    <w:r>
      <w:rPr>
        <w:rFonts w:ascii="Times New Roman" w:hAnsi="Times New Roman" w:cs="Times New Roman" w:hint="eastAsia"/>
        <w:noProof/>
      </w:rPr>
      <w:t>Janssen Account</w:t>
    </w:r>
  </w:p>
  <w:p w:rsidR="0097447D" w:rsidRPr="005612CB" w:rsidRDefault="0097447D" w:rsidP="005612CB">
    <w:pPr>
      <w:pStyle w:val="Header"/>
      <w:jc w:val="center"/>
      <w:rPr>
        <w:rFonts w:ascii="Times New Roman" w:hAnsi="Times New Roman" w:cs="Times New Roman"/>
        <w:noProof/>
      </w:rP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4DA4"/>
    <w:multiLevelType w:val="hybridMultilevel"/>
    <w:tmpl w:val="B07622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C56F3B"/>
    <w:multiLevelType w:val="hybridMultilevel"/>
    <w:tmpl w:val="811A5A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662D5C"/>
    <w:multiLevelType w:val="hybridMultilevel"/>
    <w:tmpl w:val="3FB42DA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
    <w:nsid w:val="0AFE652B"/>
    <w:multiLevelType w:val="hybridMultilevel"/>
    <w:tmpl w:val="F572AF28"/>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
    <w:nsid w:val="0B821B77"/>
    <w:multiLevelType w:val="hybridMultilevel"/>
    <w:tmpl w:val="AF085CBA"/>
    <w:lvl w:ilvl="0" w:tplc="04090019">
      <w:start w:val="1"/>
      <w:numFmt w:val="lowerLetter"/>
      <w:lvlText w:val="%1."/>
      <w:lvlJc w:val="left"/>
      <w:pPr>
        <w:ind w:left="144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
    <w:nsid w:val="0E533C40"/>
    <w:multiLevelType w:val="hybridMultilevel"/>
    <w:tmpl w:val="370C4116"/>
    <w:lvl w:ilvl="0" w:tplc="0409001B">
      <w:start w:val="1"/>
      <w:numFmt w:val="lowerRoman"/>
      <w:lvlText w:val="%1."/>
      <w:lvlJc w:val="right"/>
      <w:pPr>
        <w:ind w:left="21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0E8711A2"/>
    <w:multiLevelType w:val="hybridMultilevel"/>
    <w:tmpl w:val="65B0A19E"/>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7">
    <w:nsid w:val="112A21D7"/>
    <w:multiLevelType w:val="hybridMultilevel"/>
    <w:tmpl w:val="D2468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1B177A8"/>
    <w:multiLevelType w:val="hybridMultilevel"/>
    <w:tmpl w:val="622A5762"/>
    <w:lvl w:ilvl="0" w:tplc="81AAF04A">
      <w:start w:val="1"/>
      <w:numFmt w:val="decimal"/>
      <w:lvlText w:val="%1."/>
      <w:lvlJc w:val="left"/>
      <w:pPr>
        <w:ind w:left="720" w:hanging="360"/>
      </w:pPr>
      <w:rPr>
        <w:rFonts w:hint="eastAsia"/>
      </w:rPr>
    </w:lvl>
    <w:lvl w:ilvl="1" w:tplc="903E0A0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3B087C"/>
    <w:multiLevelType w:val="hybridMultilevel"/>
    <w:tmpl w:val="70446680"/>
    <w:lvl w:ilvl="0" w:tplc="8114831A">
      <w:start w:val="1"/>
      <w:numFmt w:val="lowerLetter"/>
      <w:lvlText w:val="%1."/>
      <w:lvlJc w:val="lef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6E059B"/>
    <w:multiLevelType w:val="hybridMultilevel"/>
    <w:tmpl w:val="3FB42DA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1">
    <w:nsid w:val="204D6108"/>
    <w:multiLevelType w:val="hybridMultilevel"/>
    <w:tmpl w:val="7AACAFE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2">
    <w:nsid w:val="2280316C"/>
    <w:multiLevelType w:val="hybridMultilevel"/>
    <w:tmpl w:val="2C3E9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3094A47"/>
    <w:multiLevelType w:val="hybridMultilevel"/>
    <w:tmpl w:val="9F7ABB00"/>
    <w:lvl w:ilvl="0" w:tplc="406E1D20">
      <w:start w:val="1"/>
      <w:numFmt w:val="lowerLetter"/>
      <w:lvlText w:val="%1."/>
      <w:lvlJc w:val="left"/>
      <w:pPr>
        <w:ind w:left="1440" w:hanging="360"/>
      </w:pPr>
      <w:rPr>
        <w:rFonts w:hint="default"/>
        <w:b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66A69F6"/>
    <w:multiLevelType w:val="hybridMultilevel"/>
    <w:tmpl w:val="BDC22AD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5">
    <w:nsid w:val="277B5E9F"/>
    <w:multiLevelType w:val="hybridMultilevel"/>
    <w:tmpl w:val="6B7253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ACD3375"/>
    <w:multiLevelType w:val="hybridMultilevel"/>
    <w:tmpl w:val="7AACAF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B690955"/>
    <w:multiLevelType w:val="hybridMultilevel"/>
    <w:tmpl w:val="86F4D33E"/>
    <w:lvl w:ilvl="0" w:tplc="B19C26E4">
      <w:numFmt w:val="bullet"/>
      <w:lvlText w:val="•"/>
      <w:lvlJc w:val="left"/>
      <w:pPr>
        <w:ind w:left="1800" w:hanging="360"/>
      </w:pPr>
      <w:rPr>
        <w:rFonts w:ascii="SimSun" w:eastAsia="SimSun" w:hAnsi="SimSun" w:cs="SimSun" w:hint="eastAsi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2E5E1AF5"/>
    <w:multiLevelType w:val="hybridMultilevel"/>
    <w:tmpl w:val="A8FEA0D0"/>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9">
    <w:nsid w:val="2ECC1017"/>
    <w:multiLevelType w:val="hybridMultilevel"/>
    <w:tmpl w:val="790AE236"/>
    <w:lvl w:ilvl="0" w:tplc="AB767A68">
      <w:start w:val="1"/>
      <w:numFmt w:val="decimal"/>
      <w:lvlText w:val="%1"/>
      <w:lvlJc w:val="left"/>
      <w:pPr>
        <w:ind w:left="795" w:hanging="435"/>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1B5CAA"/>
    <w:multiLevelType w:val="hybridMultilevel"/>
    <w:tmpl w:val="7DD85C6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1">
    <w:nsid w:val="36465961"/>
    <w:multiLevelType w:val="hybridMultilevel"/>
    <w:tmpl w:val="3B6E38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36CD1A14"/>
    <w:multiLevelType w:val="hybridMultilevel"/>
    <w:tmpl w:val="47B2D3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3F113586"/>
    <w:multiLevelType w:val="hybridMultilevel"/>
    <w:tmpl w:val="C202695E"/>
    <w:lvl w:ilvl="0" w:tplc="26EA350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401E06FD"/>
    <w:multiLevelType w:val="hybridMultilevel"/>
    <w:tmpl w:val="AF085CBA"/>
    <w:lvl w:ilvl="0" w:tplc="04090019">
      <w:start w:val="1"/>
      <w:numFmt w:val="lowerLetter"/>
      <w:lvlText w:val="%1."/>
      <w:lvlJc w:val="left"/>
      <w:pPr>
        <w:ind w:left="144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5">
    <w:nsid w:val="40832733"/>
    <w:multiLevelType w:val="hybridMultilevel"/>
    <w:tmpl w:val="FF0C14D0"/>
    <w:lvl w:ilvl="0" w:tplc="8114831A">
      <w:start w:val="1"/>
      <w:numFmt w:val="lowerLetter"/>
      <w:lvlText w:val="%1."/>
      <w:lvlJc w:val="left"/>
      <w:pPr>
        <w:ind w:left="144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F27010"/>
    <w:multiLevelType w:val="hybridMultilevel"/>
    <w:tmpl w:val="7DD85C6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7">
    <w:nsid w:val="44BA66A4"/>
    <w:multiLevelType w:val="hybridMultilevel"/>
    <w:tmpl w:val="F3AC9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E81E6E"/>
    <w:multiLevelType w:val="hybridMultilevel"/>
    <w:tmpl w:val="65B0A19E"/>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9">
    <w:nsid w:val="46917D81"/>
    <w:multiLevelType w:val="hybridMultilevel"/>
    <w:tmpl w:val="65B0A19E"/>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0">
    <w:nsid w:val="53B74863"/>
    <w:multiLevelType w:val="hybridMultilevel"/>
    <w:tmpl w:val="7DF83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6525FB3"/>
    <w:multiLevelType w:val="hybridMultilevel"/>
    <w:tmpl w:val="B53060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83742C"/>
    <w:multiLevelType w:val="hybridMultilevel"/>
    <w:tmpl w:val="65B0A1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83244AA"/>
    <w:multiLevelType w:val="hybridMultilevel"/>
    <w:tmpl w:val="4CA4884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4">
    <w:nsid w:val="59DF1224"/>
    <w:multiLevelType w:val="hybridMultilevel"/>
    <w:tmpl w:val="7AACAFE2"/>
    <w:lvl w:ilvl="0" w:tplc="04090019">
      <w:start w:val="1"/>
      <w:numFmt w:val="lowerLetter"/>
      <w:lvlText w:val="%1."/>
      <w:lvlJc w:val="left"/>
      <w:pPr>
        <w:ind w:left="144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5">
    <w:nsid w:val="5D2774EC"/>
    <w:multiLevelType w:val="hybridMultilevel"/>
    <w:tmpl w:val="6A00EBDC"/>
    <w:lvl w:ilvl="0" w:tplc="21B8EEB6">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6">
    <w:nsid w:val="5E7C7A0A"/>
    <w:multiLevelType w:val="hybridMultilevel"/>
    <w:tmpl w:val="7DD85C6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7">
    <w:nsid w:val="60556AEE"/>
    <w:multiLevelType w:val="hybridMultilevel"/>
    <w:tmpl w:val="EC5A0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5C040F4"/>
    <w:multiLevelType w:val="hybridMultilevel"/>
    <w:tmpl w:val="3FB42DA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9">
    <w:nsid w:val="6700360F"/>
    <w:multiLevelType w:val="hybridMultilevel"/>
    <w:tmpl w:val="1A7090B6"/>
    <w:lvl w:ilvl="0" w:tplc="023C3924">
      <w:start w:val="1"/>
      <w:numFmt w:val="bullet"/>
      <w:lvlText w:val=""/>
      <w:lvlJc w:val="left"/>
      <w:pPr>
        <w:ind w:left="1080" w:hanging="360"/>
      </w:pPr>
      <w:rPr>
        <w:rFonts w:ascii="Symbol" w:hAnsi="Symbol" w:hint="default"/>
        <w:sz w:val="22"/>
        <w:szCs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7654A51"/>
    <w:multiLevelType w:val="hybridMultilevel"/>
    <w:tmpl w:val="19C2AC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C542A41"/>
    <w:multiLevelType w:val="hybridMultilevel"/>
    <w:tmpl w:val="40D6B54A"/>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2">
    <w:nsid w:val="6CF6634E"/>
    <w:multiLevelType w:val="multilevel"/>
    <w:tmpl w:val="DB5AAEE2"/>
    <w:lvl w:ilvl="0">
      <w:start w:val="1"/>
      <w:numFmt w:val="decimal"/>
      <w:lvlText w:val="%1."/>
      <w:lvlJc w:val="left"/>
      <w:pPr>
        <w:ind w:left="720" w:hanging="360"/>
      </w:pPr>
      <w:rPr>
        <w:rFonts w:hint="eastAsia"/>
      </w:rPr>
    </w:lvl>
    <w:lvl w:ilvl="1">
      <w:start w:val="1"/>
      <w:numFmt w:val="decimal"/>
      <w:isLgl/>
      <w:lvlText w:val="%1.%2"/>
      <w:lvlJc w:val="left"/>
      <w:pPr>
        <w:ind w:left="990" w:hanging="360"/>
      </w:pPr>
      <w:rPr>
        <w:rFonts w:ascii="Calibri" w:hAnsi="Calibri" w:hint="default"/>
        <w:b/>
        <w:sz w:val="24"/>
        <w:szCs w:val="24"/>
      </w:rPr>
    </w:lvl>
    <w:lvl w:ilvl="2">
      <w:start w:val="1"/>
      <w:numFmt w:val="decimal"/>
      <w:isLgl/>
      <w:lvlText w:val="%1.%2.%3"/>
      <w:lvlJc w:val="left"/>
      <w:pPr>
        <w:ind w:left="1080" w:hanging="720"/>
      </w:pPr>
      <w:rPr>
        <w:rFonts w:ascii="Calibri" w:hAnsi="Calibri" w:hint="default"/>
        <w:b/>
        <w:sz w:val="22"/>
        <w:szCs w:val="22"/>
      </w:rPr>
    </w:lvl>
    <w:lvl w:ilvl="3">
      <w:start w:val="1"/>
      <w:numFmt w:val="decimal"/>
      <w:isLgl/>
      <w:lvlText w:val="%1.%2.%3.%4"/>
      <w:lvlJc w:val="left"/>
      <w:pPr>
        <w:ind w:left="1080" w:hanging="720"/>
      </w:pPr>
      <w:rPr>
        <w:rFonts w:ascii="Calibri" w:hAnsi="Calibri" w:hint="default"/>
      </w:rPr>
    </w:lvl>
    <w:lvl w:ilvl="4">
      <w:start w:val="1"/>
      <w:numFmt w:val="decimal"/>
      <w:isLgl/>
      <w:lvlText w:val="%1.%2.%3.%4.%5"/>
      <w:lvlJc w:val="left"/>
      <w:pPr>
        <w:ind w:left="1440" w:hanging="1080"/>
      </w:pPr>
      <w:rPr>
        <w:rFonts w:ascii="Calibri" w:hAnsi="Calibri" w:hint="default"/>
      </w:rPr>
    </w:lvl>
    <w:lvl w:ilvl="5">
      <w:start w:val="1"/>
      <w:numFmt w:val="decimal"/>
      <w:isLgl/>
      <w:lvlText w:val="%1.%2.%3.%4.%5.%6"/>
      <w:lvlJc w:val="left"/>
      <w:pPr>
        <w:ind w:left="1440" w:hanging="1080"/>
      </w:pPr>
      <w:rPr>
        <w:rFonts w:ascii="Calibri" w:hAnsi="Calibri" w:hint="default"/>
      </w:rPr>
    </w:lvl>
    <w:lvl w:ilvl="6">
      <w:start w:val="1"/>
      <w:numFmt w:val="decimal"/>
      <w:isLgl/>
      <w:lvlText w:val="%1.%2.%3.%4.%5.%6.%7"/>
      <w:lvlJc w:val="left"/>
      <w:pPr>
        <w:ind w:left="1800" w:hanging="1440"/>
      </w:pPr>
      <w:rPr>
        <w:rFonts w:ascii="Calibri" w:hAnsi="Calibri" w:hint="default"/>
      </w:rPr>
    </w:lvl>
    <w:lvl w:ilvl="7">
      <w:start w:val="1"/>
      <w:numFmt w:val="decimal"/>
      <w:isLgl/>
      <w:lvlText w:val="%1.%2.%3.%4.%5.%6.%7.%8"/>
      <w:lvlJc w:val="left"/>
      <w:pPr>
        <w:ind w:left="1800" w:hanging="1440"/>
      </w:pPr>
      <w:rPr>
        <w:rFonts w:ascii="Calibri" w:hAnsi="Calibri" w:hint="default"/>
      </w:rPr>
    </w:lvl>
    <w:lvl w:ilvl="8">
      <w:start w:val="1"/>
      <w:numFmt w:val="decimal"/>
      <w:isLgl/>
      <w:lvlText w:val="%1.%2.%3.%4.%5.%6.%7.%8.%9"/>
      <w:lvlJc w:val="left"/>
      <w:pPr>
        <w:ind w:left="1800" w:hanging="1440"/>
      </w:pPr>
      <w:rPr>
        <w:rFonts w:ascii="Calibri" w:hAnsi="Calibri" w:hint="default"/>
      </w:rPr>
    </w:lvl>
  </w:abstractNum>
  <w:abstractNum w:abstractNumId="43">
    <w:nsid w:val="711F75F1"/>
    <w:multiLevelType w:val="hybridMultilevel"/>
    <w:tmpl w:val="0AD612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19D6977"/>
    <w:multiLevelType w:val="hybridMultilevel"/>
    <w:tmpl w:val="7AACAF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1C02D3D"/>
    <w:multiLevelType w:val="hybridMultilevel"/>
    <w:tmpl w:val="F572AF28"/>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6">
    <w:nsid w:val="728058B9"/>
    <w:multiLevelType w:val="hybridMultilevel"/>
    <w:tmpl w:val="3FB42DA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7">
    <w:nsid w:val="72841338"/>
    <w:multiLevelType w:val="hybridMultilevel"/>
    <w:tmpl w:val="1E34FB6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nsid w:val="752852E0"/>
    <w:multiLevelType w:val="hybridMultilevel"/>
    <w:tmpl w:val="3FB42DA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9">
    <w:nsid w:val="76810F7F"/>
    <w:multiLevelType w:val="hybridMultilevel"/>
    <w:tmpl w:val="7AACAFE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0">
    <w:nsid w:val="7B7A50C8"/>
    <w:multiLevelType w:val="hybridMultilevel"/>
    <w:tmpl w:val="7AACAFE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1">
    <w:nsid w:val="7BD739AF"/>
    <w:multiLevelType w:val="hybridMultilevel"/>
    <w:tmpl w:val="7AACAFE2"/>
    <w:lvl w:ilvl="0" w:tplc="04090019">
      <w:start w:val="1"/>
      <w:numFmt w:val="lowerLetter"/>
      <w:lvlText w:val="%1."/>
      <w:lvlJc w:val="left"/>
      <w:pPr>
        <w:ind w:left="144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2">
    <w:nsid w:val="7BDE4412"/>
    <w:multiLevelType w:val="hybridMultilevel"/>
    <w:tmpl w:val="10FCD0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CBF6F88"/>
    <w:multiLevelType w:val="hybridMultilevel"/>
    <w:tmpl w:val="3C78432C"/>
    <w:lvl w:ilvl="0" w:tplc="1152EA5A">
      <w:start w:val="1"/>
      <w:numFmt w:val="lowerLetter"/>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D3A7746"/>
    <w:multiLevelType w:val="hybridMultilevel"/>
    <w:tmpl w:val="17B6E82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5">
    <w:nsid w:val="7F605EB4"/>
    <w:multiLevelType w:val="hybridMultilevel"/>
    <w:tmpl w:val="AF085CBA"/>
    <w:lvl w:ilvl="0" w:tplc="04090019">
      <w:start w:val="1"/>
      <w:numFmt w:val="lowerLetter"/>
      <w:lvlText w:val="%1."/>
      <w:lvlJc w:val="left"/>
      <w:pPr>
        <w:ind w:left="144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num w:numId="1">
    <w:abstractNumId w:val="8"/>
  </w:num>
  <w:num w:numId="2">
    <w:abstractNumId w:val="7"/>
  </w:num>
  <w:num w:numId="3">
    <w:abstractNumId w:val="30"/>
  </w:num>
  <w:num w:numId="4">
    <w:abstractNumId w:val="5"/>
  </w:num>
  <w:num w:numId="5">
    <w:abstractNumId w:val="6"/>
  </w:num>
  <w:num w:numId="6">
    <w:abstractNumId w:val="0"/>
  </w:num>
  <w:num w:numId="7">
    <w:abstractNumId w:val="2"/>
  </w:num>
  <w:num w:numId="8">
    <w:abstractNumId w:val="41"/>
  </w:num>
  <w:num w:numId="9">
    <w:abstractNumId w:val="3"/>
  </w:num>
  <w:num w:numId="10">
    <w:abstractNumId w:val="45"/>
  </w:num>
  <w:num w:numId="11">
    <w:abstractNumId w:val="37"/>
  </w:num>
  <w:num w:numId="12">
    <w:abstractNumId w:val="12"/>
  </w:num>
  <w:num w:numId="13">
    <w:abstractNumId w:val="11"/>
  </w:num>
  <w:num w:numId="14">
    <w:abstractNumId w:val="33"/>
  </w:num>
  <w:num w:numId="15">
    <w:abstractNumId w:val="18"/>
  </w:num>
  <w:num w:numId="16">
    <w:abstractNumId w:val="20"/>
  </w:num>
  <w:num w:numId="17">
    <w:abstractNumId w:val="36"/>
  </w:num>
  <w:num w:numId="18">
    <w:abstractNumId w:val="26"/>
  </w:num>
  <w:num w:numId="19">
    <w:abstractNumId w:val="38"/>
  </w:num>
  <w:num w:numId="20">
    <w:abstractNumId w:val="46"/>
  </w:num>
  <w:num w:numId="21">
    <w:abstractNumId w:val="17"/>
  </w:num>
  <w:num w:numId="22">
    <w:abstractNumId w:val="10"/>
  </w:num>
  <w:num w:numId="23">
    <w:abstractNumId w:val="28"/>
  </w:num>
  <w:num w:numId="24">
    <w:abstractNumId w:val="32"/>
  </w:num>
  <w:num w:numId="25">
    <w:abstractNumId w:val="49"/>
  </w:num>
  <w:num w:numId="26">
    <w:abstractNumId w:val="51"/>
  </w:num>
  <w:num w:numId="27">
    <w:abstractNumId w:val="44"/>
  </w:num>
  <w:num w:numId="28">
    <w:abstractNumId w:val="34"/>
  </w:num>
  <w:num w:numId="29">
    <w:abstractNumId w:val="16"/>
  </w:num>
  <w:num w:numId="30">
    <w:abstractNumId w:val="30"/>
  </w:num>
  <w:num w:numId="31">
    <w:abstractNumId w:val="54"/>
  </w:num>
  <w:num w:numId="32">
    <w:abstractNumId w:val="47"/>
  </w:num>
  <w:num w:numId="33">
    <w:abstractNumId w:val="42"/>
  </w:num>
  <w:num w:numId="34">
    <w:abstractNumId w:val="19"/>
  </w:num>
  <w:num w:numId="35">
    <w:abstractNumId w:val="15"/>
  </w:num>
  <w:num w:numId="36">
    <w:abstractNumId w:val="39"/>
  </w:num>
  <w:num w:numId="37">
    <w:abstractNumId w:val="21"/>
  </w:num>
  <w:num w:numId="38">
    <w:abstractNumId w:val="14"/>
  </w:num>
  <w:num w:numId="39">
    <w:abstractNumId w:val="4"/>
  </w:num>
  <w:num w:numId="40">
    <w:abstractNumId w:val="55"/>
  </w:num>
  <w:num w:numId="41">
    <w:abstractNumId w:val="29"/>
  </w:num>
  <w:num w:numId="42">
    <w:abstractNumId w:val="48"/>
  </w:num>
  <w:num w:numId="43">
    <w:abstractNumId w:val="50"/>
  </w:num>
  <w:num w:numId="44">
    <w:abstractNumId w:val="24"/>
  </w:num>
  <w:num w:numId="45">
    <w:abstractNumId w:val="39"/>
  </w:num>
  <w:num w:numId="46">
    <w:abstractNumId w:val="52"/>
  </w:num>
  <w:num w:numId="47">
    <w:abstractNumId w:val="1"/>
  </w:num>
  <w:num w:numId="48">
    <w:abstractNumId w:val="31"/>
  </w:num>
  <w:num w:numId="49">
    <w:abstractNumId w:val="40"/>
  </w:num>
  <w:num w:numId="50">
    <w:abstractNumId w:val="9"/>
  </w:num>
  <w:num w:numId="51">
    <w:abstractNumId w:val="25"/>
  </w:num>
  <w:num w:numId="52">
    <w:abstractNumId w:val="43"/>
  </w:num>
  <w:num w:numId="53">
    <w:abstractNumId w:val="27"/>
  </w:num>
  <w:num w:numId="54">
    <w:abstractNumId w:val="13"/>
  </w:num>
  <w:num w:numId="55">
    <w:abstractNumId w:val="53"/>
  </w:num>
  <w:num w:numId="56">
    <w:abstractNumId w:val="23"/>
  </w:num>
  <w:num w:numId="57">
    <w:abstractNumId w:val="35"/>
  </w:num>
  <w:num w:numId="5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DF7"/>
    <w:rsid w:val="000364AA"/>
    <w:rsid w:val="0006379F"/>
    <w:rsid w:val="00091D4C"/>
    <w:rsid w:val="00097CA1"/>
    <w:rsid w:val="000B4181"/>
    <w:rsid w:val="000C6B7A"/>
    <w:rsid w:val="000D24D9"/>
    <w:rsid w:val="000D5600"/>
    <w:rsid w:val="000F3742"/>
    <w:rsid w:val="000F3D5D"/>
    <w:rsid w:val="000F6EAD"/>
    <w:rsid w:val="00111331"/>
    <w:rsid w:val="00115680"/>
    <w:rsid w:val="00124784"/>
    <w:rsid w:val="0013451C"/>
    <w:rsid w:val="00141A56"/>
    <w:rsid w:val="00142AD3"/>
    <w:rsid w:val="00146718"/>
    <w:rsid w:val="00154FBD"/>
    <w:rsid w:val="00157148"/>
    <w:rsid w:val="00157298"/>
    <w:rsid w:val="00160B0F"/>
    <w:rsid w:val="00161B6C"/>
    <w:rsid w:val="00163027"/>
    <w:rsid w:val="001752CD"/>
    <w:rsid w:val="001932E3"/>
    <w:rsid w:val="00193AAF"/>
    <w:rsid w:val="00193D65"/>
    <w:rsid w:val="001A20F4"/>
    <w:rsid w:val="001A2C0C"/>
    <w:rsid w:val="001C1481"/>
    <w:rsid w:val="001D094A"/>
    <w:rsid w:val="001E053B"/>
    <w:rsid w:val="001E77AD"/>
    <w:rsid w:val="002045AE"/>
    <w:rsid w:val="002049BB"/>
    <w:rsid w:val="002126EA"/>
    <w:rsid w:val="00220F1B"/>
    <w:rsid w:val="00225B87"/>
    <w:rsid w:val="00231346"/>
    <w:rsid w:val="00231E19"/>
    <w:rsid w:val="002364E1"/>
    <w:rsid w:val="00250807"/>
    <w:rsid w:val="00271046"/>
    <w:rsid w:val="00277A0F"/>
    <w:rsid w:val="00277E0C"/>
    <w:rsid w:val="00293237"/>
    <w:rsid w:val="002A23DA"/>
    <w:rsid w:val="002A7A50"/>
    <w:rsid w:val="002B6D44"/>
    <w:rsid w:val="002D0190"/>
    <w:rsid w:val="002D1082"/>
    <w:rsid w:val="002D2E84"/>
    <w:rsid w:val="002E7C03"/>
    <w:rsid w:val="00304B60"/>
    <w:rsid w:val="00305A40"/>
    <w:rsid w:val="00307D6F"/>
    <w:rsid w:val="0032164D"/>
    <w:rsid w:val="003241AC"/>
    <w:rsid w:val="00332304"/>
    <w:rsid w:val="00340533"/>
    <w:rsid w:val="0034284A"/>
    <w:rsid w:val="003477E4"/>
    <w:rsid w:val="00351318"/>
    <w:rsid w:val="00357E77"/>
    <w:rsid w:val="003620DD"/>
    <w:rsid w:val="003621F2"/>
    <w:rsid w:val="00362621"/>
    <w:rsid w:val="00366B5D"/>
    <w:rsid w:val="00381202"/>
    <w:rsid w:val="00382DF7"/>
    <w:rsid w:val="0038450E"/>
    <w:rsid w:val="00395803"/>
    <w:rsid w:val="003A6B5F"/>
    <w:rsid w:val="003C6AA2"/>
    <w:rsid w:val="003D243B"/>
    <w:rsid w:val="003E280F"/>
    <w:rsid w:val="003E43AF"/>
    <w:rsid w:val="003E7A6F"/>
    <w:rsid w:val="003F4BFE"/>
    <w:rsid w:val="004067C6"/>
    <w:rsid w:val="00410A2B"/>
    <w:rsid w:val="004172B3"/>
    <w:rsid w:val="00417DD0"/>
    <w:rsid w:val="004212CE"/>
    <w:rsid w:val="00424ACA"/>
    <w:rsid w:val="004336E5"/>
    <w:rsid w:val="00433BEB"/>
    <w:rsid w:val="00436B20"/>
    <w:rsid w:val="00442613"/>
    <w:rsid w:val="0045369F"/>
    <w:rsid w:val="00453D51"/>
    <w:rsid w:val="00457D55"/>
    <w:rsid w:val="0047115C"/>
    <w:rsid w:val="004843B3"/>
    <w:rsid w:val="004A1507"/>
    <w:rsid w:val="004A3E80"/>
    <w:rsid w:val="004D0C2F"/>
    <w:rsid w:val="004D58EE"/>
    <w:rsid w:val="004D769D"/>
    <w:rsid w:val="004E7F90"/>
    <w:rsid w:val="00500075"/>
    <w:rsid w:val="00502DAD"/>
    <w:rsid w:val="00504C6C"/>
    <w:rsid w:val="005114C1"/>
    <w:rsid w:val="005159F0"/>
    <w:rsid w:val="005172EF"/>
    <w:rsid w:val="00520B0E"/>
    <w:rsid w:val="00524D58"/>
    <w:rsid w:val="005250E2"/>
    <w:rsid w:val="00527179"/>
    <w:rsid w:val="005331A8"/>
    <w:rsid w:val="00554C0A"/>
    <w:rsid w:val="005612CB"/>
    <w:rsid w:val="00563073"/>
    <w:rsid w:val="00563904"/>
    <w:rsid w:val="00586FFF"/>
    <w:rsid w:val="005A07E8"/>
    <w:rsid w:val="005B1DB0"/>
    <w:rsid w:val="005B52EE"/>
    <w:rsid w:val="005E051D"/>
    <w:rsid w:val="005E2C7D"/>
    <w:rsid w:val="005E4BD4"/>
    <w:rsid w:val="005E6D41"/>
    <w:rsid w:val="005F3CFC"/>
    <w:rsid w:val="005F6767"/>
    <w:rsid w:val="00600D9A"/>
    <w:rsid w:val="0062324A"/>
    <w:rsid w:val="006329E4"/>
    <w:rsid w:val="006367B7"/>
    <w:rsid w:val="00644B48"/>
    <w:rsid w:val="00646676"/>
    <w:rsid w:val="006624E1"/>
    <w:rsid w:val="00672282"/>
    <w:rsid w:val="00677B9E"/>
    <w:rsid w:val="00682EEC"/>
    <w:rsid w:val="00684931"/>
    <w:rsid w:val="00684A07"/>
    <w:rsid w:val="006938ED"/>
    <w:rsid w:val="00695DE2"/>
    <w:rsid w:val="006974E4"/>
    <w:rsid w:val="006A165E"/>
    <w:rsid w:val="006A53E7"/>
    <w:rsid w:val="006B0228"/>
    <w:rsid w:val="006B53BE"/>
    <w:rsid w:val="006C3792"/>
    <w:rsid w:val="006D3C98"/>
    <w:rsid w:val="006D77F7"/>
    <w:rsid w:val="006E746C"/>
    <w:rsid w:val="006F390E"/>
    <w:rsid w:val="006F4247"/>
    <w:rsid w:val="00731DE1"/>
    <w:rsid w:val="00735C63"/>
    <w:rsid w:val="00736F14"/>
    <w:rsid w:val="00762129"/>
    <w:rsid w:val="00773C67"/>
    <w:rsid w:val="00784179"/>
    <w:rsid w:val="0079141A"/>
    <w:rsid w:val="007A08B8"/>
    <w:rsid w:val="007A2C4D"/>
    <w:rsid w:val="007A3C7F"/>
    <w:rsid w:val="007B1D19"/>
    <w:rsid w:val="007C78FC"/>
    <w:rsid w:val="007D298E"/>
    <w:rsid w:val="007D3435"/>
    <w:rsid w:val="007D792A"/>
    <w:rsid w:val="007E234A"/>
    <w:rsid w:val="007E33A1"/>
    <w:rsid w:val="007E41EC"/>
    <w:rsid w:val="007E4B6F"/>
    <w:rsid w:val="007F665C"/>
    <w:rsid w:val="0080192E"/>
    <w:rsid w:val="00803D6B"/>
    <w:rsid w:val="008063C0"/>
    <w:rsid w:val="008145E6"/>
    <w:rsid w:val="00814B2C"/>
    <w:rsid w:val="008172CA"/>
    <w:rsid w:val="008177F8"/>
    <w:rsid w:val="0082593B"/>
    <w:rsid w:val="00837DCB"/>
    <w:rsid w:val="008427F8"/>
    <w:rsid w:val="008564C5"/>
    <w:rsid w:val="00860CCD"/>
    <w:rsid w:val="00860D91"/>
    <w:rsid w:val="008635E1"/>
    <w:rsid w:val="00864283"/>
    <w:rsid w:val="00864EBC"/>
    <w:rsid w:val="00871EB7"/>
    <w:rsid w:val="00873034"/>
    <w:rsid w:val="00873D53"/>
    <w:rsid w:val="00875B0C"/>
    <w:rsid w:val="00877CE8"/>
    <w:rsid w:val="008845C0"/>
    <w:rsid w:val="008B1E2D"/>
    <w:rsid w:val="008B4256"/>
    <w:rsid w:val="008C7A01"/>
    <w:rsid w:val="008D1A87"/>
    <w:rsid w:val="008D1BCB"/>
    <w:rsid w:val="008D2183"/>
    <w:rsid w:val="008D5FB7"/>
    <w:rsid w:val="008D772B"/>
    <w:rsid w:val="008E5A1A"/>
    <w:rsid w:val="008E6EC5"/>
    <w:rsid w:val="008F085F"/>
    <w:rsid w:val="008F2A70"/>
    <w:rsid w:val="009142D2"/>
    <w:rsid w:val="00915CC1"/>
    <w:rsid w:val="009232F5"/>
    <w:rsid w:val="00935585"/>
    <w:rsid w:val="0094517B"/>
    <w:rsid w:val="00961834"/>
    <w:rsid w:val="00970991"/>
    <w:rsid w:val="0097294E"/>
    <w:rsid w:val="009737D5"/>
    <w:rsid w:val="00973E5E"/>
    <w:rsid w:val="0097447D"/>
    <w:rsid w:val="00975FAF"/>
    <w:rsid w:val="0097613C"/>
    <w:rsid w:val="009867D1"/>
    <w:rsid w:val="009A0869"/>
    <w:rsid w:val="009B0F9C"/>
    <w:rsid w:val="009B1615"/>
    <w:rsid w:val="009B1F58"/>
    <w:rsid w:val="009C1E41"/>
    <w:rsid w:val="009D2938"/>
    <w:rsid w:val="009D2D47"/>
    <w:rsid w:val="009D3501"/>
    <w:rsid w:val="009F3DD6"/>
    <w:rsid w:val="009F44C6"/>
    <w:rsid w:val="00A0100D"/>
    <w:rsid w:val="00A05C12"/>
    <w:rsid w:val="00A1196A"/>
    <w:rsid w:val="00A21033"/>
    <w:rsid w:val="00A23BEA"/>
    <w:rsid w:val="00A32A35"/>
    <w:rsid w:val="00A34896"/>
    <w:rsid w:val="00A42649"/>
    <w:rsid w:val="00A47652"/>
    <w:rsid w:val="00A63E0E"/>
    <w:rsid w:val="00A66E83"/>
    <w:rsid w:val="00A8221A"/>
    <w:rsid w:val="00A82C92"/>
    <w:rsid w:val="00A846A0"/>
    <w:rsid w:val="00A8681B"/>
    <w:rsid w:val="00A9275C"/>
    <w:rsid w:val="00AA3BE0"/>
    <w:rsid w:val="00AB0527"/>
    <w:rsid w:val="00AB4403"/>
    <w:rsid w:val="00AC0434"/>
    <w:rsid w:val="00AC51EF"/>
    <w:rsid w:val="00AC6BBA"/>
    <w:rsid w:val="00AC752D"/>
    <w:rsid w:val="00AD18FF"/>
    <w:rsid w:val="00AE6A2B"/>
    <w:rsid w:val="00AF2AD4"/>
    <w:rsid w:val="00AF7581"/>
    <w:rsid w:val="00B00039"/>
    <w:rsid w:val="00B00A31"/>
    <w:rsid w:val="00B07FBD"/>
    <w:rsid w:val="00B1175A"/>
    <w:rsid w:val="00B17668"/>
    <w:rsid w:val="00B2102C"/>
    <w:rsid w:val="00B221CA"/>
    <w:rsid w:val="00B26C3F"/>
    <w:rsid w:val="00B408E4"/>
    <w:rsid w:val="00B43F98"/>
    <w:rsid w:val="00B50F22"/>
    <w:rsid w:val="00B50FC1"/>
    <w:rsid w:val="00B5598B"/>
    <w:rsid w:val="00B715AC"/>
    <w:rsid w:val="00B75A91"/>
    <w:rsid w:val="00B97192"/>
    <w:rsid w:val="00BA1A37"/>
    <w:rsid w:val="00BA31FC"/>
    <w:rsid w:val="00BA6A8E"/>
    <w:rsid w:val="00BB3EBE"/>
    <w:rsid w:val="00BB537D"/>
    <w:rsid w:val="00BC3A8A"/>
    <w:rsid w:val="00BC3FFD"/>
    <w:rsid w:val="00BC6283"/>
    <w:rsid w:val="00BD1627"/>
    <w:rsid w:val="00BD1B32"/>
    <w:rsid w:val="00BD72FE"/>
    <w:rsid w:val="00BD7BC4"/>
    <w:rsid w:val="00BF04F0"/>
    <w:rsid w:val="00BF10A5"/>
    <w:rsid w:val="00BF1DA5"/>
    <w:rsid w:val="00C00BB8"/>
    <w:rsid w:val="00C07AE0"/>
    <w:rsid w:val="00C10C64"/>
    <w:rsid w:val="00C17AE9"/>
    <w:rsid w:val="00C22E3A"/>
    <w:rsid w:val="00C25212"/>
    <w:rsid w:val="00C35B10"/>
    <w:rsid w:val="00C368EC"/>
    <w:rsid w:val="00C42B5E"/>
    <w:rsid w:val="00C54757"/>
    <w:rsid w:val="00C55795"/>
    <w:rsid w:val="00C5612F"/>
    <w:rsid w:val="00C577F4"/>
    <w:rsid w:val="00C838E9"/>
    <w:rsid w:val="00C83C42"/>
    <w:rsid w:val="00C96EED"/>
    <w:rsid w:val="00CA035B"/>
    <w:rsid w:val="00CC5F2E"/>
    <w:rsid w:val="00CD41DD"/>
    <w:rsid w:val="00CD7E30"/>
    <w:rsid w:val="00CE2797"/>
    <w:rsid w:val="00CE56D1"/>
    <w:rsid w:val="00CF2BBF"/>
    <w:rsid w:val="00CF4E43"/>
    <w:rsid w:val="00D14D64"/>
    <w:rsid w:val="00D15111"/>
    <w:rsid w:val="00D2559E"/>
    <w:rsid w:val="00D25951"/>
    <w:rsid w:val="00D31D0A"/>
    <w:rsid w:val="00D47A5E"/>
    <w:rsid w:val="00D619E5"/>
    <w:rsid w:val="00D70150"/>
    <w:rsid w:val="00D70624"/>
    <w:rsid w:val="00D7641E"/>
    <w:rsid w:val="00D76E5A"/>
    <w:rsid w:val="00D839AA"/>
    <w:rsid w:val="00DA403A"/>
    <w:rsid w:val="00DC6574"/>
    <w:rsid w:val="00DD1AF1"/>
    <w:rsid w:val="00DF3FA5"/>
    <w:rsid w:val="00DF51B1"/>
    <w:rsid w:val="00E14A67"/>
    <w:rsid w:val="00E42B6F"/>
    <w:rsid w:val="00E47470"/>
    <w:rsid w:val="00E5647B"/>
    <w:rsid w:val="00E56E56"/>
    <w:rsid w:val="00E725AC"/>
    <w:rsid w:val="00E80008"/>
    <w:rsid w:val="00E821AB"/>
    <w:rsid w:val="00E831B2"/>
    <w:rsid w:val="00E95D75"/>
    <w:rsid w:val="00E97364"/>
    <w:rsid w:val="00EA142C"/>
    <w:rsid w:val="00EB0FFD"/>
    <w:rsid w:val="00EB578C"/>
    <w:rsid w:val="00EB63F2"/>
    <w:rsid w:val="00EC3E6F"/>
    <w:rsid w:val="00ED199E"/>
    <w:rsid w:val="00ED21DF"/>
    <w:rsid w:val="00ED5E96"/>
    <w:rsid w:val="00ED7277"/>
    <w:rsid w:val="00EE3250"/>
    <w:rsid w:val="00EE3E95"/>
    <w:rsid w:val="00EE7CBF"/>
    <w:rsid w:val="00F1412F"/>
    <w:rsid w:val="00F20336"/>
    <w:rsid w:val="00F20CCD"/>
    <w:rsid w:val="00F214BF"/>
    <w:rsid w:val="00F27130"/>
    <w:rsid w:val="00F32FBA"/>
    <w:rsid w:val="00F4300B"/>
    <w:rsid w:val="00F50E31"/>
    <w:rsid w:val="00F8151A"/>
    <w:rsid w:val="00FB1A49"/>
    <w:rsid w:val="00FB1C9D"/>
    <w:rsid w:val="00FB6AFE"/>
    <w:rsid w:val="00FC46E2"/>
    <w:rsid w:val="00FC55DB"/>
    <w:rsid w:val="00FC79EC"/>
    <w:rsid w:val="00FD019F"/>
    <w:rsid w:val="00FD6226"/>
    <w:rsid w:val="00FF043D"/>
    <w:rsid w:val="00FF1B57"/>
    <w:rsid w:val="00FF4B32"/>
    <w:rsid w:val="00FF6366"/>
    <w:rsid w:val="00FF6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7E8"/>
    <w:pPr>
      <w:spacing w:after="0" w:line="240" w:lineRule="auto"/>
    </w:pPr>
    <w:rPr>
      <w:rFonts w:ascii="Calibri" w:eastAsia="SimSun" w:hAnsi="Calibri" w:cs="SimSun"/>
    </w:rPr>
  </w:style>
  <w:style w:type="paragraph" w:styleId="Heading1">
    <w:name w:val="heading 1"/>
    <w:basedOn w:val="Normal"/>
    <w:next w:val="Normal"/>
    <w:link w:val="Heading1Char"/>
    <w:qFormat/>
    <w:rsid w:val="005A07E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504C6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07E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5A07E8"/>
    <w:pPr>
      <w:spacing w:before="100" w:beforeAutospacing="1" w:after="100" w:afterAutospacing="1"/>
    </w:pPr>
    <w:rPr>
      <w:rFonts w:ascii="Times New Roman" w:eastAsiaTheme="minorEastAsia" w:hAnsi="Times New Roman" w:cs="Times New Roman"/>
      <w:sz w:val="24"/>
      <w:szCs w:val="24"/>
    </w:rPr>
  </w:style>
  <w:style w:type="paragraph" w:styleId="ListParagraph">
    <w:name w:val="List Paragraph"/>
    <w:basedOn w:val="Normal"/>
    <w:uiPriority w:val="34"/>
    <w:qFormat/>
    <w:rsid w:val="00EE3E95"/>
    <w:pPr>
      <w:spacing w:after="200" w:line="276" w:lineRule="auto"/>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EE3E95"/>
    <w:pPr>
      <w:tabs>
        <w:tab w:val="center" w:pos="4320"/>
        <w:tab w:val="right" w:pos="8640"/>
      </w:tabs>
    </w:pPr>
  </w:style>
  <w:style w:type="character" w:customStyle="1" w:styleId="HeaderChar">
    <w:name w:val="Header Char"/>
    <w:basedOn w:val="DefaultParagraphFont"/>
    <w:link w:val="Header"/>
    <w:uiPriority w:val="99"/>
    <w:rsid w:val="00EE3E95"/>
    <w:rPr>
      <w:rFonts w:ascii="Calibri" w:eastAsia="SimSun" w:hAnsi="Calibri" w:cs="SimSun"/>
    </w:rPr>
  </w:style>
  <w:style w:type="paragraph" w:styleId="Footer">
    <w:name w:val="footer"/>
    <w:basedOn w:val="Normal"/>
    <w:link w:val="FooterChar"/>
    <w:uiPriority w:val="99"/>
    <w:unhideWhenUsed/>
    <w:rsid w:val="00EE3E95"/>
    <w:pPr>
      <w:tabs>
        <w:tab w:val="center" w:pos="4320"/>
        <w:tab w:val="right" w:pos="8640"/>
      </w:tabs>
    </w:pPr>
  </w:style>
  <w:style w:type="character" w:customStyle="1" w:styleId="FooterChar">
    <w:name w:val="Footer Char"/>
    <w:basedOn w:val="DefaultParagraphFont"/>
    <w:link w:val="Footer"/>
    <w:uiPriority w:val="99"/>
    <w:rsid w:val="00EE3E95"/>
    <w:rPr>
      <w:rFonts w:ascii="Calibri" w:eastAsia="SimSun" w:hAnsi="Calibri" w:cs="SimSun"/>
    </w:rPr>
  </w:style>
  <w:style w:type="character" w:customStyle="1" w:styleId="Heading3Char">
    <w:name w:val="Heading 3 Char"/>
    <w:basedOn w:val="DefaultParagraphFont"/>
    <w:link w:val="Heading3"/>
    <w:uiPriority w:val="9"/>
    <w:semiHidden/>
    <w:rsid w:val="00504C6C"/>
    <w:rPr>
      <w:rFonts w:asciiTheme="majorHAnsi" w:eastAsiaTheme="majorEastAsia" w:hAnsiTheme="majorHAnsi" w:cstheme="majorBidi"/>
      <w:b/>
      <w:bCs/>
      <w:color w:val="4F81BD" w:themeColor="accent1"/>
    </w:rPr>
  </w:style>
  <w:style w:type="paragraph" w:customStyle="1" w:styleId="SAPTemplateComment">
    <w:name w:val="SAP Template Comment"/>
    <w:basedOn w:val="Normal"/>
    <w:next w:val="Normal"/>
    <w:rsid w:val="00124784"/>
    <w:pPr>
      <w:jc w:val="both"/>
    </w:pPr>
    <w:rPr>
      <w:rFonts w:ascii="Times New Roman" w:eastAsiaTheme="minorEastAsia" w:hAnsi="Times New Roman" w:cs="Times New Roman"/>
      <w:i/>
      <w:color w:val="0000FF"/>
      <w:sz w:val="24"/>
      <w:szCs w:val="20"/>
      <w:lang w:val="en-GB" w:eastAsia="en-US"/>
    </w:rPr>
  </w:style>
  <w:style w:type="character" w:styleId="CommentReference">
    <w:name w:val="annotation reference"/>
    <w:basedOn w:val="DefaultParagraphFont"/>
    <w:uiPriority w:val="99"/>
    <w:semiHidden/>
    <w:unhideWhenUsed/>
    <w:rsid w:val="002126EA"/>
    <w:rPr>
      <w:sz w:val="16"/>
      <w:szCs w:val="16"/>
    </w:rPr>
  </w:style>
  <w:style w:type="paragraph" w:styleId="CommentText">
    <w:name w:val="annotation text"/>
    <w:basedOn w:val="Normal"/>
    <w:link w:val="CommentTextChar"/>
    <w:uiPriority w:val="99"/>
    <w:semiHidden/>
    <w:unhideWhenUsed/>
    <w:rsid w:val="002126EA"/>
    <w:rPr>
      <w:sz w:val="20"/>
      <w:szCs w:val="20"/>
    </w:rPr>
  </w:style>
  <w:style w:type="character" w:customStyle="1" w:styleId="CommentTextChar">
    <w:name w:val="Comment Text Char"/>
    <w:basedOn w:val="DefaultParagraphFont"/>
    <w:link w:val="CommentText"/>
    <w:uiPriority w:val="99"/>
    <w:semiHidden/>
    <w:rsid w:val="002126EA"/>
    <w:rPr>
      <w:rFonts w:ascii="Calibri" w:eastAsia="SimSun" w:hAnsi="Calibri" w:cs="SimSun"/>
      <w:sz w:val="20"/>
      <w:szCs w:val="20"/>
    </w:rPr>
  </w:style>
  <w:style w:type="paragraph" w:styleId="CommentSubject">
    <w:name w:val="annotation subject"/>
    <w:basedOn w:val="CommentText"/>
    <w:next w:val="CommentText"/>
    <w:link w:val="CommentSubjectChar"/>
    <w:uiPriority w:val="99"/>
    <w:semiHidden/>
    <w:unhideWhenUsed/>
    <w:rsid w:val="002126EA"/>
    <w:rPr>
      <w:b/>
      <w:bCs/>
    </w:rPr>
  </w:style>
  <w:style w:type="character" w:customStyle="1" w:styleId="CommentSubjectChar">
    <w:name w:val="Comment Subject Char"/>
    <w:basedOn w:val="CommentTextChar"/>
    <w:link w:val="CommentSubject"/>
    <w:uiPriority w:val="99"/>
    <w:semiHidden/>
    <w:rsid w:val="002126EA"/>
    <w:rPr>
      <w:rFonts w:ascii="Calibri" w:eastAsia="SimSun" w:hAnsi="Calibri" w:cs="SimSun"/>
      <w:b/>
      <w:bCs/>
      <w:sz w:val="20"/>
      <w:szCs w:val="20"/>
    </w:rPr>
  </w:style>
  <w:style w:type="paragraph" w:styleId="BalloonText">
    <w:name w:val="Balloon Text"/>
    <w:basedOn w:val="Normal"/>
    <w:link w:val="BalloonTextChar"/>
    <w:uiPriority w:val="99"/>
    <w:semiHidden/>
    <w:unhideWhenUsed/>
    <w:rsid w:val="002126EA"/>
    <w:rPr>
      <w:rFonts w:ascii="Tahoma" w:hAnsi="Tahoma" w:cs="Tahoma"/>
      <w:sz w:val="16"/>
      <w:szCs w:val="16"/>
    </w:rPr>
  </w:style>
  <w:style w:type="character" w:customStyle="1" w:styleId="BalloonTextChar">
    <w:name w:val="Balloon Text Char"/>
    <w:basedOn w:val="DefaultParagraphFont"/>
    <w:link w:val="BalloonText"/>
    <w:uiPriority w:val="99"/>
    <w:semiHidden/>
    <w:rsid w:val="002126EA"/>
    <w:rPr>
      <w:rFonts w:ascii="Tahoma" w:eastAsia="SimSun" w:hAnsi="Tahoma" w:cs="Tahoma"/>
      <w:sz w:val="16"/>
      <w:szCs w:val="16"/>
    </w:rPr>
  </w:style>
  <w:style w:type="paragraph" w:styleId="Revision">
    <w:name w:val="Revision"/>
    <w:hidden/>
    <w:uiPriority w:val="99"/>
    <w:semiHidden/>
    <w:rsid w:val="004843B3"/>
    <w:pPr>
      <w:spacing w:after="0" w:line="240" w:lineRule="auto"/>
    </w:pPr>
    <w:rPr>
      <w:rFonts w:ascii="Calibri" w:eastAsia="SimSun" w:hAnsi="Calibri" w:cs="SimSun"/>
    </w:rPr>
  </w:style>
  <w:style w:type="table" w:styleId="TableGrid">
    <w:name w:val="Table Grid"/>
    <w:basedOn w:val="TableNormal"/>
    <w:uiPriority w:val="59"/>
    <w:rsid w:val="00193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7E8"/>
    <w:pPr>
      <w:spacing w:after="0" w:line="240" w:lineRule="auto"/>
    </w:pPr>
    <w:rPr>
      <w:rFonts w:ascii="Calibri" w:eastAsia="SimSun" w:hAnsi="Calibri" w:cs="SimSun"/>
    </w:rPr>
  </w:style>
  <w:style w:type="paragraph" w:styleId="Heading1">
    <w:name w:val="heading 1"/>
    <w:basedOn w:val="Normal"/>
    <w:next w:val="Normal"/>
    <w:link w:val="Heading1Char"/>
    <w:qFormat/>
    <w:rsid w:val="005A07E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504C6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07E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5A07E8"/>
    <w:pPr>
      <w:spacing w:before="100" w:beforeAutospacing="1" w:after="100" w:afterAutospacing="1"/>
    </w:pPr>
    <w:rPr>
      <w:rFonts w:ascii="Times New Roman" w:eastAsiaTheme="minorEastAsia" w:hAnsi="Times New Roman" w:cs="Times New Roman"/>
      <w:sz w:val="24"/>
      <w:szCs w:val="24"/>
    </w:rPr>
  </w:style>
  <w:style w:type="paragraph" w:styleId="ListParagraph">
    <w:name w:val="List Paragraph"/>
    <w:basedOn w:val="Normal"/>
    <w:uiPriority w:val="34"/>
    <w:qFormat/>
    <w:rsid w:val="00EE3E95"/>
    <w:pPr>
      <w:spacing w:after="200" w:line="276" w:lineRule="auto"/>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EE3E95"/>
    <w:pPr>
      <w:tabs>
        <w:tab w:val="center" w:pos="4320"/>
        <w:tab w:val="right" w:pos="8640"/>
      </w:tabs>
    </w:pPr>
  </w:style>
  <w:style w:type="character" w:customStyle="1" w:styleId="HeaderChar">
    <w:name w:val="Header Char"/>
    <w:basedOn w:val="DefaultParagraphFont"/>
    <w:link w:val="Header"/>
    <w:uiPriority w:val="99"/>
    <w:rsid w:val="00EE3E95"/>
    <w:rPr>
      <w:rFonts w:ascii="Calibri" w:eastAsia="SimSun" w:hAnsi="Calibri" w:cs="SimSun"/>
    </w:rPr>
  </w:style>
  <w:style w:type="paragraph" w:styleId="Footer">
    <w:name w:val="footer"/>
    <w:basedOn w:val="Normal"/>
    <w:link w:val="FooterChar"/>
    <w:uiPriority w:val="99"/>
    <w:unhideWhenUsed/>
    <w:rsid w:val="00EE3E95"/>
    <w:pPr>
      <w:tabs>
        <w:tab w:val="center" w:pos="4320"/>
        <w:tab w:val="right" w:pos="8640"/>
      </w:tabs>
    </w:pPr>
  </w:style>
  <w:style w:type="character" w:customStyle="1" w:styleId="FooterChar">
    <w:name w:val="Footer Char"/>
    <w:basedOn w:val="DefaultParagraphFont"/>
    <w:link w:val="Footer"/>
    <w:uiPriority w:val="99"/>
    <w:rsid w:val="00EE3E95"/>
    <w:rPr>
      <w:rFonts w:ascii="Calibri" w:eastAsia="SimSun" w:hAnsi="Calibri" w:cs="SimSun"/>
    </w:rPr>
  </w:style>
  <w:style w:type="character" w:customStyle="1" w:styleId="Heading3Char">
    <w:name w:val="Heading 3 Char"/>
    <w:basedOn w:val="DefaultParagraphFont"/>
    <w:link w:val="Heading3"/>
    <w:uiPriority w:val="9"/>
    <w:semiHidden/>
    <w:rsid w:val="00504C6C"/>
    <w:rPr>
      <w:rFonts w:asciiTheme="majorHAnsi" w:eastAsiaTheme="majorEastAsia" w:hAnsiTheme="majorHAnsi" w:cstheme="majorBidi"/>
      <w:b/>
      <w:bCs/>
      <w:color w:val="4F81BD" w:themeColor="accent1"/>
    </w:rPr>
  </w:style>
  <w:style w:type="paragraph" w:customStyle="1" w:styleId="SAPTemplateComment">
    <w:name w:val="SAP Template Comment"/>
    <w:basedOn w:val="Normal"/>
    <w:next w:val="Normal"/>
    <w:rsid w:val="00124784"/>
    <w:pPr>
      <w:jc w:val="both"/>
    </w:pPr>
    <w:rPr>
      <w:rFonts w:ascii="Times New Roman" w:eastAsiaTheme="minorEastAsia" w:hAnsi="Times New Roman" w:cs="Times New Roman"/>
      <w:i/>
      <w:color w:val="0000FF"/>
      <w:sz w:val="24"/>
      <w:szCs w:val="20"/>
      <w:lang w:val="en-GB" w:eastAsia="en-US"/>
    </w:rPr>
  </w:style>
  <w:style w:type="character" w:styleId="CommentReference">
    <w:name w:val="annotation reference"/>
    <w:basedOn w:val="DefaultParagraphFont"/>
    <w:uiPriority w:val="99"/>
    <w:semiHidden/>
    <w:unhideWhenUsed/>
    <w:rsid w:val="002126EA"/>
    <w:rPr>
      <w:sz w:val="16"/>
      <w:szCs w:val="16"/>
    </w:rPr>
  </w:style>
  <w:style w:type="paragraph" w:styleId="CommentText">
    <w:name w:val="annotation text"/>
    <w:basedOn w:val="Normal"/>
    <w:link w:val="CommentTextChar"/>
    <w:uiPriority w:val="99"/>
    <w:semiHidden/>
    <w:unhideWhenUsed/>
    <w:rsid w:val="002126EA"/>
    <w:rPr>
      <w:sz w:val="20"/>
      <w:szCs w:val="20"/>
    </w:rPr>
  </w:style>
  <w:style w:type="character" w:customStyle="1" w:styleId="CommentTextChar">
    <w:name w:val="Comment Text Char"/>
    <w:basedOn w:val="DefaultParagraphFont"/>
    <w:link w:val="CommentText"/>
    <w:uiPriority w:val="99"/>
    <w:semiHidden/>
    <w:rsid w:val="002126EA"/>
    <w:rPr>
      <w:rFonts w:ascii="Calibri" w:eastAsia="SimSun" w:hAnsi="Calibri" w:cs="SimSun"/>
      <w:sz w:val="20"/>
      <w:szCs w:val="20"/>
    </w:rPr>
  </w:style>
  <w:style w:type="paragraph" w:styleId="CommentSubject">
    <w:name w:val="annotation subject"/>
    <w:basedOn w:val="CommentText"/>
    <w:next w:val="CommentText"/>
    <w:link w:val="CommentSubjectChar"/>
    <w:uiPriority w:val="99"/>
    <w:semiHidden/>
    <w:unhideWhenUsed/>
    <w:rsid w:val="002126EA"/>
    <w:rPr>
      <w:b/>
      <w:bCs/>
    </w:rPr>
  </w:style>
  <w:style w:type="character" w:customStyle="1" w:styleId="CommentSubjectChar">
    <w:name w:val="Comment Subject Char"/>
    <w:basedOn w:val="CommentTextChar"/>
    <w:link w:val="CommentSubject"/>
    <w:uiPriority w:val="99"/>
    <w:semiHidden/>
    <w:rsid w:val="002126EA"/>
    <w:rPr>
      <w:rFonts w:ascii="Calibri" w:eastAsia="SimSun" w:hAnsi="Calibri" w:cs="SimSun"/>
      <w:b/>
      <w:bCs/>
      <w:sz w:val="20"/>
      <w:szCs w:val="20"/>
    </w:rPr>
  </w:style>
  <w:style w:type="paragraph" w:styleId="BalloonText">
    <w:name w:val="Balloon Text"/>
    <w:basedOn w:val="Normal"/>
    <w:link w:val="BalloonTextChar"/>
    <w:uiPriority w:val="99"/>
    <w:semiHidden/>
    <w:unhideWhenUsed/>
    <w:rsid w:val="002126EA"/>
    <w:rPr>
      <w:rFonts w:ascii="Tahoma" w:hAnsi="Tahoma" w:cs="Tahoma"/>
      <w:sz w:val="16"/>
      <w:szCs w:val="16"/>
    </w:rPr>
  </w:style>
  <w:style w:type="character" w:customStyle="1" w:styleId="BalloonTextChar">
    <w:name w:val="Balloon Text Char"/>
    <w:basedOn w:val="DefaultParagraphFont"/>
    <w:link w:val="BalloonText"/>
    <w:uiPriority w:val="99"/>
    <w:semiHidden/>
    <w:rsid w:val="002126EA"/>
    <w:rPr>
      <w:rFonts w:ascii="Tahoma" w:eastAsia="SimSun" w:hAnsi="Tahoma" w:cs="Tahoma"/>
      <w:sz w:val="16"/>
      <w:szCs w:val="16"/>
    </w:rPr>
  </w:style>
  <w:style w:type="paragraph" w:styleId="Revision">
    <w:name w:val="Revision"/>
    <w:hidden/>
    <w:uiPriority w:val="99"/>
    <w:semiHidden/>
    <w:rsid w:val="004843B3"/>
    <w:pPr>
      <w:spacing w:after="0" w:line="240" w:lineRule="auto"/>
    </w:pPr>
    <w:rPr>
      <w:rFonts w:ascii="Calibri" w:eastAsia="SimSun" w:hAnsi="Calibri" w:cs="SimSun"/>
    </w:rPr>
  </w:style>
  <w:style w:type="table" w:styleId="TableGrid">
    <w:name w:val="Table Grid"/>
    <w:basedOn w:val="TableNormal"/>
    <w:uiPriority w:val="59"/>
    <w:rsid w:val="00193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23443">
      <w:bodyDiv w:val="1"/>
      <w:marLeft w:val="0"/>
      <w:marRight w:val="0"/>
      <w:marTop w:val="0"/>
      <w:marBottom w:val="0"/>
      <w:divBdr>
        <w:top w:val="none" w:sz="0" w:space="0" w:color="auto"/>
        <w:left w:val="none" w:sz="0" w:space="0" w:color="auto"/>
        <w:bottom w:val="none" w:sz="0" w:space="0" w:color="auto"/>
        <w:right w:val="none" w:sz="0" w:space="0" w:color="auto"/>
      </w:divBdr>
    </w:div>
    <w:div w:id="73431169">
      <w:bodyDiv w:val="1"/>
      <w:marLeft w:val="0"/>
      <w:marRight w:val="0"/>
      <w:marTop w:val="0"/>
      <w:marBottom w:val="0"/>
      <w:divBdr>
        <w:top w:val="none" w:sz="0" w:space="0" w:color="auto"/>
        <w:left w:val="none" w:sz="0" w:space="0" w:color="auto"/>
        <w:bottom w:val="none" w:sz="0" w:space="0" w:color="auto"/>
        <w:right w:val="none" w:sz="0" w:space="0" w:color="auto"/>
      </w:divBdr>
    </w:div>
    <w:div w:id="151222086">
      <w:bodyDiv w:val="1"/>
      <w:marLeft w:val="0"/>
      <w:marRight w:val="0"/>
      <w:marTop w:val="0"/>
      <w:marBottom w:val="0"/>
      <w:divBdr>
        <w:top w:val="none" w:sz="0" w:space="0" w:color="auto"/>
        <w:left w:val="none" w:sz="0" w:space="0" w:color="auto"/>
        <w:bottom w:val="none" w:sz="0" w:space="0" w:color="auto"/>
        <w:right w:val="none" w:sz="0" w:space="0" w:color="auto"/>
      </w:divBdr>
    </w:div>
    <w:div w:id="216666408">
      <w:bodyDiv w:val="1"/>
      <w:marLeft w:val="0"/>
      <w:marRight w:val="0"/>
      <w:marTop w:val="0"/>
      <w:marBottom w:val="0"/>
      <w:divBdr>
        <w:top w:val="none" w:sz="0" w:space="0" w:color="auto"/>
        <w:left w:val="none" w:sz="0" w:space="0" w:color="auto"/>
        <w:bottom w:val="none" w:sz="0" w:space="0" w:color="auto"/>
        <w:right w:val="none" w:sz="0" w:space="0" w:color="auto"/>
      </w:divBdr>
    </w:div>
    <w:div w:id="422066597">
      <w:bodyDiv w:val="1"/>
      <w:marLeft w:val="0"/>
      <w:marRight w:val="0"/>
      <w:marTop w:val="0"/>
      <w:marBottom w:val="0"/>
      <w:divBdr>
        <w:top w:val="none" w:sz="0" w:space="0" w:color="auto"/>
        <w:left w:val="none" w:sz="0" w:space="0" w:color="auto"/>
        <w:bottom w:val="none" w:sz="0" w:space="0" w:color="auto"/>
        <w:right w:val="none" w:sz="0" w:space="0" w:color="auto"/>
      </w:divBdr>
    </w:div>
    <w:div w:id="438525492">
      <w:bodyDiv w:val="1"/>
      <w:marLeft w:val="0"/>
      <w:marRight w:val="0"/>
      <w:marTop w:val="0"/>
      <w:marBottom w:val="0"/>
      <w:divBdr>
        <w:top w:val="none" w:sz="0" w:space="0" w:color="auto"/>
        <w:left w:val="none" w:sz="0" w:space="0" w:color="auto"/>
        <w:bottom w:val="none" w:sz="0" w:space="0" w:color="auto"/>
        <w:right w:val="none" w:sz="0" w:space="0" w:color="auto"/>
      </w:divBdr>
    </w:div>
    <w:div w:id="451628526">
      <w:bodyDiv w:val="1"/>
      <w:marLeft w:val="0"/>
      <w:marRight w:val="0"/>
      <w:marTop w:val="0"/>
      <w:marBottom w:val="0"/>
      <w:divBdr>
        <w:top w:val="none" w:sz="0" w:space="0" w:color="auto"/>
        <w:left w:val="none" w:sz="0" w:space="0" w:color="auto"/>
        <w:bottom w:val="none" w:sz="0" w:space="0" w:color="auto"/>
        <w:right w:val="none" w:sz="0" w:space="0" w:color="auto"/>
      </w:divBdr>
    </w:div>
    <w:div w:id="471750185">
      <w:bodyDiv w:val="1"/>
      <w:marLeft w:val="0"/>
      <w:marRight w:val="0"/>
      <w:marTop w:val="0"/>
      <w:marBottom w:val="0"/>
      <w:divBdr>
        <w:top w:val="none" w:sz="0" w:space="0" w:color="auto"/>
        <w:left w:val="none" w:sz="0" w:space="0" w:color="auto"/>
        <w:bottom w:val="none" w:sz="0" w:space="0" w:color="auto"/>
        <w:right w:val="none" w:sz="0" w:space="0" w:color="auto"/>
      </w:divBdr>
    </w:div>
    <w:div w:id="759256323">
      <w:bodyDiv w:val="1"/>
      <w:marLeft w:val="0"/>
      <w:marRight w:val="0"/>
      <w:marTop w:val="0"/>
      <w:marBottom w:val="0"/>
      <w:divBdr>
        <w:top w:val="none" w:sz="0" w:space="0" w:color="auto"/>
        <w:left w:val="none" w:sz="0" w:space="0" w:color="auto"/>
        <w:bottom w:val="none" w:sz="0" w:space="0" w:color="auto"/>
        <w:right w:val="none" w:sz="0" w:space="0" w:color="auto"/>
      </w:divBdr>
    </w:div>
    <w:div w:id="870990766">
      <w:bodyDiv w:val="1"/>
      <w:marLeft w:val="0"/>
      <w:marRight w:val="0"/>
      <w:marTop w:val="0"/>
      <w:marBottom w:val="0"/>
      <w:divBdr>
        <w:top w:val="none" w:sz="0" w:space="0" w:color="auto"/>
        <w:left w:val="none" w:sz="0" w:space="0" w:color="auto"/>
        <w:bottom w:val="none" w:sz="0" w:space="0" w:color="auto"/>
        <w:right w:val="none" w:sz="0" w:space="0" w:color="auto"/>
      </w:divBdr>
    </w:div>
    <w:div w:id="878203415">
      <w:bodyDiv w:val="1"/>
      <w:marLeft w:val="0"/>
      <w:marRight w:val="0"/>
      <w:marTop w:val="0"/>
      <w:marBottom w:val="0"/>
      <w:divBdr>
        <w:top w:val="none" w:sz="0" w:space="0" w:color="auto"/>
        <w:left w:val="none" w:sz="0" w:space="0" w:color="auto"/>
        <w:bottom w:val="none" w:sz="0" w:space="0" w:color="auto"/>
        <w:right w:val="none" w:sz="0" w:space="0" w:color="auto"/>
      </w:divBdr>
    </w:div>
    <w:div w:id="894435895">
      <w:bodyDiv w:val="1"/>
      <w:marLeft w:val="0"/>
      <w:marRight w:val="0"/>
      <w:marTop w:val="0"/>
      <w:marBottom w:val="0"/>
      <w:divBdr>
        <w:top w:val="none" w:sz="0" w:space="0" w:color="auto"/>
        <w:left w:val="none" w:sz="0" w:space="0" w:color="auto"/>
        <w:bottom w:val="none" w:sz="0" w:space="0" w:color="auto"/>
        <w:right w:val="none" w:sz="0" w:space="0" w:color="auto"/>
      </w:divBdr>
    </w:div>
    <w:div w:id="913205565">
      <w:bodyDiv w:val="1"/>
      <w:marLeft w:val="0"/>
      <w:marRight w:val="0"/>
      <w:marTop w:val="0"/>
      <w:marBottom w:val="0"/>
      <w:divBdr>
        <w:top w:val="none" w:sz="0" w:space="0" w:color="auto"/>
        <w:left w:val="none" w:sz="0" w:space="0" w:color="auto"/>
        <w:bottom w:val="none" w:sz="0" w:space="0" w:color="auto"/>
        <w:right w:val="none" w:sz="0" w:space="0" w:color="auto"/>
      </w:divBdr>
    </w:div>
    <w:div w:id="994920618">
      <w:bodyDiv w:val="1"/>
      <w:marLeft w:val="0"/>
      <w:marRight w:val="0"/>
      <w:marTop w:val="0"/>
      <w:marBottom w:val="0"/>
      <w:divBdr>
        <w:top w:val="none" w:sz="0" w:space="0" w:color="auto"/>
        <w:left w:val="none" w:sz="0" w:space="0" w:color="auto"/>
        <w:bottom w:val="none" w:sz="0" w:space="0" w:color="auto"/>
        <w:right w:val="none" w:sz="0" w:space="0" w:color="auto"/>
      </w:divBdr>
    </w:div>
    <w:div w:id="1200894075">
      <w:bodyDiv w:val="1"/>
      <w:marLeft w:val="0"/>
      <w:marRight w:val="0"/>
      <w:marTop w:val="0"/>
      <w:marBottom w:val="0"/>
      <w:divBdr>
        <w:top w:val="none" w:sz="0" w:space="0" w:color="auto"/>
        <w:left w:val="none" w:sz="0" w:space="0" w:color="auto"/>
        <w:bottom w:val="none" w:sz="0" w:space="0" w:color="auto"/>
        <w:right w:val="none" w:sz="0" w:space="0" w:color="auto"/>
      </w:divBdr>
    </w:div>
    <w:div w:id="1203593213">
      <w:bodyDiv w:val="1"/>
      <w:marLeft w:val="0"/>
      <w:marRight w:val="0"/>
      <w:marTop w:val="0"/>
      <w:marBottom w:val="0"/>
      <w:divBdr>
        <w:top w:val="none" w:sz="0" w:space="0" w:color="auto"/>
        <w:left w:val="none" w:sz="0" w:space="0" w:color="auto"/>
        <w:bottom w:val="none" w:sz="0" w:space="0" w:color="auto"/>
        <w:right w:val="none" w:sz="0" w:space="0" w:color="auto"/>
      </w:divBdr>
    </w:div>
    <w:div w:id="1253472910">
      <w:bodyDiv w:val="1"/>
      <w:marLeft w:val="0"/>
      <w:marRight w:val="0"/>
      <w:marTop w:val="0"/>
      <w:marBottom w:val="0"/>
      <w:divBdr>
        <w:top w:val="none" w:sz="0" w:space="0" w:color="auto"/>
        <w:left w:val="none" w:sz="0" w:space="0" w:color="auto"/>
        <w:bottom w:val="none" w:sz="0" w:space="0" w:color="auto"/>
        <w:right w:val="none" w:sz="0" w:space="0" w:color="auto"/>
      </w:divBdr>
    </w:div>
    <w:div w:id="1795828570">
      <w:bodyDiv w:val="1"/>
      <w:marLeft w:val="0"/>
      <w:marRight w:val="0"/>
      <w:marTop w:val="0"/>
      <w:marBottom w:val="0"/>
      <w:divBdr>
        <w:top w:val="none" w:sz="0" w:space="0" w:color="auto"/>
        <w:left w:val="none" w:sz="0" w:space="0" w:color="auto"/>
        <w:bottom w:val="none" w:sz="0" w:space="0" w:color="auto"/>
        <w:right w:val="none" w:sz="0" w:space="0" w:color="auto"/>
      </w:divBdr>
    </w:div>
    <w:div w:id="1833183709">
      <w:bodyDiv w:val="1"/>
      <w:marLeft w:val="0"/>
      <w:marRight w:val="0"/>
      <w:marTop w:val="0"/>
      <w:marBottom w:val="0"/>
      <w:divBdr>
        <w:top w:val="none" w:sz="0" w:space="0" w:color="auto"/>
        <w:left w:val="none" w:sz="0" w:space="0" w:color="auto"/>
        <w:bottom w:val="none" w:sz="0" w:space="0" w:color="auto"/>
        <w:right w:val="none" w:sz="0" w:space="0" w:color="auto"/>
      </w:divBdr>
    </w:div>
    <w:div w:id="1896113622">
      <w:bodyDiv w:val="1"/>
      <w:marLeft w:val="0"/>
      <w:marRight w:val="0"/>
      <w:marTop w:val="0"/>
      <w:marBottom w:val="0"/>
      <w:divBdr>
        <w:top w:val="none" w:sz="0" w:space="0" w:color="auto"/>
        <w:left w:val="none" w:sz="0" w:space="0" w:color="auto"/>
        <w:bottom w:val="none" w:sz="0" w:space="0" w:color="auto"/>
        <w:right w:val="none" w:sz="0" w:space="0" w:color="auto"/>
      </w:divBdr>
    </w:div>
    <w:div w:id="1901016890">
      <w:bodyDiv w:val="1"/>
      <w:marLeft w:val="0"/>
      <w:marRight w:val="0"/>
      <w:marTop w:val="0"/>
      <w:marBottom w:val="0"/>
      <w:divBdr>
        <w:top w:val="none" w:sz="0" w:space="0" w:color="auto"/>
        <w:left w:val="none" w:sz="0" w:space="0" w:color="auto"/>
        <w:bottom w:val="none" w:sz="0" w:space="0" w:color="auto"/>
        <w:right w:val="none" w:sz="0" w:space="0" w:color="auto"/>
      </w:divBdr>
    </w:div>
    <w:div w:id="195035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cid:image001.png@01D208EF.8A978F00"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6811A-1F6C-43DE-B882-ACBA6890A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10</Pages>
  <Words>2746</Words>
  <Characters>15657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PAREXEL</Company>
  <LinksUpToDate>false</LinksUpToDate>
  <CharactersWithSpaces>18367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Zeng, Allen</dc:creator>
  <cp:lastModifiedBy>Yu, Jingjing</cp:lastModifiedBy>
  <cp:revision>39</cp:revision>
  <dcterms:created xsi:type="dcterms:W3CDTF">2016-09-09T08:08:00Z</dcterms:created>
  <dcterms:modified xsi:type="dcterms:W3CDTF">2016-09-13T11:15:00Z</dcterms:modified>
</cp:coreProperties>
</file>