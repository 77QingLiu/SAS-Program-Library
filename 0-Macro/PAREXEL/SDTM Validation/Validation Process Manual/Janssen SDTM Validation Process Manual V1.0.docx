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 xml:space="preserve">how to use the validation macros to validate the SDTM deliverables as well as review the validation outputs and implement the changes to </w:t>
      </w:r>
      <w:proofErr w:type="spellStart"/>
      <w:r w:rsidRPr="001D094A">
        <w:rPr>
          <w:i w:val="0"/>
          <w:color w:val="auto"/>
          <w:lang w:eastAsia="zh-CN"/>
        </w:rPr>
        <w:t>aCRF</w:t>
      </w:r>
      <w:proofErr w:type="spellEnd"/>
      <w:r w:rsidRPr="001D094A">
        <w:rPr>
          <w:i w:val="0"/>
          <w:color w:val="auto"/>
          <w:lang w:eastAsia="zh-CN"/>
        </w:rPr>
        <w:t>, SDTM SPEC and SDTM program.</w:t>
      </w:r>
    </w:p>
    <w:p w:rsidR="00124784" w:rsidRPr="009C1E41" w:rsidRDefault="00124784" w:rsidP="00124784">
      <w:pPr>
        <w:rPr>
          <w:rFonts w:ascii="Times New Roman" w:hAnsi="Times New Roman" w:cs="Times New Roman"/>
          <w:lang w:val="en-GB"/>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p>
    <w:p w:rsidR="00CA035B" w:rsidRPr="001D094A" w:rsidRDefault="00864EBC">
      <w:pPr>
        <w:rPr>
          <w:rFonts w:ascii="Times New Roman" w:hAnsi="Times New Roman" w:cs="Times New Roman"/>
        </w:rPr>
      </w:pPr>
      <w:del w:id="2" w:author="Zeng, Allen" w:date="2016-08-22T11:06:00Z">
        <w:r w:rsidRPr="001D094A" w:rsidDel="00864EB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C1361BF" wp14:editId="4E99AA29">
                  <wp:simplePos x="0" y="0"/>
                  <wp:positionH relativeFrom="column">
                    <wp:posOffset>219974</wp:posOffset>
                  </wp:positionH>
                  <wp:positionV relativeFrom="paragraph">
                    <wp:posOffset>491</wp:posOffset>
                  </wp:positionV>
                  <wp:extent cx="3640347" cy="2251494"/>
                  <wp:effectExtent l="0" t="0" r="17780" b="15875"/>
                  <wp:wrapNone/>
                  <wp:docPr id="309" name="Group 35"/>
                  <wp:cNvGraphicFramePr/>
                  <a:graphic xmlns:a="http://schemas.openxmlformats.org/drawingml/2006/main">
                    <a:graphicData uri="http://schemas.microsoft.com/office/word/2010/wordprocessingGroup">
                      <wpg:wgp>
                        <wpg:cNvGrpSpPr/>
                        <wpg:grpSpPr>
                          <a:xfrm>
                            <a:off x="0" y="0"/>
                            <a:ext cx="3640347" cy="2251494"/>
                            <a:chOff x="0" y="0"/>
                            <a:chExt cx="3230880" cy="2012729"/>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Pr="009C1E41" w:rsidRDefault="0097447D" w:rsidP="00CA035B">
                                <w:pPr>
                                  <w:pStyle w:val="NormalWeb"/>
                                  <w:spacing w:before="0" w:beforeAutospacing="0" w:after="20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Modify SDTM datasets Main/QC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186658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235" y="1066698"/>
                              <a:ext cx="1463707" cy="9460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proofErr w:type="spellStart"/>
                                <w:r>
                                  <w:rPr>
                                    <w:rFonts w:asciiTheme="minorHAnsi" w:eastAsia="SimSun" w:hAnsi="Calibri"/>
                                    <w:color w:val="000000" w:themeColor="dark1"/>
                                    <w:kern w:val="24"/>
                                    <w:sz w:val="22"/>
                                    <w:szCs w:val="22"/>
                                  </w:rPr>
                                  <w:t>jjchkmetastd.sas</w:t>
                                </w:r>
                                <w:proofErr w:type="spellEnd"/>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proofErr w:type="spellStart"/>
                                <w:r>
                                  <w:rPr>
                                    <w:rFonts w:asciiTheme="minorHAnsi" w:eastAsia="SimSun" w:hAnsi="Calibri"/>
                                    <w:color w:val="000000" w:themeColor="dark1"/>
                                    <w:kern w:val="24"/>
                                    <w:sz w:val="22"/>
                                    <w:szCs w:val="22"/>
                                  </w:rPr>
                                  <w:t>Jjchkmetadata.sas</w:t>
                                </w:r>
                                <w:proofErr w:type="spellEnd"/>
                              </w:p>
                              <w:p w:rsidR="0097447D" w:rsidRPr="009C1E41" w:rsidDel="00F27130" w:rsidRDefault="0097447D" w:rsidP="00CA035B">
                                <w:pPr>
                                  <w:pStyle w:val="NormalWeb"/>
                                  <w:spacing w:before="0" w:beforeAutospacing="0" w:after="0" w:afterAutospacing="0" w:line="276" w:lineRule="auto"/>
                                  <w:rPr>
                                    <w:del w:id="3" w:author="Shen, Brian" w:date="2016-09-07T10:31:00Z"/>
                                    <w:rFonts w:asciiTheme="minorHAnsi" w:eastAsia="SimSun" w:hAnsi="Calibri"/>
                                    <w:color w:val="000000" w:themeColor="dark1"/>
                                    <w:kern w:val="24"/>
                                    <w:sz w:val="22"/>
                                    <w:szCs w:val="22"/>
                                  </w:rPr>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97447D" w:rsidRPr="009C1E41" w:rsidRDefault="0097447D" w:rsidP="009C1E41">
                                <w:pPr>
                                  <w:pStyle w:val="NormalWeb"/>
                                  <w:spacing w:before="0" w:beforeAutospacing="0" w:after="0" w:afterAutospacing="0" w:line="276" w:lineRule="auto"/>
                                  <w:rPr>
                                    <w:rFonts w:asciiTheme="minorHAnsi" w:eastAsia="SimSun" w:hAnsi="Calibri"/>
                                    <w:color w:val="000000" w:themeColor="dark1"/>
                                    <w:kern w:val="24"/>
                                    <w:sz w:val="22"/>
                                    <w:szCs w:val="22"/>
                                  </w:rPr>
                                </w:pPr>
                                <w:proofErr w:type="spellStart"/>
                                <w:r w:rsidRPr="009C1E41">
                                  <w:rPr>
                                    <w:rFonts w:asciiTheme="minorHAnsi" w:eastAsia="SimSun" w:hAnsi="Calibri"/>
                                    <w:color w:val="000000" w:themeColor="dark1"/>
                                    <w:kern w:val="24"/>
                                    <w:sz w:val="22"/>
                                    <w:szCs w:val="22"/>
                                  </w:rPr>
                                  <w:t>jjchkacrfpage.sas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17.3pt;margin-top:.05pt;width:286.65pt;height:177.3pt;z-index:251659264;mso-width-relative:margin;mso-height-relative:margin" coordsize="32308,2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xml:space="preserve">Passed </w:t>
                          </w:r>
                          <w:r>
                            <w:rPr>
                              <w:rFonts w:asciiTheme="minorHAnsi" w:eastAsia="SimSun" w:hAnsi="Calibri"/>
                              <w:color w:val="000000" w:themeColor="text1"/>
                              <w:kern w:val="24"/>
                              <w:sz w:val="22"/>
                              <w:szCs w:val="22"/>
                            </w:rPr>
                            <w:t>Statistical</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text1"/>
                              <w:kern w:val="24"/>
                              <w:sz w:val="22"/>
                              <w:szCs w:val="22"/>
                            </w:rPr>
                            <w:t>Programming</w:t>
                          </w:r>
                          <w:r>
                            <w:rPr>
                              <w:rFonts w:asciiTheme="minorHAnsi" w:eastAsia="SimSun" w:hAnsi="Calibri"/>
                              <w:color w:val="000000" w:themeColor="text1"/>
                              <w:kern w:val="24"/>
                              <w:sz w:val="22"/>
                              <w:szCs w:val="22"/>
                              <w:u w:val="single"/>
                            </w:rPr>
                            <w:t xml:space="preserve"> </w:t>
                          </w:r>
                          <w:r>
                            <w:rPr>
                              <w:rFonts w:asciiTheme="minorHAnsi" w:eastAsia="SimSun" w:hAnsi="Calibri"/>
                              <w:color w:val="000000" w:themeColor="dark1"/>
                              <w:kern w:val="24"/>
                              <w:sz w:val="22"/>
                              <w:szCs w:val="22"/>
                            </w:rPr>
                            <w:t>QC?</w:t>
                          </w:r>
                        </w:p>
                        <w:p w:rsidR="0097447D" w:rsidRDefault="0097447D" w:rsidP="00CA035B">
                          <w:pPr>
                            <w:pStyle w:val="NormalWeb"/>
                            <w:spacing w:before="0" w:beforeAutospacing="0" w:after="200" w:afterAutospacing="0" w:line="276" w:lineRule="auto"/>
                          </w:pPr>
                          <w:r>
                            <w:rPr>
                              <w:rFonts w:asciiTheme="minorHAnsi" w:eastAsia="SimSun"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97447D" w:rsidRPr="009C1E41" w:rsidRDefault="0097447D" w:rsidP="00CA035B">
                          <w:pPr>
                            <w:pStyle w:val="NormalWeb"/>
                            <w:spacing w:before="0" w:beforeAutospacing="0" w:after="20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Modify SDTM datasets Main/QC program</w:t>
                          </w:r>
                        </w:p>
                      </w:txbxContent>
                    </v:textbox>
                  </v:shape>
                  <v:line id="Straight Connector 313" o:spid="_x0000_s1029"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0" style="position:absolute;visibility:visible;mso-wrap-style:square" from="6096,0" to="247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1"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7" o:spid="_x0000_s1032"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3"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No</w:t>
                          </w:r>
                        </w:p>
                      </w:txbxContent>
                    </v:textbox>
                  </v:shape>
                  <v:line id="Straight Connector 319" o:spid="_x0000_s1034"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5"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6" type="#_x0000_t202" style="position:absolute;left:17212;top:10666;width:14637;height:9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97447D" w:rsidRDefault="0097447D" w:rsidP="00CA035B">
                          <w:pPr>
                            <w:pStyle w:val="NormalWeb"/>
                            <w:spacing w:before="0" w:beforeAutospacing="0" w:after="0" w:afterAutospacing="0" w:line="276" w:lineRule="auto"/>
                          </w:pPr>
                          <w:r>
                            <w:rPr>
                              <w:rFonts w:asciiTheme="minorHAnsi" w:eastAsia="SimSun" w:hAnsi="Calibri"/>
                              <w:color w:val="000000" w:themeColor="dark1"/>
                              <w:kern w:val="24"/>
                              <w:sz w:val="22"/>
                              <w:szCs w:val="22"/>
                            </w:rPr>
                            <w:t>Validation:</w:t>
                          </w:r>
                          <w:r>
                            <w:rPr>
                              <w:rFonts w:asciiTheme="minorHAnsi" w:eastAsia="SimSun" w:hAnsi="Calibri"/>
                              <w:color w:val="000000"/>
                              <w:kern w:val="24"/>
                            </w:rPr>
                            <w:t xml:space="preserve"> </w:t>
                          </w:r>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proofErr w:type="spellStart"/>
                          <w:r>
                            <w:rPr>
                              <w:rFonts w:asciiTheme="minorHAnsi" w:eastAsia="SimSun" w:hAnsi="Calibri"/>
                              <w:color w:val="000000" w:themeColor="dark1"/>
                              <w:kern w:val="24"/>
                              <w:sz w:val="22"/>
                              <w:szCs w:val="22"/>
                            </w:rPr>
                            <w:t>jjchkmetastd.sas</w:t>
                          </w:r>
                          <w:proofErr w:type="spellEnd"/>
                        </w:p>
                        <w:p w:rsidR="0097447D" w:rsidRPr="009C1E41" w:rsidRDefault="0097447D" w:rsidP="00CA035B">
                          <w:pPr>
                            <w:pStyle w:val="NormalWeb"/>
                            <w:spacing w:before="0" w:beforeAutospacing="0" w:after="0" w:afterAutospacing="0" w:line="276" w:lineRule="auto"/>
                            <w:rPr>
                              <w:rFonts w:asciiTheme="minorHAnsi" w:eastAsia="SimSun" w:hAnsi="Calibri"/>
                              <w:color w:val="000000" w:themeColor="dark1"/>
                              <w:kern w:val="24"/>
                              <w:sz w:val="22"/>
                              <w:szCs w:val="22"/>
                            </w:rPr>
                          </w:pPr>
                          <w:proofErr w:type="spellStart"/>
                          <w:r>
                            <w:rPr>
                              <w:rFonts w:asciiTheme="minorHAnsi" w:eastAsia="SimSun" w:hAnsi="Calibri"/>
                              <w:color w:val="000000" w:themeColor="dark1"/>
                              <w:kern w:val="24"/>
                              <w:sz w:val="22"/>
                              <w:szCs w:val="22"/>
                            </w:rPr>
                            <w:t>Jjchkmetadata.sas</w:t>
                          </w:r>
                          <w:proofErr w:type="spellEnd"/>
                        </w:p>
                        <w:p w:rsidR="0097447D" w:rsidRPr="009C1E41" w:rsidDel="00F27130" w:rsidRDefault="0097447D" w:rsidP="00CA035B">
                          <w:pPr>
                            <w:pStyle w:val="NormalWeb"/>
                            <w:spacing w:before="0" w:beforeAutospacing="0" w:after="0" w:afterAutospacing="0" w:line="276" w:lineRule="auto"/>
                            <w:rPr>
                              <w:del w:id="4" w:author="Shen, Brian" w:date="2016-09-07T10:31:00Z"/>
                              <w:rFonts w:asciiTheme="minorHAnsi" w:eastAsia="SimSun" w:hAnsi="Calibri"/>
                              <w:color w:val="000000" w:themeColor="dark1"/>
                              <w:kern w:val="24"/>
                              <w:sz w:val="22"/>
                              <w:szCs w:val="22"/>
                            </w:rPr>
                          </w:pPr>
                          <w:proofErr w:type="spellStart"/>
                          <w:r>
                            <w:rPr>
                              <w:rFonts w:asciiTheme="minorHAnsi" w:eastAsia="SimSun" w:hAnsi="Calibri"/>
                              <w:color w:val="000000" w:themeColor="dark1"/>
                              <w:kern w:val="24"/>
                              <w:sz w:val="22"/>
                              <w:szCs w:val="22"/>
                            </w:rPr>
                            <w:t>jjchksdtmvalid.sas</w:t>
                          </w:r>
                          <w:proofErr w:type="spellEnd"/>
                          <w:r>
                            <w:rPr>
                              <w:rFonts w:asciiTheme="minorHAnsi" w:eastAsia="SimSun" w:hAnsi="Calibri"/>
                              <w:color w:val="000000" w:themeColor="dark1"/>
                              <w:kern w:val="24"/>
                              <w:sz w:val="22"/>
                              <w:szCs w:val="22"/>
                            </w:rPr>
                            <w:t xml:space="preserve"> </w:t>
                          </w:r>
                        </w:p>
                        <w:p w:rsidR="0097447D" w:rsidRPr="009C1E41" w:rsidRDefault="0097447D" w:rsidP="009C1E41">
                          <w:pPr>
                            <w:pStyle w:val="NormalWeb"/>
                            <w:spacing w:before="0" w:beforeAutospacing="0" w:after="0" w:afterAutospacing="0" w:line="276" w:lineRule="auto"/>
                            <w:rPr>
                              <w:rFonts w:asciiTheme="minorHAnsi" w:eastAsia="SimSun" w:hAnsi="Calibri"/>
                              <w:color w:val="000000" w:themeColor="dark1"/>
                              <w:kern w:val="24"/>
                              <w:sz w:val="22"/>
                              <w:szCs w:val="22"/>
                            </w:rPr>
                          </w:pPr>
                          <w:proofErr w:type="spellStart"/>
                          <w:r w:rsidRPr="009C1E41">
                            <w:rPr>
                              <w:rFonts w:asciiTheme="minorHAnsi" w:eastAsia="SimSun" w:hAnsi="Calibri"/>
                              <w:color w:val="000000" w:themeColor="dark1"/>
                              <w:kern w:val="24"/>
                              <w:sz w:val="22"/>
                              <w:szCs w:val="22"/>
                            </w:rPr>
                            <w:t>jjchkacrfpage.sas</w:t>
                          </w:r>
                          <w:proofErr w:type="spellEnd"/>
                        </w:p>
                      </w:txbxContent>
                    </v:textbox>
                  </v:shape>
                  <v:shape id="TextBox 94" o:spid="_x0000_s1037"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97447D" w:rsidRDefault="0097447D" w:rsidP="00CA035B">
                          <w:pPr>
                            <w:pStyle w:val="NormalWeb"/>
                            <w:spacing w:before="0" w:beforeAutospacing="0" w:after="200" w:afterAutospacing="0" w:line="276" w:lineRule="auto"/>
                          </w:pPr>
                          <w:r>
                            <w:rPr>
                              <w:rFonts w:ascii="Calibri" w:eastAsia="SimSun" w:hAnsi="Calibri"/>
                              <w:color w:val="000000" w:themeColor="text1"/>
                              <w:kern w:val="24"/>
                              <w:sz w:val="22"/>
                              <w:szCs w:val="22"/>
                            </w:rPr>
                            <w:t>Yes</w:t>
                          </w:r>
                        </w:p>
                      </w:txbxContent>
                    </v:textbox>
                  </v:shape>
                </v:group>
              </w:pict>
            </mc:Fallback>
          </mc:AlternateContent>
        </w:r>
      </w:del>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Default="00CA035B">
      <w:pPr>
        <w:rPr>
          <w:ins w:id="5" w:author="Shen, Brian" w:date="2016-09-06T13:48:00Z"/>
          <w:rFonts w:ascii="Times New Roman" w:hAnsi="Times New Roman" w:cs="Times New Roman"/>
        </w:rPr>
      </w:pPr>
    </w:p>
    <w:p w:rsidR="00141A56" w:rsidRDefault="00141A56">
      <w:pPr>
        <w:rPr>
          <w:ins w:id="6" w:author="Shen, Brian" w:date="2016-09-06T13:48:00Z"/>
          <w:rFonts w:ascii="Times New Roman" w:hAnsi="Times New Roman" w:cs="Times New Roman"/>
        </w:rPr>
      </w:pPr>
    </w:p>
    <w:p w:rsidR="00141A56" w:rsidRPr="001D094A" w:rsidRDefault="00141A56">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1D094A">
        <w:rPr>
          <w:rFonts w:ascii="Times New Roman" w:hAnsi="Times New Roman" w:cs="Times New Roman"/>
        </w:rPr>
        <w:t>jjchkmetastd.sas</w:t>
      </w:r>
      <w:proofErr w:type="spellEnd"/>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32164D" w:rsidRDefault="00EE3E95" w:rsidP="00735C63">
      <w:pPr>
        <w:pStyle w:val="ListParagraph"/>
        <w:ind w:left="1080"/>
        <w:rPr>
          <w:rFonts w:ascii="Times New Roman" w:hAnsi="Times New Roman" w:cs="Times New Roman"/>
        </w:rPr>
      </w:pPr>
      <w:proofErr w:type="gramStart"/>
      <w:r w:rsidRPr="001D094A">
        <w:rPr>
          <w:rFonts w:ascii="Times New Roman" w:hAnsi="Times New Roman" w:cs="Times New Roman"/>
        </w:rPr>
        <w:t xml:space="preserve">To </w:t>
      </w:r>
      <w:bookmarkStart w:id="7" w:name="OLE_LINK5"/>
      <w:bookmarkStart w:id="8" w:name="OLE_LINK6"/>
      <w:r w:rsidRPr="001D094A">
        <w:rPr>
          <w:rFonts w:ascii="Times New Roman" w:hAnsi="Times New Roman" w:cs="Times New Roman"/>
        </w:rPr>
        <w:t xml:space="preserve">compare study level metadata </w:t>
      </w:r>
      <w:r w:rsidR="000F6EAD">
        <w:rPr>
          <w:rFonts w:ascii="Times New Roman" w:hAnsi="Times New Roman" w:cs="Times New Roman"/>
        </w:rPr>
        <w:t>(</w:t>
      </w:r>
      <w:proofErr w:type="spellStart"/>
      <w:r w:rsidR="000F6EAD" w:rsidRPr="001D094A">
        <w:rPr>
          <w:rFonts w:ascii="Times New Roman" w:hAnsi="Times New Roman" w:cs="Times New Roman"/>
        </w:rPr>
        <w:t>datadef</w:t>
      </w:r>
      <w:proofErr w:type="spellEnd"/>
      <w:r w:rsidR="000F6EAD" w:rsidRPr="001D094A">
        <w:rPr>
          <w:rFonts w:ascii="Times New Roman" w:hAnsi="Times New Roman" w:cs="Times New Roman"/>
        </w:rPr>
        <w:t xml:space="preserve">, </w:t>
      </w:r>
      <w:proofErr w:type="spellStart"/>
      <w:r w:rsidR="000F6EAD" w:rsidRPr="001D094A">
        <w:rPr>
          <w:rFonts w:ascii="Times New Roman" w:hAnsi="Times New Roman" w:cs="Times New Roman"/>
        </w:rPr>
        <w:t>valdef</w:t>
      </w:r>
      <w:proofErr w:type="spellEnd"/>
      <w:r w:rsidR="000F6EAD" w:rsidRPr="001D094A">
        <w:rPr>
          <w:rFonts w:ascii="Times New Roman" w:hAnsi="Times New Roman" w:cs="Times New Roman"/>
        </w:rPr>
        <w:t xml:space="preserve">, cd, </w:t>
      </w:r>
      <w:proofErr w:type="spellStart"/>
      <w:r w:rsidR="000F6EAD" w:rsidRPr="001D094A">
        <w:rPr>
          <w:rFonts w:ascii="Times New Roman" w:hAnsi="Times New Roman" w:cs="Times New Roman"/>
        </w:rPr>
        <w:t>compmeth</w:t>
      </w:r>
      <w:proofErr w:type="spellEnd"/>
      <w:r w:rsidR="000F6EAD" w:rsidRPr="001D094A">
        <w:rPr>
          <w:rFonts w:ascii="Times New Roman" w:hAnsi="Times New Roman" w:cs="Times New Roman"/>
        </w:rPr>
        <w:t xml:space="preserve"> and </w:t>
      </w:r>
      <w:proofErr w:type="spellStart"/>
      <w:r w:rsidR="000F6EAD" w:rsidRPr="001D094A">
        <w:rPr>
          <w:rFonts w:ascii="Times New Roman" w:hAnsi="Times New Roman" w:cs="Times New Roman"/>
        </w:rPr>
        <w:t>vardef</w:t>
      </w:r>
      <w:proofErr w:type="spellEnd"/>
      <w:r w:rsidR="000F6EAD">
        <w:rPr>
          <w:rFonts w:ascii="Times New Roman" w:hAnsi="Times New Roman" w:cs="Times New Roman"/>
        </w:rPr>
        <w:t xml:space="preserve">) </w:t>
      </w:r>
      <w:r w:rsidRPr="001D094A">
        <w:rPr>
          <w:rFonts w:ascii="Times New Roman" w:hAnsi="Times New Roman" w:cs="Times New Roman"/>
        </w:rPr>
        <w:t>with standard metadata</w:t>
      </w:r>
      <w:bookmarkEnd w:id="7"/>
      <w:bookmarkEnd w:id="8"/>
      <w:r w:rsidR="008E6EC5">
        <w:rPr>
          <w:rFonts w:ascii="Times New Roman" w:hAnsi="Times New Roman" w:cs="Times New Roman"/>
        </w:rPr>
        <w:t>.</w:t>
      </w:r>
      <w:proofErr w:type="gramEnd"/>
      <w:r w:rsidR="008E6EC5">
        <w:rPr>
          <w:rFonts w:ascii="Times New Roman" w:hAnsi="Times New Roman" w:cs="Times New Roman"/>
        </w:rPr>
        <w:t xml:space="preserve"> </w:t>
      </w:r>
      <w:r w:rsidR="0032164D" w:rsidRPr="00735C63">
        <w:rPr>
          <w:rFonts w:ascii="Times New Roman" w:hAnsi="Times New Roman" w:cs="Times New Roman"/>
        </w:rPr>
        <w:t xml:space="preserve">For </w:t>
      </w:r>
      <w:r w:rsidR="008E6EC5" w:rsidRPr="00735C63">
        <w:rPr>
          <w:rFonts w:ascii="Times New Roman" w:hAnsi="Times New Roman" w:cs="Times New Roman"/>
        </w:rPr>
        <w:t xml:space="preserve">regular transfer, if there is no </w:t>
      </w:r>
      <w:r w:rsidR="00735C63">
        <w:rPr>
          <w:rFonts w:ascii="Times New Roman" w:hAnsi="Times New Roman" w:cs="Times New Roman"/>
        </w:rPr>
        <w:t xml:space="preserve">change on standard metadata </w:t>
      </w:r>
      <w:r w:rsidR="008E6EC5" w:rsidRPr="00735C63">
        <w:rPr>
          <w:rFonts w:ascii="Times New Roman" w:hAnsi="Times New Roman" w:cs="Times New Roman"/>
        </w:rPr>
        <w:t>and study level metadata, then we don’t need check this result file.</w:t>
      </w:r>
      <w:r w:rsidR="0032164D" w:rsidRPr="00735C63">
        <w:rPr>
          <w:rFonts w:ascii="Times New Roman" w:hAnsi="Times New Roman" w:cs="Times New Roman"/>
        </w:rPr>
        <w:t xml:space="preserve"> </w:t>
      </w:r>
    </w:p>
    <w:p w:rsidR="00735C63" w:rsidRPr="00735C63" w:rsidRDefault="00735C63" w:rsidP="00735C63">
      <w:pPr>
        <w:pStyle w:val="ListParagraph"/>
        <w:tabs>
          <w:tab w:val="left" w:pos="360"/>
        </w:tabs>
        <w:spacing w:after="0" w:line="240" w:lineRule="auto"/>
        <w:ind w:left="1080" w:hanging="360"/>
        <w:contextualSpacing w:val="0"/>
        <w:rPr>
          <w:rFonts w:ascii="Times New Roman" w:hAnsi="Times New Roman" w:cs="Times New Roman"/>
        </w:rPr>
      </w:pPr>
      <w:r>
        <w:rPr>
          <w:rFonts w:ascii="Times New Roman" w:hAnsi="Times New Roman" w:cs="Times New Roman"/>
        </w:rPr>
        <w:t xml:space="preserve">       Note, </w:t>
      </w:r>
      <w:r w:rsidRPr="00735C63">
        <w:rPr>
          <w:rFonts w:ascii="Times New Roman" w:hAnsi="Times New Roman" w:cs="Times New Roman"/>
        </w:rPr>
        <w:t>the report needs to be re-checked when sp</w:t>
      </w:r>
      <w:r>
        <w:rPr>
          <w:rFonts w:ascii="Times New Roman" w:hAnsi="Times New Roman" w:cs="Times New Roman"/>
        </w:rPr>
        <w:t xml:space="preserve">onsor release the new standard </w:t>
      </w:r>
      <w:r w:rsidRPr="00735C63">
        <w:rPr>
          <w:rFonts w:ascii="Times New Roman" w:hAnsi="Times New Roman" w:cs="Times New Roman"/>
        </w:rPr>
        <w:t>metadata.</w:t>
      </w:r>
    </w:p>
    <w:p w:rsidR="00735C63" w:rsidRPr="00735C63" w:rsidRDefault="00735C63" w:rsidP="00735C63">
      <w:pPr>
        <w:pStyle w:val="ListParagraph"/>
        <w:tabs>
          <w:tab w:val="left" w:pos="630"/>
          <w:tab w:val="left" w:pos="1080"/>
        </w:tabs>
        <w:ind w:left="1080"/>
        <w:rPr>
          <w:rFonts w:ascii="Times New Roman" w:hAnsi="Times New Roman" w:cs="Times New Roman"/>
        </w:rPr>
      </w:pPr>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lastRenderedPageBreak/>
        <w:t>Invoke the macro with no parameters for new study</w:t>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 xml:space="preserve">names </w:t>
      </w:r>
      <w:proofErr w:type="gramStart"/>
      <w:r w:rsidR="001D094A" w:rsidRPr="001D094A">
        <w:rPr>
          <w:rFonts w:ascii="Times New Roman" w:hAnsi="Times New Roman" w:cs="Times New Roman"/>
        </w:rPr>
        <w:t>meta</w:t>
      </w:r>
      <w:proofErr w:type="gramEnd"/>
      <w:r w:rsidR="001D094A" w:rsidRPr="001D094A">
        <w:rPr>
          <w:rFonts w:ascii="Times New Roman" w:hAnsi="Times New Roman" w:cs="Times New Roman"/>
        </w:rPr>
        <w:t xml:space="preserve"> (dire</w:t>
      </w:r>
      <w:r w:rsidR="00225B87">
        <w:rPr>
          <w:rFonts w:ascii="Times New Roman" w:hAnsi="Times New Roman" w:cs="Times New Roman"/>
        </w:rPr>
        <w:t>ctory for study level metadata)</w:t>
      </w:r>
      <w:r w:rsidR="000C6B7A">
        <w:rPr>
          <w:rFonts w:ascii="Times New Roman" w:hAnsi="Times New Roman" w:cs="Times New Roman"/>
        </w:rPr>
        <w:t>,</w:t>
      </w:r>
      <w:r w:rsidR="001D094A" w:rsidRPr="001D094A">
        <w:rPr>
          <w:rFonts w:ascii="Times New Roman" w:hAnsi="Times New Roman" w:cs="Times New Roman"/>
        </w:rPr>
        <w:t xml:space="preserve"> </w:t>
      </w:r>
      <w:proofErr w:type="spellStart"/>
      <w:r w:rsidR="001D094A" w:rsidRPr="001D094A">
        <w:rPr>
          <w:rFonts w:ascii="Times New Roman" w:hAnsi="Times New Roman" w:cs="Times New Roman"/>
        </w:rPr>
        <w:t>metastd</w:t>
      </w:r>
      <w:proofErr w:type="spellEnd"/>
      <w:r w:rsidR="001D094A" w:rsidRPr="001D094A">
        <w:rPr>
          <w:rFonts w:ascii="Times New Roman" w:hAnsi="Times New Roman" w:cs="Times New Roman"/>
        </w:rPr>
        <w:t xml:space="preserve"> (directory for standard metadata) </w:t>
      </w:r>
      <w:r w:rsidR="003621F2">
        <w:rPr>
          <w:rFonts w:ascii="Times New Roman" w:hAnsi="Times New Roman" w:cs="Times New Roman"/>
        </w:rPr>
        <w:t xml:space="preserve">and </w:t>
      </w:r>
      <w:r w:rsidR="003621F2" w:rsidRPr="000F3D5D">
        <w:rPr>
          <w:rFonts w:ascii="Times New Roman" w:hAnsi="Times New Roman" w:cs="Times New Roman"/>
        </w:rPr>
        <w:t>global</w:t>
      </w:r>
      <w:r w:rsidR="003621F2">
        <w:rPr>
          <w:rFonts w:ascii="Times New Roman" w:hAnsi="Times New Roman" w:cs="Times New Roman"/>
        </w:rPr>
        <w:t xml:space="preserve"> macro variables </w:t>
      </w:r>
      <w:r w:rsidR="003621F2" w:rsidRPr="00F32FBA">
        <w:rPr>
          <w:rFonts w:ascii="Times New Roman" w:hAnsi="Times New Roman" w:cs="Times New Roman"/>
        </w:rPr>
        <w:t>&amp;_</w:t>
      </w:r>
      <w:proofErr w:type="spellStart"/>
      <w:r w:rsidR="003621F2">
        <w:rPr>
          <w:rFonts w:ascii="Times New Roman" w:hAnsi="Times New Roman" w:cs="Times New Roman"/>
        </w:rPr>
        <w:t>t</w:t>
      </w:r>
      <w:r w:rsidR="003621F2" w:rsidRPr="00F32FBA">
        <w:rPr>
          <w:rFonts w:ascii="Times New Roman" w:hAnsi="Times New Roman" w:cs="Times New Roman"/>
        </w:rPr>
        <w:t>global</w:t>
      </w:r>
      <w:proofErr w:type="spellEnd"/>
      <w:r w:rsidR="003621F2">
        <w:rPr>
          <w:rFonts w:ascii="Times New Roman" w:hAnsi="Times New Roman" w:cs="Times New Roman"/>
        </w:rPr>
        <w:t xml:space="preserve"> (</w:t>
      </w:r>
      <w:r w:rsidR="003621F2" w:rsidRPr="00F32FBA">
        <w:rPr>
          <w:rFonts w:ascii="Times New Roman" w:hAnsi="Times New Roman" w:cs="Times New Roman"/>
        </w:rPr>
        <w:t xml:space="preserve">directory for </w:t>
      </w:r>
      <w:r w:rsidR="003621F2">
        <w:rPr>
          <w:rFonts w:ascii="Times New Roman" w:hAnsi="Times New Roman" w:cs="Times New Roman"/>
        </w:rPr>
        <w:t>TXT</w:t>
      </w:r>
      <w:r w:rsidR="003621F2" w:rsidRPr="00F32FBA">
        <w:rPr>
          <w:rFonts w:ascii="Times New Roman" w:hAnsi="Times New Roman" w:cs="Times New Roman"/>
        </w:rPr>
        <w:t xml:space="preserve"> report</w:t>
      </w:r>
      <w:r w:rsidR="003621F2">
        <w:rPr>
          <w:rFonts w:ascii="Times New Roman" w:hAnsi="Times New Roman" w:cs="Times New Roman"/>
        </w:rPr>
        <w:t xml:space="preserve">) </w:t>
      </w:r>
      <w:r w:rsidR="001D094A" w:rsidRPr="001D094A">
        <w:rPr>
          <w:rFonts w:ascii="Times New Roman" w:hAnsi="Times New Roman" w:cs="Times New Roman"/>
        </w:rPr>
        <w:t xml:space="preserve">from </w:t>
      </w:r>
      <w:proofErr w:type="spellStart"/>
      <w:r w:rsidR="001D094A" w:rsidRPr="001D094A">
        <w:rPr>
          <w:rFonts w:ascii="Times New Roman" w:hAnsi="Times New Roman" w:cs="Times New Roman"/>
        </w:rPr>
        <w:t>setup.sas</w:t>
      </w:r>
      <w:proofErr w:type="spellEnd"/>
      <w:r w:rsidR="001D094A" w:rsidRPr="001D094A">
        <w:rPr>
          <w:rFonts w:ascii="Times New Roman" w:hAnsi="Times New Roman" w:cs="Times New Roman"/>
        </w:rPr>
        <w:t xml:space="preserve"> should exist. </w:t>
      </w:r>
      <w:r w:rsidR="007D298E">
        <w:rPr>
          <w:rFonts w:ascii="Times New Roman" w:hAnsi="Times New Roman" w:cs="Times New Roman"/>
        </w:rPr>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validation output</w:t>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9"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9"/>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10" w:name="OLE_LINK1"/>
      <w:bookmarkStart w:id="11" w:name="OLE_LINK2"/>
      <w:r w:rsidRPr="001D094A">
        <w:rPr>
          <w:rFonts w:ascii="Times New Roman" w:hAnsi="Times New Roman" w:cs="Times New Roman"/>
        </w:rPr>
        <w:t xml:space="preserve">qc_CD.txt </w:t>
      </w:r>
      <w:bookmarkEnd w:id="10"/>
      <w:bookmarkEnd w:id="11"/>
      <w:r w:rsidRPr="001D094A">
        <w:rPr>
          <w:rFonts w:ascii="Times New Roman" w:hAnsi="Times New Roman" w:cs="Times New Roman"/>
        </w:rPr>
        <w:t>- This file show the difference of code list (Controlled Terminology)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12" w:name="OLE_LINK3"/>
      <w:bookmarkStart w:id="13" w:name="OLE_LINK4"/>
      <w:r w:rsidRPr="001D094A">
        <w:rPr>
          <w:rFonts w:ascii="Times New Roman" w:hAnsi="Times New Roman" w:cs="Times New Roman"/>
        </w:rPr>
        <w:t xml:space="preserve">qc_COMPMETH.txt </w:t>
      </w:r>
      <w:bookmarkEnd w:id="12"/>
      <w:bookmarkEnd w:id="13"/>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qc_DATADEF.txt - This file show the difference of data definition (Dataset-Level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225B87" w:rsidRPr="00225B87" w:rsidRDefault="006938ED"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PX</w:t>
      </w:r>
      <w:r>
        <w:rPr>
          <w:rFonts w:ascii="Times New Roman" w:hAnsi="Times New Roman" w:cs="Times New Roman"/>
        </w:rPr>
        <w:t>LTimeCode_MetadataDiff</w:t>
      </w:r>
      <w:r w:rsidR="00FF68CE" w:rsidRPr="001D094A">
        <w:rPr>
          <w:rFonts w:ascii="Times New Roman" w:hAnsi="Times New Roman" w:cs="Times New Roman"/>
        </w:rPr>
        <w:t xml:space="preserve">.xml </w:t>
      </w:r>
      <w:r w:rsidR="00225B87">
        <w:rPr>
          <w:rFonts w:ascii="Times New Roman" w:hAnsi="Times New Roman" w:cs="Times New Roman"/>
        </w:rPr>
        <w:t>- This file:</w:t>
      </w:r>
    </w:p>
    <w:p w:rsidR="00FF68CE" w:rsidRPr="00225B87" w:rsidRDefault="00225B87" w:rsidP="00225B87">
      <w:pPr>
        <w:pStyle w:val="ListParagraph"/>
        <w:numPr>
          <w:ilvl w:val="0"/>
          <w:numId w:val="55"/>
        </w:numPr>
        <w:ind w:left="1350" w:hanging="270"/>
        <w:rPr>
          <w:rFonts w:ascii="Times New Roman" w:hAnsi="Times New Roman" w:cs="Times New Roman"/>
          <w:b/>
          <w:sz w:val="24"/>
          <w:szCs w:val="24"/>
        </w:rPr>
      </w:pPr>
      <w:r>
        <w:rPr>
          <w:rFonts w:ascii="Times New Roman" w:hAnsi="Times New Roman" w:cs="Times New Roman"/>
        </w:rPr>
        <w:t>The items</w:t>
      </w:r>
      <w:r w:rsidR="00FF68CE" w:rsidRPr="00225B87">
        <w:rPr>
          <w:rFonts w:ascii="Times New Roman" w:hAnsi="Times New Roman" w:cs="Times New Roman"/>
        </w:rPr>
        <w:t xml:space="preserve"> included in </w:t>
      </w:r>
      <w:bookmarkStart w:id="14" w:name="OLE_LINK50"/>
      <w:bookmarkStart w:id="15" w:name="OLE_LINK51"/>
      <w:r w:rsidR="00FF68CE" w:rsidRPr="00225B87">
        <w:rPr>
          <w:rFonts w:ascii="Times New Roman" w:hAnsi="Times New Roman" w:cs="Times New Roman"/>
        </w:rPr>
        <w:t>study level metadata but not included in standard metadata</w:t>
      </w:r>
      <w:bookmarkEnd w:id="14"/>
      <w:bookmarkEnd w:id="15"/>
      <w:r>
        <w:rPr>
          <w:rFonts w:ascii="Times New Roman" w:hAnsi="Times New Roman" w:cs="Times New Roman"/>
        </w:rPr>
        <w:t xml:space="preserve"> (see </w:t>
      </w:r>
      <w:proofErr w:type="spellStart"/>
      <w:r>
        <w:rPr>
          <w:rFonts w:ascii="Times New Roman" w:hAnsi="Times New Roman" w:cs="Times New Roman"/>
        </w:rPr>
        <w:t>Datadef</w:t>
      </w:r>
      <w:proofErr w:type="spellEnd"/>
      <w:r>
        <w:rPr>
          <w:rFonts w:ascii="Times New Roman" w:hAnsi="Times New Roman" w:cs="Times New Roman"/>
        </w:rPr>
        <w:t xml:space="preserve">, </w:t>
      </w:r>
      <w:proofErr w:type="spellStart"/>
      <w:r>
        <w:rPr>
          <w:rFonts w:ascii="Times New Roman" w:hAnsi="Times New Roman" w:cs="Times New Roman"/>
        </w:rPr>
        <w:t>Valdef</w:t>
      </w:r>
      <w:proofErr w:type="spellEnd"/>
      <w:r>
        <w:rPr>
          <w:rFonts w:ascii="Times New Roman" w:hAnsi="Times New Roman" w:cs="Times New Roman"/>
        </w:rPr>
        <w:t xml:space="preserve">, CD, </w:t>
      </w:r>
      <w:proofErr w:type="spellStart"/>
      <w:r>
        <w:rPr>
          <w:rFonts w:ascii="Times New Roman" w:hAnsi="Times New Roman" w:cs="Times New Roman"/>
        </w:rPr>
        <w:t>Compmeth</w:t>
      </w:r>
      <w:proofErr w:type="spellEnd"/>
      <w:r>
        <w:rPr>
          <w:rFonts w:ascii="Times New Roman" w:hAnsi="Times New Roman" w:cs="Times New Roman"/>
        </w:rPr>
        <w:t xml:space="preserve">, </w:t>
      </w:r>
      <w:proofErr w:type="spellStart"/>
      <w:r>
        <w:rPr>
          <w:rFonts w:ascii="Times New Roman" w:hAnsi="Times New Roman" w:cs="Times New Roman"/>
        </w:rPr>
        <w:t>Vardef</w:t>
      </w:r>
      <w:proofErr w:type="spellEnd"/>
      <w:r>
        <w:rPr>
          <w:rFonts w:ascii="Times New Roman" w:hAnsi="Times New Roman" w:cs="Times New Roman"/>
        </w:rPr>
        <w:t xml:space="preserve"> tabs).</w:t>
      </w:r>
    </w:p>
    <w:p w:rsidR="00225B87" w:rsidRPr="00225B87" w:rsidRDefault="00225B87" w:rsidP="00225B87">
      <w:pPr>
        <w:pStyle w:val="ListParagraph"/>
        <w:numPr>
          <w:ilvl w:val="0"/>
          <w:numId w:val="55"/>
        </w:numPr>
        <w:ind w:left="1350" w:hanging="270"/>
        <w:rPr>
          <w:rFonts w:ascii="Times New Roman" w:hAnsi="Times New Roman" w:cs="Times New Roman"/>
          <w:b/>
          <w:sz w:val="24"/>
          <w:szCs w:val="24"/>
        </w:rPr>
      </w:pPr>
      <w:r>
        <w:rPr>
          <w:rFonts w:ascii="Times New Roman" w:hAnsi="Times New Roman" w:cs="Times New Roman"/>
        </w:rPr>
        <w:t>The ‘</w:t>
      </w:r>
      <w:proofErr w:type="spellStart"/>
      <w:r>
        <w:rPr>
          <w:rFonts w:ascii="Times New Roman" w:hAnsi="Times New Roman" w:cs="Times New Roman"/>
        </w:rPr>
        <w:t>Exp</w:t>
      </w:r>
      <w:proofErr w:type="spellEnd"/>
      <w:r>
        <w:rPr>
          <w:rFonts w:ascii="Times New Roman" w:hAnsi="Times New Roman" w:cs="Times New Roman"/>
        </w:rPr>
        <w:t>’ or ‘</w:t>
      </w:r>
      <w:proofErr w:type="spellStart"/>
      <w:r>
        <w:rPr>
          <w:rFonts w:ascii="Times New Roman" w:hAnsi="Times New Roman" w:cs="Times New Roman"/>
        </w:rPr>
        <w:t>Req</w:t>
      </w:r>
      <w:proofErr w:type="spellEnd"/>
      <w:r>
        <w:rPr>
          <w:rFonts w:ascii="Times New Roman" w:hAnsi="Times New Roman" w:cs="Times New Roman"/>
        </w:rPr>
        <w:t xml:space="preserve">’ variables in standard metadata are not included in study level metadata (see </w:t>
      </w:r>
      <w:proofErr w:type="spellStart"/>
      <w:r>
        <w:rPr>
          <w:rFonts w:ascii="Times New Roman" w:hAnsi="Times New Roman" w:cs="Times New Roman"/>
        </w:rPr>
        <w:t>Vardef_Reqexp</w:t>
      </w:r>
      <w:proofErr w:type="spellEnd"/>
      <w:r>
        <w:rPr>
          <w:rFonts w:ascii="Times New Roman" w:hAnsi="Times New Roman" w:cs="Times New Roman"/>
        </w:rPr>
        <w:t xml:space="preserve"> tab).</w:t>
      </w:r>
    </w:p>
    <w:p w:rsidR="000364AA" w:rsidRPr="001D094A" w:rsidRDefault="009F3DD6"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Action: </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jjchkmetadata.sas</w:t>
      </w:r>
      <w:proofErr w:type="spellEnd"/>
    </w:p>
    <w:p w:rsidR="000364AA" w:rsidRPr="00527179" w:rsidRDefault="00EE3E95" w:rsidP="007A08B8">
      <w:pPr>
        <w:pStyle w:val="ListParagraph"/>
        <w:numPr>
          <w:ilvl w:val="2"/>
          <w:numId w:val="33"/>
        </w:numPr>
        <w:outlineLvl w:val="2"/>
        <w:rPr>
          <w:rFonts w:ascii="Times New Roman" w:hAnsi="Times New Roman" w:cs="Times New Roman"/>
        </w:rPr>
      </w:pPr>
      <w:r w:rsidRPr="00527179">
        <w:rPr>
          <w:rFonts w:ascii="Times New Roman" w:hAnsi="Times New Roman" w:cs="Times New Roman"/>
        </w:rPr>
        <w:t xml:space="preserve">Purpose: </w:t>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16" w:name="OLE_LINK16"/>
      <w:bookmarkStart w:id="17" w:name="OLE_LINK17"/>
      <w:bookmarkStart w:id="18" w:name="OLE_LINK46"/>
      <w:bookmarkStart w:id="19"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16"/>
    <w:bookmarkEnd w:id="17"/>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20" w:name="OLE_LINK24"/>
      <w:bookmarkStart w:id="21"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20"/>
      <w:bookmarkEnd w:id="21"/>
    </w:p>
    <w:bookmarkEnd w:id="18"/>
    <w:bookmarkEnd w:id="19"/>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22" w:name="OLE_LINK14"/>
      <w:bookmarkStart w:id="23" w:name="OLE_LINK15"/>
      <w:r w:rsidRPr="007F665C">
        <w:rPr>
          <w:rFonts w:ascii="Times New Roman" w:hAnsi="Times New Roman" w:cs="Times New Roman"/>
        </w:rPr>
        <w:t xml:space="preserve">except </w:t>
      </w:r>
      <w:bookmarkEnd w:id="22"/>
      <w:bookmarkEnd w:id="23"/>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w:t>
      </w:r>
      <w:proofErr w:type="spellStart"/>
      <w:r w:rsidR="007F665C" w:rsidRPr="007F665C">
        <w:rPr>
          <w:rFonts w:ascii="Times New Roman" w:hAnsi="Times New Roman" w:cs="Times New Roman"/>
        </w:rPr>
        <w:t>MedDRA</w:t>
      </w:r>
      <w:proofErr w:type="spellEnd"/>
      <w:r w:rsidR="007F665C" w:rsidRPr="007F665C">
        <w:rPr>
          <w:rFonts w:ascii="Times New Roman" w:hAnsi="Times New Roman" w:cs="Times New Roman"/>
        </w:rPr>
        <w:t xml:space="preserve">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w:t>
      </w:r>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lastRenderedPageBreak/>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EB0FFD" w:rsidRPr="00EB0FFD" w:rsidRDefault="00EB0FFD" w:rsidP="00EB0FFD">
      <w:pPr>
        <w:pStyle w:val="ListParagraph"/>
        <w:numPr>
          <w:ilvl w:val="0"/>
          <w:numId w:val="36"/>
        </w:numPr>
        <w:rPr>
          <w:rFonts w:ascii="Times New Roman" w:hAnsi="Times New Roman" w:cs="Times New Roman"/>
        </w:rPr>
      </w:pPr>
      <w:r w:rsidRPr="00EB0FFD">
        <w:rPr>
          <w:rFonts w:ascii="Times New Roman" w:hAnsi="Times New Roman" w:cs="Times New Roman"/>
        </w:rPr>
        <w:t xml:space="preserve">To </w:t>
      </w:r>
      <w:r>
        <w:rPr>
          <w:rFonts w:ascii="Times New Roman" w:hAnsi="Times New Roman" w:cs="Times New Roman"/>
        </w:rPr>
        <w:t>check if the comment or computational</w:t>
      </w:r>
      <w:r w:rsidR="006F390E">
        <w:rPr>
          <w:rFonts w:ascii="Times New Roman" w:hAnsi="Times New Roman" w:cs="Times New Roman"/>
        </w:rPr>
        <w:t xml:space="preserve"> method of derived variable/VALVAL</w:t>
      </w:r>
      <w:r w:rsidRPr="00EB0FFD">
        <w:rPr>
          <w:rFonts w:ascii="Times New Roman" w:hAnsi="Times New Roman" w:cs="Times New Roman"/>
        </w:rPr>
        <w:t xml:space="preserve"> is not missing</w:t>
      </w:r>
    </w:p>
    <w:p w:rsidR="00EB0FFD" w:rsidRPr="007F665C" w:rsidRDefault="00EB0FFD" w:rsidP="00EB0FFD">
      <w:pPr>
        <w:pStyle w:val="ListParagraph"/>
        <w:numPr>
          <w:ilvl w:val="0"/>
          <w:numId w:val="36"/>
        </w:numPr>
        <w:rPr>
          <w:rFonts w:ascii="Times New Roman" w:hAnsi="Times New Roman" w:cs="Times New Roman"/>
        </w:rPr>
      </w:pPr>
      <w:r w:rsidRPr="00EB0FFD">
        <w:rPr>
          <w:rFonts w:ascii="Times New Roman" w:hAnsi="Times New Roman" w:cs="Times New Roman"/>
        </w:rPr>
        <w:t xml:space="preserve">To </w:t>
      </w:r>
      <w:r>
        <w:rPr>
          <w:rFonts w:ascii="Times New Roman" w:hAnsi="Times New Roman" w:cs="Times New Roman"/>
        </w:rPr>
        <w:t>check if the comment or computational</w:t>
      </w:r>
      <w:r w:rsidRPr="00EB0FFD">
        <w:rPr>
          <w:rFonts w:ascii="Times New Roman" w:hAnsi="Times New Roman" w:cs="Times New Roman"/>
        </w:rPr>
        <w:t xml:space="preserve"> method of no</w:t>
      </w:r>
      <w:r w:rsidR="006F390E">
        <w:rPr>
          <w:rFonts w:ascii="Times New Roman" w:hAnsi="Times New Roman" w:cs="Times New Roman"/>
        </w:rPr>
        <w:t xml:space="preserve">n-derived variable/VALVAL </w:t>
      </w:r>
      <w:r w:rsidRPr="00EB0FFD">
        <w:rPr>
          <w:rFonts w:ascii="Times New Roman" w:hAnsi="Times New Roman" w:cs="Times New Roman"/>
        </w:rPr>
        <w:t xml:space="preserve"> is missing</w:t>
      </w:r>
    </w:p>
    <w:p w:rsidR="007F665C" w:rsidRPr="007F665C" w:rsidRDefault="007F665C" w:rsidP="007F665C">
      <w:pPr>
        <w:pStyle w:val="ListParagraph"/>
        <w:numPr>
          <w:ilvl w:val="0"/>
          <w:numId w:val="36"/>
        </w:numPr>
        <w:rPr>
          <w:rFonts w:ascii="Times New Roman" w:hAnsi="Times New Roman" w:cs="Times New Roman"/>
        </w:rPr>
      </w:pPr>
      <w:bookmarkStart w:id="24" w:name="OLE_LINK18"/>
      <w:bookmarkStart w:id="25"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w:t>
      </w:r>
      <w:r w:rsidR="00BF1DA5">
        <w:rPr>
          <w:rFonts w:ascii="Times New Roman" w:hAnsi="Times New Roman" w:cs="Times New Roman"/>
        </w:rPr>
        <w:t>E</w:t>
      </w:r>
      <w:r w:rsidR="000B4181" w:rsidRPr="00AC51EF">
        <w:rPr>
          <w:rFonts w:ascii="Times New Roman" w:hAnsi="Times New Roman" w:cs="Times New Roman"/>
        </w:rPr>
        <w:t>THOD</w:t>
      </w:r>
      <w:r w:rsidR="000B4181">
        <w:rPr>
          <w:rFonts w:ascii="Times New Roman" w:hAnsi="Times New Roman" w:cs="Times New Roman"/>
        </w:rPr>
        <w:t xml:space="preserve"> is correct</w:t>
      </w:r>
    </w:p>
    <w:bookmarkEnd w:id="24"/>
    <w:bookmarkEnd w:id="25"/>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26" w:name="OLE_LINK20"/>
      <w:bookmarkStart w:id="27"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26"/>
      <w:bookmarkEnd w:id="27"/>
      <w:r w:rsidRPr="007F665C">
        <w:rPr>
          <w:rFonts w:ascii="Times New Roman" w:hAnsi="Times New Roman" w:cs="Times New Roman"/>
        </w:rPr>
        <w:t>variable is missing</w:t>
      </w:r>
    </w:p>
    <w:p w:rsidR="007F665C" w:rsidRDefault="007F665C" w:rsidP="00CE2797">
      <w:pPr>
        <w:pStyle w:val="ListParagraph"/>
        <w:numPr>
          <w:ilvl w:val="0"/>
          <w:numId w:val="36"/>
        </w:numPr>
        <w:rPr>
          <w:rFonts w:ascii="Times New Roman" w:hAnsi="Times New Roman" w:cs="Times New Roman"/>
        </w:rPr>
      </w:pPr>
      <w:r w:rsidRPr="007F665C">
        <w:rPr>
          <w:rFonts w:ascii="Times New Roman" w:hAnsi="Times New Roman" w:cs="Times New Roman"/>
        </w:rPr>
        <w:t>To check if the variable order is correct</w:t>
      </w:r>
    </w:p>
    <w:p w:rsidR="008564C5" w:rsidRDefault="008564C5" w:rsidP="008564C5">
      <w:pPr>
        <w:pStyle w:val="ListParagraph"/>
        <w:numPr>
          <w:ilvl w:val="0"/>
          <w:numId w:val="36"/>
        </w:numPr>
        <w:rPr>
          <w:rFonts w:ascii="Times New Roman" w:hAnsi="Times New Roman" w:cs="Times New Roman"/>
        </w:rPr>
      </w:pPr>
      <w:bookmarkStart w:id="28" w:name="OLE_LINK78"/>
      <w:bookmarkStart w:id="29" w:name="OLE_LINK79"/>
      <w:r>
        <w:rPr>
          <w:rFonts w:ascii="Times New Roman" w:hAnsi="Times New Roman" w:cs="Times New Roman"/>
        </w:rPr>
        <w:t xml:space="preserve">To check </w:t>
      </w:r>
      <w:r w:rsidRPr="008564C5">
        <w:rPr>
          <w:rFonts w:ascii="Times New Roman" w:hAnsi="Times New Roman" w:cs="Times New Roman"/>
        </w:rPr>
        <w:t xml:space="preserve">if --DY, --STDY or --ENDY is present in the </w:t>
      </w:r>
      <w:proofErr w:type="spellStart"/>
      <w:r w:rsidR="00684A07">
        <w:rPr>
          <w:rFonts w:ascii="Times New Roman" w:hAnsi="Times New Roman" w:cs="Times New Roman"/>
        </w:rPr>
        <w:t>vardef</w:t>
      </w:r>
      <w:proofErr w:type="spellEnd"/>
      <w:r w:rsidRPr="008564C5">
        <w:rPr>
          <w:rFonts w:ascii="Times New Roman" w:hAnsi="Times New Roman" w:cs="Times New Roman"/>
        </w:rPr>
        <w:t xml:space="preserve"> that a COMPMETHOD is provided in the comments</w:t>
      </w:r>
      <w:r>
        <w:rPr>
          <w:rFonts w:ascii="Times New Roman" w:hAnsi="Times New Roman" w:cs="Times New Roman"/>
        </w:rPr>
        <w:t xml:space="preserve"> (</w:t>
      </w:r>
      <w:r w:rsidRPr="0045369F">
        <w:rPr>
          <w:rFonts w:ascii="Times New Roman" w:hAnsi="Times New Roman" w:cs="Times New Roman"/>
        </w:rPr>
        <w:t>Check030270</w:t>
      </w:r>
      <w:r>
        <w:rPr>
          <w:rFonts w:ascii="Times New Roman" w:hAnsi="Times New Roman" w:cs="Times New Roman"/>
        </w:rPr>
        <w:t>)</w:t>
      </w:r>
    </w:p>
    <w:p w:rsidR="008564C5" w:rsidRDefault="008564C5" w:rsidP="008564C5">
      <w:pPr>
        <w:pStyle w:val="ListParagraph"/>
        <w:numPr>
          <w:ilvl w:val="0"/>
          <w:numId w:val="36"/>
        </w:numPr>
        <w:rPr>
          <w:rFonts w:ascii="Times New Roman" w:hAnsi="Times New Roman" w:cs="Times New Roman"/>
        </w:rPr>
      </w:pPr>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Pr="008564C5">
        <w:rPr>
          <w:rFonts w:ascii="Times New Roman" w:hAnsi="Times New Roman" w:cs="Times New Roman"/>
        </w:rPr>
        <w:t>STTPT</w:t>
      </w:r>
      <w:bookmarkStart w:id="30" w:name="OLE_LINK76"/>
      <w:bookmarkStart w:id="31" w:name="OLE_LINK77"/>
      <w:r>
        <w:rPr>
          <w:rFonts w:ascii="Times New Roman" w:hAnsi="Times New Roman" w:cs="Times New Roman"/>
        </w:rPr>
        <w:t xml:space="preserve"> (Check</w:t>
      </w:r>
      <w:r w:rsidRPr="0045369F">
        <w:rPr>
          <w:rFonts w:ascii="Times New Roman" w:hAnsi="Times New Roman" w:cs="Times New Roman"/>
        </w:rPr>
        <w:t>030714</w:t>
      </w:r>
      <w:r>
        <w:rPr>
          <w:rFonts w:ascii="Times New Roman" w:hAnsi="Times New Roman" w:cs="Times New Roman"/>
        </w:rPr>
        <w:t>)</w:t>
      </w:r>
      <w:bookmarkEnd w:id="30"/>
      <w:bookmarkEnd w:id="31"/>
    </w:p>
    <w:p w:rsidR="008564C5" w:rsidRDefault="008564C5" w:rsidP="008564C5">
      <w:pPr>
        <w:pStyle w:val="ListParagraph"/>
        <w:numPr>
          <w:ilvl w:val="0"/>
          <w:numId w:val="36"/>
        </w:numPr>
        <w:rPr>
          <w:rFonts w:ascii="Times New Roman" w:hAnsi="Times New Roman" w:cs="Times New Roman"/>
        </w:rPr>
      </w:pPr>
      <w:r>
        <w:rPr>
          <w:rFonts w:ascii="Times New Roman" w:hAnsi="Times New Roman" w:cs="Times New Roman"/>
        </w:rPr>
        <w:t xml:space="preserve">To </w:t>
      </w:r>
      <w:r w:rsidRPr="008564C5">
        <w:rPr>
          <w:rFonts w:ascii="Times New Roman" w:hAnsi="Times New Roman" w:cs="Times New Roman"/>
        </w:rPr>
        <w:t xml:space="preserve">Check for each domain that a comment is attached to the variable </w:t>
      </w:r>
      <w:r>
        <w:rPr>
          <w:rFonts w:ascii="Times New Roman" w:hAnsi="Times New Roman" w:cs="Times New Roman"/>
        </w:rPr>
        <w:t>–</w:t>
      </w:r>
      <w:r w:rsidR="00684A07">
        <w:rPr>
          <w:rFonts w:ascii="Times New Roman" w:hAnsi="Times New Roman" w:cs="Times New Roman"/>
        </w:rPr>
        <w:t>EN</w:t>
      </w:r>
      <w:r w:rsidRPr="008564C5">
        <w:rPr>
          <w:rFonts w:ascii="Times New Roman" w:hAnsi="Times New Roman" w:cs="Times New Roman"/>
        </w:rPr>
        <w:t>TPT</w:t>
      </w:r>
      <w:r>
        <w:rPr>
          <w:rFonts w:ascii="Times New Roman" w:hAnsi="Times New Roman" w:cs="Times New Roman"/>
        </w:rPr>
        <w:t xml:space="preserve"> (Check</w:t>
      </w:r>
      <w:r w:rsidRPr="0045369F">
        <w:rPr>
          <w:rFonts w:ascii="Times New Roman" w:hAnsi="Times New Roman" w:cs="Times New Roman"/>
        </w:rPr>
        <w:t>03071</w:t>
      </w:r>
      <w:r>
        <w:rPr>
          <w:rFonts w:ascii="Times New Roman" w:hAnsi="Times New Roman" w:cs="Times New Roman"/>
        </w:rPr>
        <w:t>5)</w:t>
      </w:r>
    </w:p>
    <w:p w:rsidR="00AE6A2B" w:rsidRDefault="00AE6A2B" w:rsidP="00AE6A2B">
      <w:pPr>
        <w:pStyle w:val="ListParagraph"/>
        <w:numPr>
          <w:ilvl w:val="0"/>
          <w:numId w:val="36"/>
        </w:numPr>
        <w:rPr>
          <w:rFonts w:ascii="Times New Roman" w:hAnsi="Times New Roman" w:cs="Times New Roman"/>
        </w:rPr>
      </w:pPr>
      <w:r w:rsidRPr="00AE6A2B">
        <w:rPr>
          <w:rFonts w:ascii="Times New Roman" w:hAnsi="Times New Roman" w:cs="Times New Roman"/>
        </w:rPr>
        <w:t>To check if the CODEVAL is sorted numerically for meaningful RNK CODELST</w:t>
      </w:r>
    </w:p>
    <w:p w:rsidR="00AE6A2B" w:rsidRPr="00CE2797" w:rsidRDefault="00AE6A2B" w:rsidP="00AE6A2B">
      <w:pPr>
        <w:pStyle w:val="ListParagraph"/>
        <w:numPr>
          <w:ilvl w:val="0"/>
          <w:numId w:val="36"/>
        </w:numPr>
        <w:rPr>
          <w:rFonts w:ascii="Times New Roman" w:hAnsi="Times New Roman" w:cs="Times New Roman"/>
        </w:rPr>
      </w:pPr>
      <w:r w:rsidRPr="00AE6A2B">
        <w:rPr>
          <w:rFonts w:ascii="Times New Roman" w:hAnsi="Times New Roman" w:cs="Times New Roman"/>
        </w:rPr>
        <w:t>To Check if the CODEVAL is sorted alphabetically for non-meaningful RNK CODELST</w:t>
      </w:r>
    </w:p>
    <w:bookmarkEnd w:id="28"/>
    <w:bookmarkEnd w:id="29"/>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proofErr w:type="spellStart"/>
      <w:proofErr w:type="gramStart"/>
      <w:r w:rsidR="007D298E" w:rsidRPr="007D298E">
        <w:rPr>
          <w:rFonts w:ascii="Times New Roman" w:hAnsi="Times New Roman" w:cs="Times New Roman"/>
          <w:color w:val="000000"/>
          <w:sz w:val="20"/>
          <w:szCs w:val="20"/>
          <w:shd w:val="clear" w:color="auto" w:fill="FFFFFF"/>
        </w:rPr>
        <w:t>jjchkmetadata</w:t>
      </w:r>
      <w:proofErr w:type="spellEnd"/>
      <w:r w:rsidR="00C22E3A" w:rsidRPr="007D298E">
        <w:rPr>
          <w:rFonts w:ascii="Times New Roman" w:hAnsi="Times New Roman" w:cs="Times New Roman"/>
          <w:color w:val="000000"/>
          <w:sz w:val="20"/>
          <w:szCs w:val="20"/>
          <w:shd w:val="clear" w:color="auto" w:fill="FFFFFF"/>
        </w:rPr>
        <w:t>(</w:t>
      </w:r>
      <w:proofErr w:type="gramEnd"/>
      <w:r w:rsidR="00C22E3A" w:rsidRPr="007D298E">
        <w:rPr>
          <w:rFonts w:ascii="Times New Roman" w:hAnsi="Times New Roman" w:cs="Times New Roman"/>
          <w:color w:val="000000"/>
          <w:sz w:val="20"/>
          <w:szCs w:val="20"/>
          <w:shd w:val="clear" w:color="auto" w:fill="FFFFFF"/>
        </w:rPr>
        <w:t xml:space="preserve"> </w:t>
      </w:r>
      <w:proofErr w:type="spellStart"/>
      <w:r w:rsidR="00C22E3A" w:rsidRPr="007D298E">
        <w:rPr>
          <w:rFonts w:ascii="Times New Roman" w:hAnsi="Times New Roman" w:cs="Times New Roman"/>
          <w:color w:val="000000"/>
          <w:sz w:val="20"/>
          <w:szCs w:val="20"/>
          <w:shd w:val="clear" w:color="auto" w:fill="FFFFFF"/>
        </w:rPr>
        <w:t>mlib</w:t>
      </w:r>
      <w:proofErr w:type="spellEnd"/>
      <w:r w:rsidR="00C22E3A" w:rsidRPr="007D298E">
        <w:rPr>
          <w:rFonts w:ascii="Times New Roman" w:hAnsi="Times New Roman" w:cs="Times New Roman"/>
          <w:color w:val="000000"/>
          <w:sz w:val="20"/>
          <w:szCs w:val="20"/>
          <w:shd w:val="clear" w:color="auto" w:fill="FFFFFF"/>
        </w:rPr>
        <w:t xml:space="preserve">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proofErr w:type="spellStart"/>
      <w:r w:rsidRPr="001D094A">
        <w:rPr>
          <w:rFonts w:ascii="Times New Roman" w:hAnsi="Times New Roman" w:cs="Times New Roman"/>
          <w:color w:val="000000"/>
          <w:sz w:val="20"/>
          <w:szCs w:val="20"/>
          <w:shd w:val="clear" w:color="auto" w:fill="FFFFFF"/>
        </w:rPr>
        <w:t>MetadataCheck</w:t>
      </w:r>
      <w:proofErr w:type="spellEnd"/>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32" w:name="OLE_LINK10"/>
      <w:bookmarkStart w:id="33" w:name="OLE_LINK11"/>
      <w:bookmarkStart w:id="34" w:name="OLE_LINK12"/>
      <w:r w:rsidR="00D25951">
        <w:rPr>
          <w:rFonts w:ascii="Times New Roman" w:hAnsi="Times New Roman" w:cs="Times New Roman"/>
        </w:rPr>
        <w:t xml:space="preserve">default </w:t>
      </w:r>
      <w:bookmarkEnd w:id="32"/>
      <w:bookmarkEnd w:id="33"/>
      <w:bookmarkEnd w:id="34"/>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w:t>
      </w:r>
      <w:proofErr w:type="spellStart"/>
      <w:r w:rsidR="00D25951" w:rsidRPr="00D25951">
        <w:rPr>
          <w:rFonts w:ascii="Times New Roman" w:hAnsi="Times New Roman" w:cs="Times New Roman"/>
        </w:rPr>
        <w:t>tglobal</w:t>
      </w:r>
      <w:proofErr w:type="spellEnd"/>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35" w:name="OLE_LINK29"/>
      <w:bookmarkStart w:id="36" w:name="OLE_LINK38"/>
      <w:r w:rsidR="00D25951">
        <w:rPr>
          <w:rFonts w:ascii="Times New Roman" w:hAnsi="Times New Roman" w:cs="Times New Roman"/>
        </w:rPr>
        <w:t xml:space="preserve">(default </w:t>
      </w:r>
      <w:proofErr w:type="spellStart"/>
      <w:r w:rsidR="00D25951" w:rsidRPr="00D25951">
        <w:rPr>
          <w:rFonts w:ascii="Times New Roman" w:hAnsi="Times New Roman" w:cs="Times New Roman"/>
        </w:rPr>
        <w:t>MetadataCheck</w:t>
      </w:r>
      <w:proofErr w:type="spellEnd"/>
      <w:r w:rsidR="00D25951">
        <w:rPr>
          <w:rFonts w:ascii="Times New Roman" w:hAnsi="Times New Roman" w:cs="Times New Roman"/>
        </w:rPr>
        <w:t>)</w:t>
      </w:r>
      <w:bookmarkEnd w:id="35"/>
      <w:bookmarkEnd w:id="36"/>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37" w:name="OLE_LINK8"/>
      <w:bookmarkStart w:id="38" w:name="OLE_LINK9"/>
      <w:r w:rsidR="006E746C" w:rsidRPr="001D094A">
        <w:rPr>
          <w:rFonts w:ascii="Times New Roman" w:hAnsi="Times New Roman" w:cs="Times New Roman"/>
        </w:rPr>
        <w:t>PX</w:t>
      </w:r>
      <w:r w:rsidR="009C1E41">
        <w:rPr>
          <w:rFonts w:ascii="Times New Roman" w:hAnsi="Times New Roman" w:cs="Times New Roman"/>
        </w:rPr>
        <w:t>LTimeCode_MetadataCheck</w:t>
      </w:r>
      <w:r w:rsidR="006E746C" w:rsidRPr="001D094A">
        <w:rPr>
          <w:rFonts w:ascii="Times New Roman" w:hAnsi="Times New Roman" w:cs="Times New Roman"/>
        </w:rPr>
        <w:t>.xml</w:t>
      </w:r>
      <w:bookmarkEnd w:id="37"/>
      <w:bookmarkEnd w:id="38"/>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DatasetChk</w:t>
      </w:r>
      <w:proofErr w:type="spellEnd"/>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CodelistChk</w:t>
      </w:r>
      <w:proofErr w:type="spellEnd"/>
      <w:r w:rsidRPr="001D094A">
        <w:rPr>
          <w:rFonts w:ascii="Times New Roman" w:hAnsi="Times New Roman" w:cs="Times New Roman"/>
        </w:rPr>
        <w:t xml:space="preserve">: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lastRenderedPageBreak/>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 xml:space="preserve">missing except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Variables CODEVAL and DECOD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AE6A2B" w:rsidRDefault="00AE6A2B" w:rsidP="00AE6A2B">
      <w:pPr>
        <w:pStyle w:val="ListParagraph"/>
        <w:numPr>
          <w:ilvl w:val="0"/>
          <w:numId w:val="39"/>
        </w:numPr>
        <w:rPr>
          <w:rFonts w:ascii="Times New Roman" w:hAnsi="Times New Roman" w:cs="Times New Roman"/>
        </w:rPr>
      </w:pPr>
      <w:r>
        <w:rPr>
          <w:rFonts w:ascii="Times New Roman" w:hAnsi="Times New Roman" w:cs="Times New Roman"/>
        </w:rPr>
        <w:t>T</w:t>
      </w:r>
      <w:r w:rsidRPr="00AE6A2B">
        <w:rPr>
          <w:rFonts w:ascii="Times New Roman" w:hAnsi="Times New Roman" w:cs="Times New Roman"/>
        </w:rPr>
        <w:t xml:space="preserve">he CODEVAL is </w:t>
      </w:r>
      <w:r w:rsidR="00A34896">
        <w:rPr>
          <w:rFonts w:ascii="Times New Roman" w:hAnsi="Times New Roman" w:cs="Times New Roman"/>
        </w:rPr>
        <w:t xml:space="preserve">not </w:t>
      </w:r>
      <w:r w:rsidRPr="00AE6A2B">
        <w:rPr>
          <w:rFonts w:ascii="Times New Roman" w:hAnsi="Times New Roman" w:cs="Times New Roman"/>
        </w:rPr>
        <w:t>sorted numerically for meaningful RNK CODELST</w:t>
      </w:r>
      <w:r>
        <w:rPr>
          <w:rFonts w:ascii="Times New Roman" w:hAnsi="Times New Roman" w:cs="Times New Roman"/>
        </w:rPr>
        <w:t xml:space="preserve"> XXX</w:t>
      </w:r>
    </w:p>
    <w:p w:rsidR="007E234A" w:rsidRDefault="007E234A" w:rsidP="007E234A">
      <w:pPr>
        <w:pStyle w:val="ListParagraph"/>
        <w:ind w:left="1440"/>
        <w:rPr>
          <w:rFonts w:ascii="Times New Roman" w:hAnsi="Times New Roman" w:cs="Times New Roman"/>
        </w:rPr>
      </w:pPr>
      <w:r>
        <w:rPr>
          <w:rFonts w:ascii="Times New Roman" w:hAnsi="Times New Roman" w:cs="Times New Roman"/>
        </w:rPr>
        <w:t>Action: for CODEVAL in standard metadata, assign sequential RNK starting from 1 per the relative order in standard CODELST. After these are well-sorted, sort the customized CODEVAL in study level not in standard CODELST alphabetically to assign sequential RNK.</w:t>
      </w:r>
    </w:p>
    <w:p w:rsidR="00AE6A2B" w:rsidRPr="001D094A" w:rsidRDefault="00AE6A2B" w:rsidP="00AE6A2B">
      <w:pPr>
        <w:pStyle w:val="ListParagraph"/>
        <w:numPr>
          <w:ilvl w:val="0"/>
          <w:numId w:val="39"/>
        </w:numPr>
        <w:rPr>
          <w:rFonts w:ascii="Times New Roman" w:hAnsi="Times New Roman" w:cs="Times New Roman"/>
        </w:rPr>
      </w:pPr>
      <w:r>
        <w:rPr>
          <w:rFonts w:ascii="Times New Roman" w:hAnsi="Times New Roman" w:cs="Times New Roman"/>
        </w:rPr>
        <w:t>T</w:t>
      </w:r>
      <w:r w:rsidRPr="00AE6A2B">
        <w:rPr>
          <w:rFonts w:ascii="Times New Roman" w:hAnsi="Times New Roman" w:cs="Times New Roman"/>
        </w:rPr>
        <w:t xml:space="preserve">he CODEVAL is </w:t>
      </w:r>
      <w:r w:rsidR="00A34896">
        <w:rPr>
          <w:rFonts w:ascii="Times New Roman" w:hAnsi="Times New Roman" w:cs="Times New Roman"/>
        </w:rPr>
        <w:t xml:space="preserve">not </w:t>
      </w:r>
      <w:r w:rsidRPr="00AE6A2B">
        <w:rPr>
          <w:rFonts w:ascii="Times New Roman" w:hAnsi="Times New Roman" w:cs="Times New Roman"/>
        </w:rPr>
        <w:t>sorted alphabetically for non-meaningful RNK CODELST</w:t>
      </w:r>
      <w:r>
        <w:rPr>
          <w:rFonts w:ascii="Times New Roman" w:hAnsi="Times New Roman" w:cs="Times New Roman"/>
        </w:rPr>
        <w:t xml:space="preserve"> XXX</w:t>
      </w:r>
    </w:p>
    <w:p w:rsidR="00436B20" w:rsidRPr="001D094A" w:rsidRDefault="004336E5" w:rsidP="009F44C6">
      <w:pPr>
        <w:pStyle w:val="ListParagraph"/>
        <w:numPr>
          <w:ilvl w:val="0"/>
          <w:numId w:val="37"/>
        </w:numPr>
        <w:rPr>
          <w:rFonts w:ascii="Times New Roman" w:hAnsi="Times New Roman" w:cs="Times New Roman"/>
        </w:rPr>
      </w:pPr>
      <w:proofErr w:type="spellStart"/>
      <w:r>
        <w:rPr>
          <w:rFonts w:ascii="Times New Roman" w:hAnsi="Times New Roman" w:cs="Times New Roman"/>
        </w:rPr>
        <w:t>Val</w:t>
      </w:r>
      <w:r w:rsidR="00157298">
        <w:rPr>
          <w:rFonts w:ascii="Times New Roman" w:hAnsi="Times New Roman" w:cs="Times New Roman"/>
        </w:rPr>
        <w:t>def</w:t>
      </w:r>
      <w:r>
        <w:rPr>
          <w:rFonts w:ascii="Times New Roman" w:hAnsi="Times New Roman" w:cs="Times New Roman"/>
        </w:rPr>
        <w:t>Chk</w:t>
      </w:r>
      <w:proofErr w:type="spellEnd"/>
    </w:p>
    <w:p w:rsidR="00D47A5E" w:rsidRPr="001D094A" w:rsidRDefault="00D47A5E" w:rsidP="009F44C6">
      <w:pPr>
        <w:pStyle w:val="ListParagraph"/>
        <w:numPr>
          <w:ilvl w:val="0"/>
          <w:numId w:val="40"/>
        </w:numPr>
        <w:rPr>
          <w:rFonts w:ascii="Times New Roman" w:hAnsi="Times New Roman" w:cs="Times New Roman"/>
        </w:rPr>
      </w:pPr>
      <w:r w:rsidRPr="001D094A">
        <w:rPr>
          <w:rFonts w:ascii="Times New Roman" w:hAnsi="Times New Roman" w:cs="Times New Roman"/>
        </w:rPr>
        <w:t>VALVAL in VALDEF is missing</w:t>
      </w:r>
    </w:p>
    <w:p w:rsidR="003D243B" w:rsidRDefault="00D47A5E" w:rsidP="003D243B">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ORIGIN </w:t>
      </w:r>
      <w:r w:rsidR="008E5A1A">
        <w:rPr>
          <w:rFonts w:ascii="Times New Roman" w:hAnsi="Times New Roman" w:cs="Times New Roman"/>
        </w:rPr>
        <w:t xml:space="preserve">in </w:t>
      </w:r>
      <w:r w:rsidR="009C1E41">
        <w:rPr>
          <w:rFonts w:ascii="Times New Roman" w:hAnsi="Times New Roman" w:cs="Times New Roman"/>
        </w:rPr>
        <w:t xml:space="preserve">VALDEF </w:t>
      </w:r>
      <w:r w:rsidRPr="001D094A">
        <w:rPr>
          <w:rFonts w:ascii="Times New Roman" w:hAnsi="Times New Roman" w:cs="Times New Roman"/>
        </w:rPr>
        <w:t>is missing</w:t>
      </w:r>
    </w:p>
    <w:p w:rsidR="003D243B" w:rsidRPr="003D243B" w:rsidRDefault="003D243B" w:rsidP="003D243B">
      <w:pPr>
        <w:pStyle w:val="ListParagraph"/>
        <w:numPr>
          <w:ilvl w:val="0"/>
          <w:numId w:val="40"/>
        </w:numPr>
        <w:rPr>
          <w:rFonts w:ascii="Times New Roman" w:hAnsi="Times New Roman" w:cs="Times New Roman"/>
        </w:rPr>
      </w:pPr>
      <w:r w:rsidRPr="003D243B">
        <w:rPr>
          <w:rFonts w:ascii="Times New Roman" w:hAnsi="Times New Roman" w:cs="Times New Roman"/>
        </w:rPr>
        <w:t>ORIGIN format is not correct for multiple origin values. If there are multiple ORIGINS then the CRF should be in the end. For example: “Assigned, CRF” not “CRF, Assigned”.</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CRFPAGE is missing when ORIGIN contains CRF</w:t>
      </w:r>
    </w:p>
    <w:p w:rsidR="00157298"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FF4B32" w:rsidRDefault="005E4BD4" w:rsidP="00FF4B32">
      <w:pPr>
        <w:pStyle w:val="ListParagraph"/>
        <w:numPr>
          <w:ilvl w:val="0"/>
          <w:numId w:val="40"/>
        </w:numPr>
        <w:rPr>
          <w:rFonts w:ascii="Times New Roman" w:hAnsi="Times New Roman" w:cs="Times New Roman"/>
        </w:rPr>
      </w:pPr>
      <w:bookmarkStart w:id="39" w:name="OLE_LINK58"/>
      <w:bookmarkStart w:id="40" w:name="OLE_LINK59"/>
      <w:r>
        <w:rPr>
          <w:rFonts w:ascii="Times New Roman" w:hAnsi="Times New Roman" w:cs="Times New Roman"/>
        </w:rPr>
        <w:t>The comment or computational</w:t>
      </w:r>
      <w:r w:rsidR="00BA6A8E">
        <w:rPr>
          <w:rFonts w:ascii="Times New Roman" w:hAnsi="Times New Roman" w:cs="Times New Roman"/>
        </w:rPr>
        <w:t xml:space="preserve"> method of derived VALVAL </w:t>
      </w:r>
      <w:r w:rsidR="00FF4B32" w:rsidRPr="009C1E41">
        <w:rPr>
          <w:rFonts w:ascii="Times New Roman" w:hAnsi="Times New Roman" w:cs="Times New Roman"/>
        </w:rPr>
        <w:t>is missing</w:t>
      </w:r>
      <w:bookmarkEnd w:id="39"/>
      <w:bookmarkEnd w:id="40"/>
    </w:p>
    <w:p w:rsidR="00BA6A8E" w:rsidRPr="00BA6A8E" w:rsidRDefault="00BA6A8E" w:rsidP="00BA6A8E">
      <w:pPr>
        <w:pStyle w:val="ListParagraph"/>
        <w:numPr>
          <w:ilvl w:val="0"/>
          <w:numId w:val="40"/>
        </w:numPr>
        <w:rPr>
          <w:rFonts w:ascii="Times New Roman" w:hAnsi="Times New Roman" w:cs="Times New Roman"/>
        </w:rPr>
      </w:pPr>
      <w:r>
        <w:rPr>
          <w:rFonts w:ascii="Times New Roman" w:hAnsi="Times New Roman" w:cs="Times New Roman"/>
        </w:rPr>
        <w:t>The comment or computational</w:t>
      </w:r>
      <w:r w:rsidRPr="009C1E41">
        <w:rPr>
          <w:rFonts w:ascii="Times New Roman" w:hAnsi="Times New Roman" w:cs="Times New Roman"/>
        </w:rPr>
        <w:t xml:space="preserve"> method of </w:t>
      </w:r>
      <w:r>
        <w:rPr>
          <w:rFonts w:ascii="Times New Roman" w:hAnsi="Times New Roman" w:cs="Times New Roman"/>
        </w:rPr>
        <w:t xml:space="preserve">non-derived VALVAL </w:t>
      </w:r>
      <w:r w:rsidRPr="009C1E41">
        <w:rPr>
          <w:rFonts w:ascii="Times New Roman" w:hAnsi="Times New Roman" w:cs="Times New Roman"/>
        </w:rPr>
        <w:t xml:space="preserve">is </w:t>
      </w:r>
      <w:r>
        <w:rPr>
          <w:rFonts w:ascii="Times New Roman" w:hAnsi="Times New Roman" w:cs="Times New Roman"/>
        </w:rPr>
        <w:t xml:space="preserve">not </w:t>
      </w:r>
      <w:r w:rsidRPr="009C1E41">
        <w:rPr>
          <w:rFonts w:ascii="Times New Roman" w:hAnsi="Times New Roman" w:cs="Times New Roman"/>
        </w:rPr>
        <w:t>missing</w:t>
      </w:r>
    </w:p>
    <w:p w:rsidR="00AC51EF" w:rsidRDefault="00C368EC" w:rsidP="00BF1DA5">
      <w:pPr>
        <w:pStyle w:val="ListParagraph"/>
        <w:numPr>
          <w:ilvl w:val="0"/>
          <w:numId w:val="40"/>
        </w:numPr>
        <w:rPr>
          <w:rFonts w:ascii="Times New Roman" w:hAnsi="Times New Roman" w:cs="Times New Roman"/>
        </w:rPr>
      </w:pPr>
      <w:r w:rsidRPr="00AC51EF">
        <w:rPr>
          <w:rFonts w:ascii="Times New Roman" w:hAnsi="Times New Roman" w:cs="Times New Roman"/>
        </w:rPr>
        <w:t>T</w:t>
      </w:r>
      <w:r w:rsidR="00AC51EF" w:rsidRPr="00AC51EF">
        <w:rPr>
          <w:rFonts w:ascii="Times New Roman" w:hAnsi="Times New Roman" w:cs="Times New Roman"/>
        </w:rPr>
        <w:t xml:space="preserve">he value list of IECAT (JJ standard), CCCAT, DSCAT, FTCAT, QSCAT, LBCAT, LBSPEC or </w:t>
      </w:r>
      <w:r w:rsidR="00AC752D">
        <w:rPr>
          <w:rFonts w:ascii="Times New Roman" w:hAnsi="Times New Roman" w:cs="Times New Roman"/>
        </w:rPr>
        <w:t xml:space="preserve">LBMETHOD </w:t>
      </w:r>
      <w:r w:rsidR="00436B20" w:rsidRPr="00AC51EF">
        <w:rPr>
          <w:rFonts w:ascii="Times New Roman" w:hAnsi="Times New Roman" w:cs="Times New Roman"/>
        </w:rPr>
        <w:t xml:space="preserve">is </w:t>
      </w:r>
      <w:r w:rsidRPr="00AC51EF">
        <w:rPr>
          <w:rFonts w:ascii="Times New Roman" w:hAnsi="Times New Roman" w:cs="Times New Roman"/>
        </w:rPr>
        <w:t xml:space="preserve">not </w:t>
      </w:r>
      <w:r w:rsidR="00436B20" w:rsidRPr="00AC51EF">
        <w:rPr>
          <w:rFonts w:ascii="Times New Roman" w:hAnsi="Times New Roman" w:cs="Times New Roman"/>
        </w:rPr>
        <w:t>correct</w:t>
      </w:r>
      <w:r w:rsidR="00BF1DA5">
        <w:rPr>
          <w:rFonts w:ascii="Times New Roman" w:hAnsi="Times New Roman" w:cs="Times New Roman"/>
        </w:rPr>
        <w:t>. Please note</w:t>
      </w:r>
      <w:r w:rsidR="00BF1DA5" w:rsidRPr="00BF1DA5">
        <w:t xml:space="preserve"> </w:t>
      </w:r>
      <w:r w:rsidR="00BF1DA5">
        <w:t>f</w:t>
      </w:r>
      <w:r w:rsidR="00BF1DA5" w:rsidRPr="00BF1DA5">
        <w:rPr>
          <w:rFonts w:ascii="Times New Roman" w:hAnsi="Times New Roman" w:cs="Times New Roman"/>
        </w:rPr>
        <w:t>or nested value list, the VALUELST can only be missing when it’s the lowest level. Like for LB, LBCAT/LBSPEC/LBMETHOD the VALUELST should not be missing, but only the LBTESTCD should have missing VALUELST</w:t>
      </w:r>
    </w:p>
    <w:p w:rsidR="00436B20" w:rsidRPr="00AC51EF" w:rsidRDefault="00C368EC" w:rsidP="009F44C6">
      <w:pPr>
        <w:pStyle w:val="ListParagraph"/>
        <w:numPr>
          <w:ilvl w:val="0"/>
          <w:numId w:val="40"/>
        </w:numPr>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VardefChk</w:t>
      </w:r>
      <w:proofErr w:type="spellEnd"/>
    </w:p>
    <w:p w:rsidR="001A20F4" w:rsidRPr="001A20F4" w:rsidRDefault="001A20F4"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rPr>
          <w:rFonts w:ascii="Times New Roman" w:hAnsi="Times New Roman" w:cs="Times New Roman"/>
        </w:rPr>
      </w:pPr>
      <w:r w:rsidRPr="001A20F4">
        <w:rPr>
          <w:rFonts w:ascii="Times New Roman" w:hAnsi="Times New Roman" w:cs="Times New Roman"/>
        </w:rPr>
        <w:t xml:space="preserve">ORIGIN format is not correct for multiple origin values. </w:t>
      </w:r>
      <w:bookmarkStart w:id="41" w:name="OLE_LINK26"/>
      <w:bookmarkStart w:id="42" w:name="OLE_LINK27"/>
      <w:r w:rsidRPr="001A20F4">
        <w:rPr>
          <w:rFonts w:ascii="Times New Roman" w:hAnsi="Times New Roman" w:cs="Times New Roman"/>
        </w:rPr>
        <w:t>If there are multiple ORIGINS then the CRF should be in the end. For example: “Assigned, CRF” not “CRF, Assigned”.</w:t>
      </w:r>
      <w:bookmarkEnd w:id="41"/>
      <w:bookmarkEnd w:id="42"/>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CRFPAGE is missing when ORIGIN contains CRF</w:t>
      </w:r>
    </w:p>
    <w:p w:rsidR="004336E5" w:rsidRDefault="004336E5" w:rsidP="003D243B">
      <w:pPr>
        <w:pStyle w:val="ListParagraph"/>
        <w:numPr>
          <w:ilvl w:val="0"/>
          <w:numId w:val="44"/>
        </w:numPr>
        <w:rPr>
          <w:rFonts w:ascii="Times New Roman" w:hAnsi="Times New Roman" w:cs="Times New Roman"/>
        </w:rPr>
      </w:pPr>
      <w:r w:rsidRPr="001D094A">
        <w:rPr>
          <w:rFonts w:ascii="Times New Roman" w:hAnsi="Times New Roman" w:cs="Times New Roman"/>
        </w:rPr>
        <w:t>CRF page format is not correct (the delimiter should be ", ")</w:t>
      </w:r>
    </w:p>
    <w:p w:rsidR="00BA6A8E" w:rsidRDefault="00BA6A8E" w:rsidP="00BA6A8E">
      <w:pPr>
        <w:pStyle w:val="ListParagraph"/>
        <w:numPr>
          <w:ilvl w:val="0"/>
          <w:numId w:val="44"/>
        </w:numPr>
        <w:rPr>
          <w:rFonts w:ascii="Times New Roman" w:hAnsi="Times New Roman" w:cs="Times New Roman"/>
        </w:rPr>
      </w:pPr>
      <w:r>
        <w:rPr>
          <w:rFonts w:ascii="Times New Roman" w:hAnsi="Times New Roman" w:cs="Times New Roman"/>
        </w:rPr>
        <w:t xml:space="preserve">The comment or computational method of derived variable </w:t>
      </w:r>
      <w:r w:rsidRPr="009C1E41">
        <w:rPr>
          <w:rFonts w:ascii="Times New Roman" w:hAnsi="Times New Roman" w:cs="Times New Roman"/>
        </w:rPr>
        <w:t>is missing</w:t>
      </w:r>
    </w:p>
    <w:p w:rsidR="00BA6A8E" w:rsidRPr="00BA6A8E" w:rsidRDefault="00BA6A8E" w:rsidP="00BA6A8E">
      <w:pPr>
        <w:pStyle w:val="ListParagraph"/>
        <w:numPr>
          <w:ilvl w:val="0"/>
          <w:numId w:val="44"/>
        </w:numPr>
        <w:rPr>
          <w:rFonts w:ascii="Times New Roman" w:hAnsi="Times New Roman" w:cs="Times New Roman"/>
        </w:rPr>
      </w:pPr>
      <w:r>
        <w:rPr>
          <w:rFonts w:ascii="Times New Roman" w:hAnsi="Times New Roman" w:cs="Times New Roman"/>
        </w:rPr>
        <w:t>The comment or computational</w:t>
      </w:r>
      <w:r w:rsidRPr="009C1E41">
        <w:rPr>
          <w:rFonts w:ascii="Times New Roman" w:hAnsi="Times New Roman" w:cs="Times New Roman"/>
        </w:rPr>
        <w:t xml:space="preserve"> method of </w:t>
      </w:r>
      <w:r>
        <w:rPr>
          <w:rFonts w:ascii="Times New Roman" w:hAnsi="Times New Roman" w:cs="Times New Roman"/>
        </w:rPr>
        <w:t xml:space="preserve">non-derived variable </w:t>
      </w:r>
      <w:r w:rsidRPr="009C1E41">
        <w:rPr>
          <w:rFonts w:ascii="Times New Roman" w:hAnsi="Times New Roman" w:cs="Times New Roman"/>
        </w:rPr>
        <w:t xml:space="preserve">is </w:t>
      </w:r>
      <w:r>
        <w:rPr>
          <w:rFonts w:ascii="Times New Roman" w:hAnsi="Times New Roman" w:cs="Times New Roman"/>
        </w:rPr>
        <w:t xml:space="preserve">not </w:t>
      </w:r>
      <w:r w:rsidRPr="009C1E41">
        <w:rPr>
          <w:rFonts w:ascii="Times New Roman" w:hAnsi="Times New Roman" w:cs="Times New Roman"/>
        </w:rPr>
        <w:t>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Default="004336E5" w:rsidP="001A20F4">
      <w:pPr>
        <w:pStyle w:val="ListParagraph"/>
        <w:numPr>
          <w:ilvl w:val="0"/>
          <w:numId w:val="44"/>
        </w:numPr>
        <w:rPr>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45369F" w:rsidRDefault="0045369F" w:rsidP="00FB6AFE">
      <w:pPr>
        <w:pStyle w:val="ListParagraph"/>
        <w:numPr>
          <w:ilvl w:val="0"/>
          <w:numId w:val="44"/>
        </w:numPr>
        <w:rPr>
          <w:rFonts w:ascii="Times New Roman" w:hAnsi="Times New Roman" w:cs="Times New Roman"/>
        </w:rPr>
      </w:pPr>
      <w:r>
        <w:rPr>
          <w:rFonts w:ascii="Times New Roman" w:hAnsi="Times New Roman" w:cs="Times New Roman"/>
        </w:rPr>
        <w:lastRenderedPageBreak/>
        <w:t xml:space="preserve"> </w:t>
      </w:r>
      <w:r w:rsidR="00FB6AFE" w:rsidRPr="00FB6AFE">
        <w:rPr>
          <w:rFonts w:ascii="Times New Roman" w:hAnsi="Times New Roman" w:cs="Times New Roman"/>
        </w:rPr>
        <w:t>COMPUTATIONAL ALGORITHM attached to v</w:t>
      </w:r>
      <w:r w:rsidR="005E4BD4">
        <w:rPr>
          <w:rFonts w:ascii="Times New Roman" w:hAnsi="Times New Roman" w:cs="Times New Roman"/>
        </w:rPr>
        <w:t>ariable (--DY, --STDY or –ENDY)</w:t>
      </w:r>
      <w:r w:rsidR="00EC3E6F">
        <w:rPr>
          <w:rFonts w:ascii="Times New Roman" w:hAnsi="Times New Roman" w:cs="Times New Roman"/>
        </w:rPr>
        <w:t xml:space="preserve"> </w:t>
      </w:r>
      <w:r w:rsidR="00FB6AFE" w:rsidRPr="00FB6AFE">
        <w:rPr>
          <w:rFonts w:ascii="Times New Roman" w:hAnsi="Times New Roman" w:cs="Times New Roman"/>
        </w:rPr>
        <w:t>is missing.</w:t>
      </w:r>
    </w:p>
    <w:p w:rsidR="0045369F" w:rsidRDefault="00FB6AFE" w:rsidP="00FB6AFE">
      <w:pPr>
        <w:pStyle w:val="ListParagraph"/>
        <w:numPr>
          <w:ilvl w:val="0"/>
          <w:numId w:val="44"/>
        </w:numPr>
        <w:rPr>
          <w:rFonts w:ascii="Times New Roman" w:hAnsi="Times New Roman" w:cs="Times New Roman"/>
        </w:rPr>
      </w:pPr>
      <w:r>
        <w:rPr>
          <w:rFonts w:ascii="Times New Roman" w:hAnsi="Times New Roman" w:cs="Times New Roman"/>
        </w:rPr>
        <w:t>A comment that describes the start</w:t>
      </w:r>
      <w:r w:rsidRPr="00FB6AFE">
        <w:rPr>
          <w:rFonts w:ascii="Times New Roman" w:hAnsi="Times New Roman" w:cs="Times New Roman"/>
        </w:rPr>
        <w:t xml:space="preserve"> of the protocol-specified reference period is missing</w:t>
      </w:r>
    </w:p>
    <w:p w:rsidR="0045369F" w:rsidRDefault="00FB6AFE" w:rsidP="0045369F">
      <w:pPr>
        <w:pStyle w:val="ListParagraph"/>
        <w:numPr>
          <w:ilvl w:val="0"/>
          <w:numId w:val="44"/>
        </w:numPr>
        <w:rPr>
          <w:rFonts w:ascii="Times New Roman" w:hAnsi="Times New Roman" w:cs="Times New Roman"/>
        </w:rPr>
      </w:pPr>
      <w:r>
        <w:rPr>
          <w:rFonts w:ascii="Times New Roman" w:hAnsi="Times New Roman" w:cs="Times New Roman"/>
        </w:rPr>
        <w:t>A comment that describes the end</w:t>
      </w:r>
      <w:r w:rsidRPr="00FB6AFE">
        <w:rPr>
          <w:rFonts w:ascii="Times New Roman" w:hAnsi="Times New Roman" w:cs="Times New Roman"/>
        </w:rPr>
        <w:t xml:space="preserve"> of the protocol-specified reference period is missing</w:t>
      </w:r>
    </w:p>
    <w:p w:rsidR="00BA31FC" w:rsidRPr="001D094A" w:rsidRDefault="00BA31FC"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CrossChk</w:t>
      </w:r>
      <w:proofErr w:type="spellEnd"/>
    </w:p>
    <w:p w:rsidR="00BA31FC" w:rsidRDefault="00424ACA" w:rsidP="007D3435">
      <w:pPr>
        <w:pStyle w:val="ListParagraph"/>
        <w:numPr>
          <w:ilvl w:val="0"/>
          <w:numId w:val="24"/>
        </w:numPr>
        <w:rPr>
          <w:rFonts w:ascii="Times New Roman" w:hAnsi="Times New Roman" w:cs="Times New Roman"/>
        </w:rPr>
      </w:pPr>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p>
    <w:p w:rsidR="00644B48" w:rsidRPr="009C1E41" w:rsidRDefault="00644B48" w:rsidP="009C1E41">
      <w:pPr>
        <w:pStyle w:val="ListParagraph"/>
        <w:ind w:left="1440"/>
        <w:rPr>
          <w:rFonts w:ascii="Times New Roman" w:hAnsi="Times New Roman" w:cs="Times New Roman"/>
        </w:rPr>
      </w:pPr>
      <w:r w:rsidRPr="009C1E41">
        <w:rPr>
          <w:rFonts w:ascii="Times New Roman" w:hAnsi="Times New Roman" w:cs="Times New Roman"/>
        </w:rPr>
        <w:t xml:space="preserve">Action: add </w:t>
      </w:r>
      <w:r w:rsidR="007D3435" w:rsidRPr="009C1E41">
        <w:rPr>
          <w:rFonts w:ascii="Times New Roman" w:hAnsi="Times New Roman" w:cs="Times New Roman"/>
        </w:rPr>
        <w:t xml:space="preserve">Code list/Value list/ Computational Algorithm Method </w:t>
      </w:r>
      <w:r w:rsidRPr="009C1E41">
        <w:rPr>
          <w:rFonts w:ascii="Times New Roman" w:hAnsi="Times New Roman" w:cs="Times New Roman"/>
        </w:rPr>
        <w:t xml:space="preserve">to sheet </w:t>
      </w:r>
      <w:r w:rsidR="007D3435" w:rsidRPr="009C1E41">
        <w:rPr>
          <w:rFonts w:ascii="Times New Roman" w:hAnsi="Times New Roman" w:cs="Times New Roman"/>
        </w:rPr>
        <w:t>CD/VALDEF/COMPMETH</w:t>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9C1E41" w:rsidRDefault="00644B48" w:rsidP="009C1E41">
      <w:pPr>
        <w:pStyle w:val="ListParagraph"/>
        <w:ind w:left="1440"/>
        <w:rPr>
          <w:rFonts w:ascii="Times New Roman" w:hAnsi="Times New Roman" w:cs="Times New Roman"/>
        </w:rPr>
      </w:pPr>
      <w:r w:rsidRPr="009C1E41">
        <w:rPr>
          <w:rFonts w:ascii="Times New Roman" w:hAnsi="Times New Roman" w:cs="Times New Roman"/>
        </w:rPr>
        <w:t xml:space="preserve">Action: remove </w:t>
      </w:r>
      <w:r w:rsidR="007D3435" w:rsidRPr="009C1E41">
        <w:rPr>
          <w:rFonts w:ascii="Times New Roman" w:hAnsi="Times New Roman" w:cs="Times New Roman"/>
        </w:rPr>
        <w:t xml:space="preserve">Code list/Value list/ Computational Algorithm Method </w:t>
      </w:r>
      <w:r w:rsidRPr="009C1E41">
        <w:rPr>
          <w:rFonts w:ascii="Times New Roman" w:hAnsi="Times New Roman" w:cs="Times New Roman"/>
        </w:rPr>
        <w:t xml:space="preserve">from sheet </w:t>
      </w:r>
      <w:r w:rsidR="007D3435" w:rsidRPr="009C1E41">
        <w:rPr>
          <w:rFonts w:ascii="Times New Roman" w:hAnsi="Times New Roman" w:cs="Times New Roman"/>
        </w:rPr>
        <w:t>CD/VALDEF/COMPMETH</w:t>
      </w:r>
    </w:p>
    <w:p w:rsidR="00193D65" w:rsidRPr="00524D58" w:rsidRDefault="00193D65" w:rsidP="0047115C">
      <w:pPr>
        <w:pStyle w:val="ListParagraph"/>
        <w:ind w:left="1440"/>
        <w:rPr>
          <w:rFonts w:ascii="Times New Roman" w:hAnsi="Times New Roman" w:cs="Times New Roman"/>
        </w:rPr>
      </w:pPr>
      <w:r w:rsidRPr="00A82C92">
        <w:rPr>
          <w:rFonts w:ascii="Times New Roman" w:hAnsi="Times New Roman" w:cs="Times New Roman"/>
        </w:rPr>
        <w:t xml:space="preserve">ORIGIN </w:t>
      </w:r>
      <w:r w:rsidR="001E77AD" w:rsidRPr="00A82C92">
        <w:rPr>
          <w:rFonts w:ascii="Times New Roman" w:hAnsi="Times New Roman" w:cs="Times New Roman"/>
        </w:rPr>
        <w:t xml:space="preserve">of –ORRES/QVAL </w:t>
      </w:r>
      <w:r w:rsidRPr="00A82C92">
        <w:rPr>
          <w:rFonts w:ascii="Times New Roman" w:hAnsi="Times New Roman" w:cs="Times New Roman"/>
        </w:rPr>
        <w:t xml:space="preserve">in </w:t>
      </w:r>
      <w:r w:rsidR="00CF2BBF" w:rsidRPr="00A82C92">
        <w:rPr>
          <w:rFonts w:ascii="Times New Roman" w:hAnsi="Times New Roman" w:cs="Times New Roman"/>
        </w:rPr>
        <w:t xml:space="preserve">study metadata </w:t>
      </w:r>
      <w:r w:rsidRPr="00A82C92">
        <w:rPr>
          <w:rFonts w:ascii="Times New Roman" w:hAnsi="Times New Roman" w:cs="Times New Roman"/>
        </w:rPr>
        <w:t>VARDEF do not correspond with ORIGIN</w:t>
      </w:r>
      <w:r w:rsidR="001E77AD" w:rsidRPr="00524D58">
        <w:rPr>
          <w:rFonts w:ascii="Times New Roman" w:hAnsi="Times New Roman" w:cs="Times New Roman"/>
        </w:rPr>
        <w:t xml:space="preserve"> of –TESTCD/QNAM</w:t>
      </w:r>
      <w:r w:rsidRPr="00524D58">
        <w:rPr>
          <w:rFonts w:ascii="Times New Roman" w:hAnsi="Times New Roman" w:cs="Times New Roman"/>
        </w:rPr>
        <w:t xml:space="preserve"> in </w:t>
      </w:r>
      <w:r w:rsidR="00CF2BBF" w:rsidRPr="00524D58">
        <w:rPr>
          <w:rFonts w:ascii="Times New Roman" w:hAnsi="Times New Roman" w:cs="Times New Roman"/>
        </w:rPr>
        <w:t xml:space="preserve">study metadata </w:t>
      </w:r>
      <w:r w:rsidRPr="00524D58">
        <w:rPr>
          <w:rFonts w:ascii="Times New Roman" w:hAnsi="Times New Roman" w:cs="Times New Roman"/>
        </w:rPr>
        <w:t>VALDEF</w:t>
      </w:r>
    </w:p>
    <w:p w:rsidR="001E77AD" w:rsidRPr="009C1E41" w:rsidRDefault="001E77AD" w:rsidP="0047115C">
      <w:pPr>
        <w:pStyle w:val="ListParagraph"/>
        <w:ind w:left="1440"/>
        <w:rPr>
          <w:rFonts w:ascii="Times New Roman" w:hAnsi="Times New Roman" w:cs="Times New Roman"/>
        </w:rPr>
      </w:pPr>
      <w:r w:rsidRPr="009C1E41">
        <w:rPr>
          <w:rFonts w:ascii="Times New Roman" w:hAnsi="Times New Roman" w:cs="Times New Roman"/>
        </w:rPr>
        <w:t xml:space="preserve">Action: revise ORIGIN of –ORRES/QVAL in </w:t>
      </w:r>
      <w:r w:rsidR="007E41EC" w:rsidRPr="009C1E41">
        <w:rPr>
          <w:rFonts w:ascii="Times New Roman" w:hAnsi="Times New Roman" w:cs="Times New Roman"/>
        </w:rPr>
        <w:t xml:space="preserve">sheet </w:t>
      </w:r>
      <w:r w:rsidRPr="009C1E41">
        <w:rPr>
          <w:rFonts w:ascii="Times New Roman" w:hAnsi="Times New Roman" w:cs="Times New Roman"/>
        </w:rPr>
        <w:t xml:space="preserve">VARDEF or ORIGIN of –TESTCD/QNAM in </w:t>
      </w:r>
      <w:r w:rsidR="007E41EC" w:rsidRPr="009C1E41">
        <w:rPr>
          <w:rFonts w:ascii="Times New Roman" w:hAnsi="Times New Roman" w:cs="Times New Roman"/>
        </w:rPr>
        <w:t xml:space="preserve">sheet </w:t>
      </w:r>
      <w:r w:rsidRPr="009C1E41">
        <w:rPr>
          <w:rFonts w:ascii="Times New Roman" w:hAnsi="Times New Roman" w:cs="Times New Roman"/>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p>
    <w:p w:rsidR="00277E0C" w:rsidRPr="009C1E41" w:rsidRDefault="00277E0C" w:rsidP="009C1E41">
      <w:pPr>
        <w:pStyle w:val="ListParagraph"/>
        <w:ind w:left="1440"/>
        <w:rPr>
          <w:rFonts w:ascii="Times New Roman" w:hAnsi="Times New Roman" w:cs="Times New Roman"/>
        </w:rPr>
      </w:pPr>
      <w:r w:rsidRPr="009C1E41">
        <w:rPr>
          <w:rFonts w:ascii="Times New Roman" w:hAnsi="Times New Roman" w:cs="Times New Roman"/>
        </w:rPr>
        <w:t xml:space="preserve">Action: </w:t>
      </w:r>
      <w:r w:rsidR="005159F0" w:rsidRPr="009C1E41">
        <w:rPr>
          <w:rFonts w:ascii="Times New Roman" w:hAnsi="Times New Roman" w:cs="Times New Roman"/>
        </w:rPr>
        <w:t xml:space="preserve">revise CRF page in </w:t>
      </w:r>
      <w:r w:rsidR="007E41EC" w:rsidRPr="009C1E41">
        <w:rPr>
          <w:rFonts w:ascii="Times New Roman" w:hAnsi="Times New Roman" w:cs="Times New Roman"/>
        </w:rPr>
        <w:t xml:space="preserve">sheet </w:t>
      </w:r>
      <w:r w:rsidR="005159F0" w:rsidRPr="009C1E41">
        <w:rPr>
          <w:rFonts w:ascii="Times New Roman" w:hAnsi="Times New Roman" w:cs="Times New Roman"/>
        </w:rPr>
        <w:t>VARDEF or 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43" w:name="OLE_LINK13"/>
      <w:bookmarkStart w:id="44" w:name="OLE_LINK22"/>
      <w:r w:rsidRPr="001D094A">
        <w:rPr>
          <w:rFonts w:ascii="Times New Roman" w:hAnsi="Times New Roman" w:cs="Times New Roman"/>
        </w:rPr>
        <w:t xml:space="preserve">logical key order </w:t>
      </w:r>
      <w:bookmarkEnd w:id="43"/>
      <w:bookmarkEnd w:id="44"/>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684A07" w:rsidRPr="009C1E41" w:rsidRDefault="00193D65" w:rsidP="009C1E41">
      <w:pPr>
        <w:pStyle w:val="ListParagraph"/>
        <w:ind w:left="1440"/>
        <w:rPr>
          <w:ins w:id="45" w:author="Zeng, Allen" w:date="2016-09-01T17:55:00Z"/>
          <w:rFonts w:ascii="Times New Roman" w:hAnsi="Times New Roman" w:cs="Times New Roman"/>
        </w:rPr>
      </w:pPr>
      <w:r w:rsidRPr="009C1E41">
        <w:rPr>
          <w:rFonts w:ascii="Times New Roman" w:hAnsi="Times New Roman" w:cs="Times New Roman"/>
        </w:rPr>
        <w:t xml:space="preserve">Action: revise logical key order in </w:t>
      </w:r>
      <w:r w:rsidR="007E41EC" w:rsidRPr="009C1E41">
        <w:rPr>
          <w:rFonts w:ascii="Times New Roman" w:hAnsi="Times New Roman" w:cs="Times New Roman"/>
        </w:rPr>
        <w:t xml:space="preserve">sheet </w:t>
      </w:r>
      <w:r w:rsidRPr="009C1E41">
        <w:rPr>
          <w:rFonts w:ascii="Times New Roman" w:hAnsi="Times New Roman" w:cs="Times New Roman"/>
        </w:rPr>
        <w:t>VARDEF</w:t>
      </w: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jjchksdtmvalid.sas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
      <w:tblGrid>
        <w:gridCol w:w="2350"/>
        <w:gridCol w:w="3053"/>
        <w:gridCol w:w="2373"/>
      </w:tblGrid>
      <w:tr w:rsidR="00193AAF" w:rsidTr="009C1E41">
        <w:tc>
          <w:tcPr>
            <w:tcW w:w="2350"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proofErr w:type="spellStart"/>
            <w:r w:rsidRPr="00417DD0">
              <w:rPr>
                <w:rFonts w:asciiTheme="minorHAnsi" w:eastAsia="SimSun" w:hAnsi="Calibri"/>
                <w:color w:val="000000" w:themeColor="dark1"/>
                <w:kern w:val="24"/>
                <w:sz w:val="22"/>
                <w:szCs w:val="22"/>
              </w:rPr>
              <w:t>CheckID</w:t>
            </w:r>
            <w:proofErr w:type="spellEnd"/>
            <w:r w:rsidRPr="00417DD0">
              <w:rPr>
                <w:rFonts w:asciiTheme="minorHAnsi" w:eastAsia="SimSun" w:hAnsi="Calibri"/>
                <w:color w:val="000000" w:themeColor="dark1"/>
                <w:kern w:val="24"/>
                <w:sz w:val="22"/>
                <w:szCs w:val="22"/>
              </w:rPr>
              <w:t xml:space="preserve"> </w:t>
            </w:r>
          </w:p>
        </w:tc>
        <w:tc>
          <w:tcPr>
            <w:tcW w:w="3053"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Description</w:t>
            </w:r>
          </w:p>
        </w:tc>
        <w:tc>
          <w:tcPr>
            <w:tcW w:w="2373" w:type="dxa"/>
          </w:tcPr>
          <w:p w:rsidR="00193AAF" w:rsidRPr="00417DD0" w:rsidRDefault="00193AAF"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Message</w:t>
            </w:r>
          </w:p>
        </w:tc>
      </w:tr>
      <w:tr w:rsidR="00193AAF" w:rsidTr="009C1E41">
        <w:tc>
          <w:tcPr>
            <w:tcW w:w="2350" w:type="dxa"/>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Check0300</w:t>
            </w:r>
            <w:r w:rsidR="00600D9A">
              <w:rPr>
                <w:rFonts w:asciiTheme="minorHAnsi" w:eastAsia="SimSun" w:hAnsi="Calibri"/>
                <w:color w:val="000000" w:themeColor="dark1"/>
                <w:kern w:val="24"/>
                <w:sz w:val="22"/>
                <w:szCs w:val="22"/>
              </w:rPr>
              <w:t>0</w:t>
            </w:r>
            <w:r w:rsidRPr="00417DD0">
              <w:rPr>
                <w:rFonts w:asciiTheme="minorHAnsi" w:eastAsia="SimSun" w:hAnsi="Calibri"/>
                <w:color w:val="000000" w:themeColor="dark1"/>
                <w:kern w:val="24"/>
                <w:sz w:val="22"/>
                <w:szCs w:val="22"/>
              </w:rPr>
              <w:t>0</w:t>
            </w:r>
          </w:p>
        </w:tc>
        <w:tc>
          <w:tcPr>
            <w:tcW w:w="3053" w:type="dxa"/>
          </w:tcPr>
          <w:p w:rsidR="00193AAF"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46" w:name="OLE_LINK42"/>
            <w:bookmarkStart w:id="47" w:name="OLE_LINK43"/>
            <w:r w:rsidRPr="00417DD0">
              <w:rPr>
                <w:rFonts w:asciiTheme="minorHAnsi" w:eastAsia="SimSun" w:hAnsi="Calibri"/>
                <w:color w:val="000000" w:themeColor="dark1"/>
                <w:kern w:val="24"/>
                <w:sz w:val="22"/>
                <w:szCs w:val="22"/>
              </w:rPr>
              <w:t>Check for variable or variable attribute in SDTM datasets is consistent with the attributes of variables in metadata VARDEF</w:t>
            </w:r>
            <w:bookmarkEnd w:id="46"/>
            <w:bookmarkEnd w:id="47"/>
          </w:p>
        </w:tc>
        <w:tc>
          <w:tcPr>
            <w:tcW w:w="2373" w:type="dxa"/>
          </w:tcPr>
          <w:p w:rsidR="00193AAF" w:rsidRPr="00417DD0" w:rsidRDefault="0034284A"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Pr>
                <w:rFonts w:asciiTheme="minorHAnsi" w:eastAsia="SimSun" w:hAnsi="Calibri"/>
                <w:color w:val="000000" w:themeColor="dark1"/>
                <w:kern w:val="24"/>
                <w:sz w:val="22"/>
                <w:szCs w:val="22"/>
              </w:rPr>
              <w:t>1. Variable XX</w:t>
            </w:r>
            <w:r w:rsidR="00A47652" w:rsidRPr="00417DD0">
              <w:rPr>
                <w:rFonts w:asciiTheme="minorHAnsi" w:eastAsia="SimSun" w:hAnsi="Calibri"/>
                <w:color w:val="000000" w:themeColor="dark1"/>
                <w:kern w:val="24"/>
                <w:sz w:val="22"/>
                <w:szCs w:val="22"/>
              </w:rPr>
              <w:t xml:space="preserve"> in SDTM dataset DOMAIN but not is metadata VARDEF </w:t>
            </w:r>
            <w:r w:rsidR="00677B9E" w:rsidRPr="00417DD0">
              <w:rPr>
                <w:rFonts w:asciiTheme="minorHAnsi" w:eastAsia="SimSun" w:hAnsi="Calibri"/>
                <w:color w:val="000000" w:themeColor="dark1"/>
                <w:kern w:val="24"/>
                <w:sz w:val="22"/>
                <w:szCs w:val="22"/>
              </w:rPr>
              <w:t>or vice versa</w:t>
            </w:r>
          </w:p>
          <w:p w:rsidR="0034284A" w:rsidRPr="0034284A" w:rsidRDefault="00677B9E" w:rsidP="0034284A">
            <w:pPr>
              <w:autoSpaceDE w:val="0"/>
              <w:autoSpaceDN w:val="0"/>
              <w:adjustRightInd w:val="0"/>
              <w:rPr>
                <w:rFonts w:asciiTheme="minorHAnsi" w:cs="Times New Roman"/>
                <w:color w:val="000000" w:themeColor="dark1"/>
                <w:kern w:val="24"/>
              </w:rPr>
            </w:pPr>
            <w:r w:rsidRPr="00417DD0">
              <w:rPr>
                <w:rFonts w:asciiTheme="minorHAnsi"/>
                <w:color w:val="000000" w:themeColor="dark1"/>
                <w:kern w:val="24"/>
              </w:rPr>
              <w:t xml:space="preserve">2. </w:t>
            </w:r>
            <w:r w:rsidR="0034284A" w:rsidRPr="0034284A">
              <w:rPr>
                <w:rFonts w:asciiTheme="minorHAnsi" w:cs="Times New Roman"/>
                <w:color w:val="000000" w:themeColor="dark1"/>
                <w:kern w:val="24"/>
              </w:rPr>
              <w:t>The attributes of variables in SDTM datasets is not consistent with the attributes of</w:t>
            </w:r>
          </w:p>
          <w:p w:rsidR="00677B9E" w:rsidRPr="00417DD0" w:rsidRDefault="0034284A" w:rsidP="0034284A">
            <w:pPr>
              <w:pStyle w:val="NormalWeb"/>
              <w:spacing w:before="0" w:beforeAutospacing="0" w:after="200" w:afterAutospacing="0" w:line="276" w:lineRule="auto"/>
              <w:rPr>
                <w:rFonts w:asciiTheme="minorHAnsi" w:eastAsia="SimSun" w:hAnsi="Calibri"/>
                <w:color w:val="000000" w:themeColor="dark1"/>
                <w:kern w:val="24"/>
                <w:sz w:val="22"/>
                <w:szCs w:val="22"/>
              </w:rPr>
            </w:pPr>
            <w:r w:rsidRPr="0034284A">
              <w:rPr>
                <w:rFonts w:asciiTheme="minorHAnsi" w:eastAsia="SimSun" w:hAnsi="Calibri"/>
                <w:color w:val="000000" w:themeColor="dark1"/>
                <w:kern w:val="24"/>
                <w:sz w:val="22"/>
                <w:szCs w:val="22"/>
              </w:rPr>
              <w:t xml:space="preserve"> variables in VARDEF, </w:t>
            </w:r>
            <w:r w:rsidRPr="0034284A">
              <w:rPr>
                <w:rFonts w:asciiTheme="minorHAnsi" w:eastAsia="SimSun" w:hAnsi="Calibri"/>
                <w:color w:val="000000" w:themeColor="dark1"/>
                <w:kern w:val="24"/>
                <w:sz w:val="22"/>
                <w:szCs w:val="22"/>
              </w:rPr>
              <w:lastRenderedPageBreak/>
              <w:t>the variable list is</w:t>
            </w:r>
            <w:r>
              <w:rPr>
                <w:rFonts w:asciiTheme="minorHAnsi" w:eastAsia="SimSun" w:hAnsi="Calibri"/>
                <w:color w:val="000000" w:themeColor="dark1"/>
                <w:kern w:val="24"/>
                <w:sz w:val="22"/>
                <w:szCs w:val="22"/>
              </w:rPr>
              <w:t xml:space="preserve"> XX</w:t>
            </w:r>
          </w:p>
        </w:tc>
      </w:tr>
      <w:tr w:rsidR="00A47652" w:rsidTr="009C1E41">
        <w:tc>
          <w:tcPr>
            <w:tcW w:w="2350"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bookmarkStart w:id="48" w:name="OLE_LINK34"/>
            <w:bookmarkStart w:id="49" w:name="OLE_LINK35"/>
            <w:r w:rsidRPr="00417DD0">
              <w:rPr>
                <w:rFonts w:asciiTheme="minorHAnsi" w:eastAsia="SimSun" w:hAnsi="Calibri"/>
                <w:color w:val="000000" w:themeColor="dark1"/>
                <w:kern w:val="24"/>
                <w:sz w:val="22"/>
                <w:szCs w:val="22"/>
              </w:rPr>
              <w:lastRenderedPageBreak/>
              <w:t>Check030010</w:t>
            </w:r>
            <w:bookmarkEnd w:id="48"/>
            <w:bookmarkEnd w:id="49"/>
          </w:p>
        </w:tc>
        <w:tc>
          <w:tcPr>
            <w:tcW w:w="305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Check for each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related variable, that the value is found in the study-specific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attached to that variable</w:t>
            </w:r>
          </w:p>
        </w:tc>
        <w:tc>
          <w:tcPr>
            <w:tcW w:w="237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The value </w:t>
            </w:r>
            <w:r w:rsidR="008B1E2D">
              <w:rPr>
                <w:rFonts w:asciiTheme="minorHAnsi" w:eastAsia="SimSun" w:hAnsi="Calibri"/>
                <w:color w:val="000000" w:themeColor="dark1"/>
                <w:kern w:val="24"/>
                <w:sz w:val="22"/>
                <w:szCs w:val="22"/>
              </w:rPr>
              <w:t xml:space="preserve">XX </w:t>
            </w:r>
            <w:r w:rsidRPr="00417DD0">
              <w:rPr>
                <w:rFonts w:asciiTheme="minorHAnsi" w:eastAsia="SimSun" w:hAnsi="Calibri"/>
                <w:color w:val="000000" w:themeColor="dark1"/>
                <w:kern w:val="24"/>
                <w:sz w:val="22"/>
                <w:szCs w:val="22"/>
              </w:rPr>
              <w:t xml:space="preserve">cannot be found in the </w:t>
            </w:r>
            <w:proofErr w:type="spellStart"/>
            <w:r w:rsidRPr="00417DD0">
              <w:rPr>
                <w:rFonts w:asciiTheme="minorHAnsi" w:eastAsia="SimSun" w:hAnsi="Calibri"/>
                <w:color w:val="000000" w:themeColor="dark1"/>
                <w:kern w:val="24"/>
                <w:sz w:val="22"/>
                <w:szCs w:val="22"/>
              </w:rPr>
              <w:t>codelist</w:t>
            </w:r>
            <w:proofErr w:type="spellEnd"/>
            <w:r w:rsidRPr="00417DD0">
              <w:rPr>
                <w:rFonts w:asciiTheme="minorHAnsi" w:eastAsia="SimSun" w:hAnsi="Calibri"/>
                <w:color w:val="000000" w:themeColor="dark1"/>
                <w:kern w:val="24"/>
                <w:sz w:val="22"/>
                <w:szCs w:val="22"/>
              </w:rPr>
              <w:t xml:space="preserve"> </w:t>
            </w:r>
            <w:r w:rsidR="008B1E2D">
              <w:rPr>
                <w:rFonts w:asciiTheme="minorHAnsi" w:eastAsia="SimSun" w:hAnsi="Calibri"/>
                <w:color w:val="000000" w:themeColor="dark1"/>
                <w:kern w:val="24"/>
                <w:sz w:val="22"/>
                <w:szCs w:val="22"/>
              </w:rPr>
              <w:t xml:space="preserve">XX </w:t>
            </w:r>
            <w:r w:rsidRPr="00417DD0">
              <w:rPr>
                <w:rFonts w:asciiTheme="minorHAnsi" w:eastAsia="SimSun" w:hAnsi="Calibri"/>
                <w:color w:val="000000" w:themeColor="dark1"/>
                <w:kern w:val="24"/>
                <w:sz w:val="22"/>
                <w:szCs w:val="22"/>
              </w:rPr>
              <w:t>attached to the variable</w:t>
            </w:r>
            <w:r w:rsidR="008B1E2D">
              <w:rPr>
                <w:rFonts w:asciiTheme="minorHAnsi" w:eastAsia="SimSun" w:hAnsi="Calibri"/>
                <w:color w:val="000000" w:themeColor="dark1"/>
                <w:kern w:val="24"/>
                <w:sz w:val="22"/>
                <w:szCs w:val="22"/>
              </w:rPr>
              <w:t xml:space="preserve"> XX</w:t>
            </w:r>
          </w:p>
        </w:tc>
      </w:tr>
      <w:tr w:rsidR="00A47652" w:rsidTr="009C1E41">
        <w:tc>
          <w:tcPr>
            <w:tcW w:w="2350"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Check030026</w:t>
            </w:r>
          </w:p>
        </w:tc>
        <w:tc>
          <w:tcPr>
            <w:tcW w:w="305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Check for each value level metadata related variable, that the value is found in the value level metadata attached to that variable</w:t>
            </w:r>
          </w:p>
        </w:tc>
        <w:tc>
          <w:tcPr>
            <w:tcW w:w="2373" w:type="dxa"/>
          </w:tcPr>
          <w:p w:rsidR="00A47652" w:rsidRPr="00417DD0" w:rsidRDefault="00A47652" w:rsidP="00417DD0">
            <w:pPr>
              <w:pStyle w:val="NormalWeb"/>
              <w:spacing w:before="0" w:beforeAutospacing="0" w:after="200" w:afterAutospacing="0" w:line="276" w:lineRule="auto"/>
              <w:rPr>
                <w:rFonts w:asciiTheme="minorHAnsi" w:eastAsia="SimSun" w:hAnsi="Calibri"/>
                <w:color w:val="000000" w:themeColor="dark1"/>
                <w:kern w:val="24"/>
                <w:sz w:val="22"/>
                <w:szCs w:val="22"/>
              </w:rPr>
            </w:pPr>
            <w:r w:rsidRPr="00417DD0">
              <w:rPr>
                <w:rFonts w:asciiTheme="minorHAnsi" w:eastAsia="SimSun" w:hAnsi="Calibri"/>
                <w:color w:val="000000" w:themeColor="dark1"/>
                <w:kern w:val="24"/>
                <w:sz w:val="22"/>
                <w:szCs w:val="22"/>
              </w:rPr>
              <w:t xml:space="preserve">The value </w:t>
            </w:r>
            <w:r w:rsidR="008B1E2D">
              <w:rPr>
                <w:rFonts w:asciiTheme="minorHAnsi" w:eastAsia="SimSun" w:hAnsi="Calibri"/>
                <w:color w:val="000000" w:themeColor="dark1"/>
                <w:kern w:val="24"/>
                <w:sz w:val="22"/>
                <w:szCs w:val="22"/>
              </w:rPr>
              <w:t xml:space="preserve">XX </w:t>
            </w:r>
            <w:r w:rsidRPr="00417DD0">
              <w:rPr>
                <w:rFonts w:asciiTheme="minorHAnsi" w:eastAsia="SimSun" w:hAnsi="Calibri"/>
                <w:color w:val="000000" w:themeColor="dark1"/>
                <w:kern w:val="24"/>
                <w:sz w:val="22"/>
                <w:szCs w:val="22"/>
              </w:rPr>
              <w:t>cannot be found in the value level metadata attached to the variable</w:t>
            </w:r>
            <w:r w:rsidR="008B1E2D">
              <w:rPr>
                <w:rFonts w:asciiTheme="minorHAnsi" w:eastAsia="SimSun" w:hAnsi="Calibri"/>
                <w:color w:val="000000" w:themeColor="dark1"/>
                <w:kern w:val="24"/>
                <w:sz w:val="22"/>
                <w:szCs w:val="22"/>
              </w:rPr>
              <w:t xml:space="preserve"> XX</w:t>
            </w:r>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proofErr w:type="spellStart"/>
      <w:r w:rsidR="00AA3BE0" w:rsidRPr="00AA3BE0">
        <w:rPr>
          <w:rFonts w:ascii="Times New Roman" w:hAnsi="Times New Roman" w:cs="Times New Roman"/>
          <w:color w:val="000000"/>
          <w:sz w:val="20"/>
          <w:szCs w:val="20"/>
          <w:shd w:val="clear" w:color="auto" w:fill="FFFFFF"/>
        </w:rPr>
        <w:t>jjchksdtmvalid</w:t>
      </w:r>
      <w:proofErr w:type="spellEnd"/>
      <w:r w:rsidR="00AA3BE0" w:rsidRPr="00AA3BE0">
        <w:rPr>
          <w:rFonts w:ascii="Times New Roman" w:hAnsi="Times New Roman" w:cs="Times New Roman"/>
          <w:color w:val="000000"/>
          <w:sz w:val="20"/>
          <w:szCs w:val="20"/>
          <w:shd w:val="clear" w:color="auto" w:fill="FFFFFF"/>
        </w:rPr>
        <w:t xml:space="preserve"> </w:t>
      </w:r>
      <w:r w:rsidR="00C22E3A" w:rsidRPr="00AA3BE0">
        <w:rPr>
          <w:rFonts w:ascii="Times New Roman" w:hAnsi="Times New Roman" w:cs="Times New Roman"/>
          <w:color w:val="000000"/>
          <w:sz w:val="20"/>
          <w:szCs w:val="20"/>
          <w:shd w:val="clear" w:color="auto" w:fill="FFFFFF"/>
        </w:rPr>
        <w:t>(</w:t>
      </w:r>
      <w:proofErr w:type="spellStart"/>
      <w:r w:rsidR="00C22E3A" w:rsidRPr="00AA3BE0">
        <w:rPr>
          <w:rFonts w:ascii="Times New Roman" w:hAnsi="Times New Roman" w:cs="Times New Roman"/>
          <w:color w:val="000000"/>
          <w:sz w:val="20"/>
          <w:szCs w:val="20"/>
          <w:shd w:val="clear" w:color="auto" w:fill="FFFFFF"/>
        </w:rPr>
        <w:t>slib</w:t>
      </w:r>
      <w:proofErr w:type="spellEnd"/>
      <w:r w:rsidR="00C22E3A" w:rsidRPr="00AA3BE0">
        <w:rPr>
          <w:rFonts w:ascii="Times New Roman" w:hAnsi="Times New Roman" w:cs="Times New Roman"/>
          <w:color w:val="000000"/>
          <w:sz w:val="20"/>
          <w:szCs w:val="20"/>
          <w:shd w:val="clear" w:color="auto" w:fill="FFFFFF"/>
        </w:rPr>
        <w:t xml:space="preserve">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w:t>
      </w:r>
      <w:proofErr w:type="spellStart"/>
      <w:proofErr w:type="gramStart"/>
      <w:r w:rsidR="00AA3BE0">
        <w:rPr>
          <w:rFonts w:ascii="Times New Roman" w:hAnsi="Times New Roman" w:cs="Times New Roman"/>
          <w:color w:val="000000"/>
          <w:sz w:val="20"/>
          <w:szCs w:val="20"/>
          <w:shd w:val="clear" w:color="auto" w:fill="FFFFFF"/>
        </w:rPr>
        <w:t>mlib</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outdir</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50" w:name="OLE_LINK30"/>
      <w:bookmarkStart w:id="51" w:name="OLE_LINK31"/>
      <w:proofErr w:type="spellStart"/>
      <w:r w:rsidRPr="001D094A">
        <w:rPr>
          <w:rFonts w:ascii="Times New Roman" w:hAnsi="Times New Roman" w:cs="Times New Roman"/>
          <w:color w:val="000000"/>
          <w:sz w:val="20"/>
          <w:szCs w:val="20"/>
          <w:shd w:val="clear" w:color="auto" w:fill="FFFFFF"/>
        </w:rPr>
        <w:t>SdtmValid</w:t>
      </w:r>
      <w:bookmarkEnd w:id="50"/>
      <w:bookmarkEnd w:id="51"/>
      <w:proofErr w:type="spellEnd"/>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52" w:name="OLE_LINK40"/>
      <w:bookmarkStart w:id="53"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bookmarkEnd w:id="52"/>
    <w:bookmarkEnd w:id="53"/>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Default="00FC79E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bookmarkStart w:id="54" w:name="OLE_LINK49"/>
      <w:proofErr w:type="spellStart"/>
      <w:r w:rsidRPr="001D094A">
        <w:rPr>
          <w:rFonts w:ascii="Times New Roman" w:hAnsi="Times New Roman" w:cs="Times New Roman"/>
        </w:rPr>
        <w:t>PXLTimeCode_</w:t>
      </w:r>
      <w:r w:rsidR="006A53E7" w:rsidRPr="001D094A">
        <w:rPr>
          <w:rFonts w:ascii="Times New Roman" w:hAnsi="Times New Roman" w:cs="Times New Roman"/>
        </w:rPr>
        <w:t>SdtmValid</w:t>
      </w:r>
      <w:proofErr w:type="spellEnd"/>
      <w:r w:rsidR="006A53E7" w:rsidRPr="001D094A">
        <w:rPr>
          <w:rFonts w:ascii="Times New Roman" w:hAnsi="Times New Roman" w:cs="Times New Roman"/>
        </w:rPr>
        <w:t xml:space="preserve"> </w:t>
      </w:r>
      <w:r w:rsidRPr="001D094A">
        <w:rPr>
          <w:rFonts w:ascii="Times New Roman" w:hAnsi="Times New Roman" w:cs="Times New Roman"/>
        </w:rPr>
        <w:t>.xml</w:t>
      </w:r>
      <w:bookmarkEnd w:id="54"/>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2045AE" w:rsidRPr="001D094A" w:rsidRDefault="002045AE" w:rsidP="002045AE">
      <w:pPr>
        <w:pStyle w:val="ListParagraph"/>
        <w:numPr>
          <w:ilvl w:val="0"/>
          <w:numId w:val="37"/>
        </w:numPr>
        <w:rPr>
          <w:rFonts w:ascii="Times New Roman" w:hAnsi="Times New Roman" w:cs="Times New Roman"/>
        </w:rPr>
      </w:pPr>
      <w:proofErr w:type="spellStart"/>
      <w:r>
        <w:rPr>
          <w:rFonts w:ascii="Times New Roman" w:hAnsi="Times New Roman" w:cs="Times New Roman"/>
        </w:rPr>
        <w:t>Varatt</w:t>
      </w:r>
      <w:r w:rsidRPr="001D094A">
        <w:rPr>
          <w:rFonts w:ascii="Times New Roman" w:hAnsi="Times New Roman" w:cs="Times New Roman"/>
        </w:rPr>
        <w:t>chk</w:t>
      </w:r>
      <w:proofErr w:type="spellEnd"/>
      <w:r>
        <w:rPr>
          <w:rFonts w:ascii="Times New Roman" w:hAnsi="Times New Roman" w:cs="Times New Roman"/>
        </w:rPr>
        <w:t>:</w:t>
      </w:r>
    </w:p>
    <w:p w:rsidR="002045AE" w:rsidRDefault="002045AE" w:rsidP="002045AE">
      <w:pPr>
        <w:pStyle w:val="ListParagraph"/>
        <w:numPr>
          <w:ilvl w:val="0"/>
          <w:numId w:val="20"/>
        </w:numPr>
        <w:spacing w:after="0" w:line="240" w:lineRule="auto"/>
        <w:ind w:left="1440"/>
        <w:rPr>
          <w:rFonts w:ascii="Times New Roman" w:hAnsi="Times New Roman" w:cs="Times New Roman"/>
        </w:rPr>
      </w:pPr>
      <w:r>
        <w:rPr>
          <w:rFonts w:ascii="Times New Roman" w:hAnsi="Times New Roman" w:cs="Times New Roman"/>
        </w:rPr>
        <w:t xml:space="preserve">Variable in SDTM dataset but not is </w:t>
      </w:r>
      <w:r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Pr>
          <w:rFonts w:ascii="Times New Roman" w:hAnsi="Times New Roman" w:cs="Times New Roman"/>
        </w:rPr>
        <w:t xml:space="preserve"> </w:t>
      </w:r>
      <w:r w:rsidRPr="001D094A">
        <w:rPr>
          <w:rFonts w:ascii="Times New Roman" w:hAnsi="Times New Roman" w:cs="Times New Roman"/>
        </w:rPr>
        <w:t>(Check030000</w:t>
      </w:r>
      <w:r>
        <w:rPr>
          <w:rFonts w:ascii="Times New Roman" w:hAnsi="Times New Roman" w:cs="Times New Roman"/>
        </w:rPr>
        <w:t>)</w:t>
      </w:r>
    </w:p>
    <w:p w:rsidR="002045AE" w:rsidRPr="00225B87" w:rsidRDefault="002045AE" w:rsidP="00225B87">
      <w:pPr>
        <w:pStyle w:val="ListParagraph"/>
        <w:numPr>
          <w:ilvl w:val="0"/>
          <w:numId w:val="20"/>
        </w:numPr>
        <w:spacing w:after="0" w:line="240" w:lineRule="auto"/>
        <w:ind w:left="1440"/>
        <w:rPr>
          <w:rFonts w:ascii="Times New Roman" w:hAnsi="Times New Roman" w:cs="Times New Roman"/>
        </w:rPr>
      </w:pPr>
      <w:r w:rsidRPr="00225B87">
        <w:rPr>
          <w:rFonts w:ascii="Times New Roman" w:hAnsi="Times New Roman" w:cs="Times New Roman"/>
        </w:rPr>
        <w:t xml:space="preserve">The attributes of variables in SDTM datasets is not consistent with the attributes of variables in study metadata VARDEF (Check030000) </w:t>
      </w:r>
    </w:p>
    <w:p w:rsidR="008D1A87" w:rsidRPr="001D094A" w:rsidRDefault="00ED7277" w:rsidP="006A53E7">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w:t>
      </w:r>
      <w:proofErr w:type="spellStart"/>
      <w:r w:rsidR="00304B60" w:rsidRPr="001D094A">
        <w:rPr>
          <w:rFonts w:ascii="Times New Roman" w:hAnsi="Times New Roman" w:cs="Times New Roman"/>
        </w:rPr>
        <w:t>codelist</w:t>
      </w:r>
      <w:proofErr w:type="spellEnd"/>
      <w:r w:rsidR="00304B60" w:rsidRPr="001D094A">
        <w:rPr>
          <w:rFonts w:ascii="Times New Roman" w:hAnsi="Times New Roman" w:cs="Times New Roman"/>
        </w:rPr>
        <w:t xml:space="preserve">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 xml:space="preserve">found in the study-specific </w:t>
      </w:r>
      <w:proofErr w:type="spellStart"/>
      <w:r w:rsidR="00975FAF" w:rsidRPr="001D094A">
        <w:rPr>
          <w:rFonts w:ascii="Times New Roman" w:hAnsi="Times New Roman" w:cs="Times New Roman"/>
        </w:rPr>
        <w:t>codelist</w:t>
      </w:r>
      <w:proofErr w:type="spellEnd"/>
      <w:r w:rsidR="00975FAF" w:rsidRPr="001D094A">
        <w:rPr>
          <w:rFonts w:ascii="Times New Roman" w:hAnsi="Times New Roman" w:cs="Times New Roman"/>
        </w:rPr>
        <w:t xml:space="preserve"> attached to that variable</w:t>
      </w:r>
    </w:p>
    <w:p w:rsidR="00975FAF" w:rsidRPr="00220F1B" w:rsidRDefault="00D2559E" w:rsidP="000C6B7A">
      <w:pPr>
        <w:pStyle w:val="ListParagraph"/>
        <w:ind w:left="1440"/>
        <w:rPr>
          <w:rFonts w:ascii="Times New Roman" w:hAnsi="Times New Roman" w:cs="Times New Roman"/>
        </w:rPr>
      </w:pPr>
      <w:r w:rsidRPr="00220F1B">
        <w:rPr>
          <w:rFonts w:ascii="Times New Roman" w:hAnsi="Times New Roman" w:cs="Times New Roman"/>
        </w:rPr>
        <w:t xml:space="preserve">Action: Sheet CD in Spec should be updated or </w:t>
      </w:r>
      <w:proofErr w:type="spellStart"/>
      <w:r w:rsidRPr="00220F1B">
        <w:rPr>
          <w:rFonts w:ascii="Times New Roman" w:hAnsi="Times New Roman" w:cs="Times New Roman"/>
        </w:rPr>
        <w:t>codelist</w:t>
      </w:r>
      <w:proofErr w:type="spellEnd"/>
      <w:r w:rsidRPr="00220F1B">
        <w:rPr>
          <w:rFonts w:ascii="Times New Roman" w:hAnsi="Times New Roman" w:cs="Times New Roman"/>
        </w:rPr>
        <w:t xml:space="preserve">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47115C" w:rsidRPr="00220F1B">
        <w:rPr>
          <w:rFonts w:ascii="Times New Roman" w:hAnsi="Times New Roman" w:cs="Times New Roman"/>
        </w:rPr>
        <w:t>, so</w:t>
      </w:r>
      <w:r w:rsidR="00E97364" w:rsidRPr="00220F1B">
        <w:rPr>
          <w:rFonts w:ascii="Times New Roman" w:hAnsi="Times New Roman" w:cs="Times New Roman"/>
        </w:rPr>
        <w:t xml:space="preserve"> value </w:t>
      </w:r>
      <w:r w:rsidR="0047115C" w:rsidRPr="00220F1B">
        <w:rPr>
          <w:rFonts w:ascii="Times New Roman" w:hAnsi="Times New Roman" w:cs="Times New Roman"/>
        </w:rPr>
        <w:t>‘</w:t>
      </w:r>
      <w:r w:rsidR="0047115C" w:rsidRPr="00220F1B">
        <w:t>NOT</w:t>
      </w:r>
      <w:r w:rsidR="00220F1B" w:rsidRPr="00220F1B">
        <w:rPr>
          <w:rFonts w:ascii="Times New Roman" w:hAnsi="Times New Roman" w:cs="Times New Roman"/>
        </w:rPr>
        <w:t xml:space="preserve">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Valuelstchk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lastRenderedPageBreak/>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0C6B7A">
      <w:pPr>
        <w:pStyle w:val="ListParagraph"/>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bookmarkStart w:id="55" w:name="OLE_LINK74"/>
      <w:bookmarkStart w:id="56" w:name="OLE_LINK75"/>
      <w:r w:rsidRPr="001D094A">
        <w:rPr>
          <w:rFonts w:ascii="Times New Roman" w:hAnsi="Times New Roman" w:cs="Times New Roman"/>
        </w:rPr>
        <w:t>(Check030026_2):</w:t>
      </w:r>
      <w:bookmarkEnd w:id="55"/>
      <w:bookmarkEnd w:id="56"/>
    </w:p>
    <w:p w:rsidR="006D3C98" w:rsidRDefault="006624E1" w:rsidP="006D3C98">
      <w:pPr>
        <w:pStyle w:val="ListParagraph"/>
        <w:numPr>
          <w:ilvl w:val="0"/>
          <w:numId w:val="22"/>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each 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 xml:space="preserve">found in the study-specific </w:t>
      </w:r>
      <w:proofErr w:type="spellStart"/>
      <w:r w:rsidR="00F20CCD" w:rsidRPr="001D094A">
        <w:rPr>
          <w:rFonts w:ascii="Times New Roman" w:hAnsi="Times New Roman" w:cs="Times New Roman"/>
        </w:rPr>
        <w:t>codelist</w:t>
      </w:r>
      <w:proofErr w:type="spellEnd"/>
      <w:r w:rsidR="00F20CCD" w:rsidRPr="001D094A">
        <w:rPr>
          <w:rFonts w:ascii="Times New Roman" w:hAnsi="Times New Roman" w:cs="Times New Roman"/>
        </w:rPr>
        <w:t xml:space="preserve"> attached to that variable</w:t>
      </w:r>
    </w:p>
    <w:p w:rsidR="000C6B7A" w:rsidRDefault="00304B60" w:rsidP="000C6B7A">
      <w:pPr>
        <w:pStyle w:val="ListParagraph"/>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 xml:space="preserve">CD in Spec should be updated or </w:t>
      </w:r>
      <w:proofErr w:type="spellStart"/>
      <w:r w:rsidR="00ED21DF" w:rsidRPr="006D3C98">
        <w:rPr>
          <w:rFonts w:ascii="Times New Roman" w:hAnsi="Times New Roman" w:cs="Times New Roman"/>
        </w:rPr>
        <w:t>codelist</w:t>
      </w:r>
      <w:proofErr w:type="spellEnd"/>
      <w:r w:rsidR="00ED21DF" w:rsidRPr="006D3C98">
        <w:rPr>
          <w:rFonts w:ascii="Times New Roman" w:hAnsi="Times New Roman" w:cs="Times New Roman"/>
        </w:rPr>
        <w:t xml:space="preserve"> related to value of the variable should be coded</w:t>
      </w:r>
      <w:r w:rsidRPr="006D3C98">
        <w:rPr>
          <w:rFonts w:ascii="Times New Roman" w:hAnsi="Times New Roman" w:cs="Times New Roman"/>
        </w:rPr>
        <w:t xml:space="preserve">.  E.g.: </w:t>
      </w:r>
      <w:proofErr w:type="spellStart"/>
      <w:r w:rsidR="00ED21DF" w:rsidRPr="006D3C98">
        <w:rPr>
          <w:rFonts w:ascii="Times New Roman" w:hAnsi="Times New Roman" w:cs="Times New Roman"/>
        </w:rPr>
        <w:t>codelst</w:t>
      </w:r>
      <w:proofErr w:type="spellEnd"/>
      <w:r w:rsidR="00ED21DF" w:rsidRPr="006D3C98">
        <w:rPr>
          <w:rFonts w:ascii="Times New Roman" w:hAnsi="Times New Roman" w:cs="Times New Roman"/>
        </w:rPr>
        <w:t xml:space="preserve">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r w:rsidR="000C6B7A">
        <w:rPr>
          <w:rFonts w:ascii="Times New Roman" w:hAnsi="Times New Roman" w:cs="Times New Roman"/>
        </w:rPr>
        <w:t xml:space="preserve">. </w:t>
      </w:r>
    </w:p>
    <w:p w:rsidR="009B1615" w:rsidRDefault="00ED7277" w:rsidP="00967300">
      <w:pPr>
        <w:pStyle w:val="ListParagraph"/>
        <w:ind w:left="1440"/>
        <w:rPr>
          <w:rFonts w:ascii="Times New Roman" w:hAnsi="Times New Roman" w:cs="Times New Roman"/>
        </w:rPr>
      </w:pPr>
      <w:r w:rsidRPr="000C6B7A">
        <w:rPr>
          <w:rFonts w:ascii="Times New Roman" w:hAnsi="Times New Roman" w:cs="Times New Roman"/>
        </w:rPr>
        <w:t>Spec or program should be updated</w:t>
      </w:r>
      <w:r w:rsidR="004D0C2F" w:rsidRPr="000C6B7A">
        <w:rPr>
          <w:rFonts w:ascii="Times New Roman" w:hAnsi="Times New Roman" w:cs="Times New Roman"/>
        </w:rPr>
        <w:t xml:space="preserve"> until all issue</w:t>
      </w:r>
      <w:r w:rsidR="00CE56D1" w:rsidRPr="000C6B7A">
        <w:rPr>
          <w:rFonts w:ascii="Times New Roman" w:hAnsi="Times New Roman" w:cs="Times New Roman"/>
        </w:rPr>
        <w:t>s</w:t>
      </w:r>
      <w:r w:rsidR="004D0C2F" w:rsidRPr="000C6B7A">
        <w:rPr>
          <w:rFonts w:ascii="Times New Roman" w:hAnsi="Times New Roman" w:cs="Times New Roman"/>
        </w:rPr>
        <w:t xml:space="preserve"> are resolved.</w:t>
      </w:r>
    </w:p>
    <w:p w:rsidR="00967300" w:rsidRPr="00967300" w:rsidRDefault="00967300" w:rsidP="00967300">
      <w:pPr>
        <w:pStyle w:val="ListParagraph"/>
        <w:ind w:left="1440"/>
        <w:rPr>
          <w:rFonts w:ascii="Times New Roman" w:hAnsi="Times New Roman" w:cs="Times New Roman"/>
        </w:rPr>
      </w:pPr>
    </w:p>
    <w:p w:rsidR="00141A56" w:rsidRPr="001D094A" w:rsidRDefault="00141A56" w:rsidP="00141A56">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jjchkacrf</w:t>
      </w:r>
      <w:r>
        <w:rPr>
          <w:rFonts w:ascii="Times New Roman" w:hAnsi="Times New Roman" w:cs="Times New Roman"/>
        </w:rPr>
        <w:t>page</w:t>
      </w:r>
      <w:r w:rsidRPr="001D094A">
        <w:rPr>
          <w:rFonts w:ascii="Times New Roman" w:hAnsi="Times New Roman" w:cs="Times New Roman"/>
        </w:rPr>
        <w:t>.sas</w:t>
      </w:r>
      <w:proofErr w:type="spellEnd"/>
    </w:p>
    <w:p w:rsidR="00141A56" w:rsidRPr="001D094A" w:rsidRDefault="00141A56" w:rsidP="00141A56">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141A56" w:rsidRPr="001E053B" w:rsidRDefault="001E053B" w:rsidP="001E053B">
      <w:pPr>
        <w:pStyle w:val="ListParagraph"/>
        <w:ind w:left="1080"/>
        <w:rPr>
          <w:rFonts w:ascii="Times New Roman" w:hAnsi="Times New Roman" w:cs="Times New Roman"/>
        </w:rPr>
      </w:pPr>
      <w:r>
        <w:rPr>
          <w:rFonts w:ascii="Times New Roman" w:hAnsi="Times New Roman" w:cs="Times New Roman"/>
        </w:rPr>
        <w:t xml:space="preserve">To </w:t>
      </w:r>
      <w:r w:rsidRPr="001E053B">
        <w:rPr>
          <w:rFonts w:ascii="Times New Roman" w:hAnsi="Times New Roman" w:cs="Times New Roman"/>
        </w:rPr>
        <w:t xml:space="preserve">check </w:t>
      </w:r>
      <w:r>
        <w:rPr>
          <w:rFonts w:ascii="Times New Roman" w:hAnsi="Times New Roman" w:cs="Times New Roman"/>
        </w:rPr>
        <w:t xml:space="preserve">SDTM </w:t>
      </w:r>
      <w:proofErr w:type="spellStart"/>
      <w:r w:rsidRPr="001E053B">
        <w:rPr>
          <w:rFonts w:ascii="Times New Roman" w:hAnsi="Times New Roman" w:cs="Times New Roman"/>
        </w:rPr>
        <w:t>aCRF</w:t>
      </w:r>
      <w:proofErr w:type="spellEnd"/>
      <w:r w:rsidRPr="001E053B">
        <w:rPr>
          <w:rFonts w:ascii="Times New Roman" w:hAnsi="Times New Roman" w:cs="Times New Roman"/>
        </w:rPr>
        <w:t xml:space="preserve"> annotation's page number with Define XML.</w:t>
      </w:r>
      <w:r>
        <w:rPr>
          <w:rFonts w:ascii="Times New Roman" w:hAnsi="Times New Roman" w:cs="Times New Roman"/>
        </w:rPr>
        <w:t xml:space="preserve"> For variable level metadata (VARDEF), all variables page numbers will be checked. For value level metadata (VALDEF), there will be two scenarios. 1) For nested domains, only check the 1</w:t>
      </w:r>
      <w:r w:rsidRPr="005E051D">
        <w:rPr>
          <w:rFonts w:ascii="Times New Roman" w:hAnsi="Times New Roman" w:cs="Times New Roman"/>
          <w:vertAlign w:val="superscript"/>
        </w:rPr>
        <w:t>st</w:t>
      </w:r>
      <w:r>
        <w:rPr>
          <w:rFonts w:ascii="Times New Roman" w:hAnsi="Times New Roman" w:cs="Times New Roman"/>
        </w:rPr>
        <w:t xml:space="preserve"> level page (--CAT). All other levels need to be checked manually. 2) For non-nested domain, all value lists page numbers will be checked. Note, QS domain is a special case, even QSTESTCD is nested by QSCAT, but both QSCAT and QSTESTCD will be checked </w:t>
      </w:r>
      <w:r w:rsidR="00E725AC">
        <w:rPr>
          <w:rFonts w:ascii="Times New Roman" w:hAnsi="Times New Roman" w:cs="Times New Roman"/>
        </w:rPr>
        <w:t>since</w:t>
      </w:r>
      <w:r>
        <w:rPr>
          <w:rFonts w:ascii="Times New Roman" w:hAnsi="Times New Roman" w:cs="Times New Roman"/>
        </w:rPr>
        <w:t xml:space="preserve"> </w:t>
      </w:r>
      <w:r w:rsidR="003241AC">
        <w:rPr>
          <w:rFonts w:ascii="Times New Roman" w:hAnsi="Times New Roman" w:cs="Times New Roman"/>
        </w:rPr>
        <w:t>for</w:t>
      </w:r>
      <w:r>
        <w:rPr>
          <w:rFonts w:ascii="Times New Roman" w:hAnsi="Times New Roman" w:cs="Times New Roman"/>
        </w:rPr>
        <w:t xml:space="preserve"> </w:t>
      </w:r>
      <w:r w:rsidR="003241AC">
        <w:rPr>
          <w:rFonts w:ascii="Times New Roman" w:hAnsi="Times New Roman" w:cs="Times New Roman"/>
        </w:rPr>
        <w:t xml:space="preserve">all </w:t>
      </w:r>
      <w:r>
        <w:rPr>
          <w:rFonts w:ascii="Times New Roman" w:hAnsi="Times New Roman" w:cs="Times New Roman"/>
        </w:rPr>
        <w:t xml:space="preserve">QSTESTCD </w:t>
      </w:r>
      <w:r w:rsidR="00142AD3">
        <w:rPr>
          <w:rFonts w:ascii="Times New Roman" w:hAnsi="Times New Roman" w:cs="Times New Roman"/>
        </w:rPr>
        <w:t xml:space="preserve">except for QSALL </w:t>
      </w:r>
      <w:r w:rsidR="003241AC">
        <w:rPr>
          <w:rFonts w:ascii="Times New Roman" w:hAnsi="Times New Roman" w:cs="Times New Roman"/>
        </w:rPr>
        <w:t>are</w:t>
      </w:r>
      <w:r>
        <w:rPr>
          <w:rFonts w:ascii="Times New Roman" w:hAnsi="Times New Roman" w:cs="Times New Roman"/>
        </w:rPr>
        <w:t xml:space="preserve"> unique.</w:t>
      </w:r>
      <w:r w:rsidR="00142AD3">
        <w:rPr>
          <w:rFonts w:ascii="Times New Roman" w:hAnsi="Times New Roman" w:cs="Times New Roman"/>
        </w:rPr>
        <w:t xml:space="preserve"> For </w:t>
      </w:r>
      <w:r>
        <w:rPr>
          <w:rFonts w:ascii="Times New Roman" w:hAnsi="Times New Roman" w:cs="Times New Roman"/>
        </w:rPr>
        <w:t>QSALL needs to be checked manually as it will depend on the different QSCAT.</w:t>
      </w:r>
    </w:p>
    <w:p w:rsidR="00141A56" w:rsidRPr="001D094A" w:rsidRDefault="00141A56" w:rsidP="00141A56">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141A56" w:rsidRDefault="00141A56" w:rsidP="00141A56">
      <w:pPr>
        <w:pStyle w:val="ListParagraph"/>
        <w:ind w:left="1080"/>
        <w:rPr>
          <w:rFonts w:ascii="Times New Roman" w:hAnsi="Times New Roman" w:cs="Times New Roman"/>
        </w:rPr>
      </w:pPr>
      <w:r w:rsidRPr="001D094A">
        <w:rPr>
          <w:rFonts w:ascii="Times New Roman" w:hAnsi="Times New Roman" w:cs="Times New Roman"/>
        </w:rPr>
        <w:t xml:space="preserve">To use this macro, </w:t>
      </w:r>
      <w:r w:rsidR="003241AC">
        <w:rPr>
          <w:rFonts w:ascii="Times New Roman" w:hAnsi="Times New Roman" w:cs="Times New Roman"/>
        </w:rPr>
        <w:t xml:space="preserve">we need to prepare </w:t>
      </w:r>
      <w:r w:rsidR="00E725AC">
        <w:rPr>
          <w:rFonts w:ascii="Times New Roman" w:hAnsi="Times New Roman" w:cs="Times New Roman"/>
        </w:rPr>
        <w:t>5</w:t>
      </w:r>
      <w:r w:rsidR="003241AC">
        <w:rPr>
          <w:rFonts w:ascii="Times New Roman" w:hAnsi="Times New Roman" w:cs="Times New Roman"/>
        </w:rPr>
        <w:t xml:space="preserve"> documents. 1) </w:t>
      </w:r>
      <w:proofErr w:type="gramStart"/>
      <w:r w:rsidR="003241AC">
        <w:rPr>
          <w:rFonts w:ascii="Times New Roman" w:hAnsi="Times New Roman" w:cs="Times New Roman"/>
        </w:rPr>
        <w:t>define.xml</w:t>
      </w:r>
      <w:proofErr w:type="gramEnd"/>
      <w:r w:rsidR="003241AC">
        <w:rPr>
          <w:rFonts w:ascii="Times New Roman" w:hAnsi="Times New Roman" w:cs="Times New Roman"/>
        </w:rPr>
        <w:t xml:space="preserve"> 2) </w:t>
      </w:r>
      <w:proofErr w:type="spellStart"/>
      <w:r w:rsidR="003241AC">
        <w:rPr>
          <w:rFonts w:ascii="Times New Roman" w:hAnsi="Times New Roman" w:cs="Times New Roman"/>
        </w:rPr>
        <w:t>definexml.map</w:t>
      </w:r>
      <w:proofErr w:type="spellEnd"/>
      <w:r w:rsidR="003241AC">
        <w:rPr>
          <w:rFonts w:ascii="Times New Roman" w:hAnsi="Times New Roman" w:cs="Times New Roman"/>
        </w:rPr>
        <w:t xml:space="preserve"> 3) </w:t>
      </w:r>
      <w:proofErr w:type="spellStart"/>
      <w:r w:rsidR="003241AC">
        <w:rPr>
          <w:rFonts w:ascii="Times New Roman" w:hAnsi="Times New Roman" w:cs="Times New Roman"/>
        </w:rPr>
        <w:t>acrf.xfdf</w:t>
      </w:r>
      <w:proofErr w:type="spellEnd"/>
      <w:r w:rsidR="003241AC">
        <w:rPr>
          <w:rFonts w:ascii="Times New Roman" w:hAnsi="Times New Roman" w:cs="Times New Roman"/>
        </w:rPr>
        <w:t xml:space="preserve"> 4) </w:t>
      </w:r>
      <w:proofErr w:type="spellStart"/>
      <w:r w:rsidR="003241AC">
        <w:rPr>
          <w:rFonts w:ascii="Times New Roman" w:hAnsi="Times New Roman" w:cs="Times New Roman"/>
        </w:rPr>
        <w:t>acrf.map</w:t>
      </w:r>
      <w:proofErr w:type="spellEnd"/>
      <w:r w:rsidR="00E725AC">
        <w:rPr>
          <w:rFonts w:ascii="Times New Roman" w:hAnsi="Times New Roman" w:cs="Times New Roman"/>
        </w:rPr>
        <w:t xml:space="preserve"> 5)</w:t>
      </w:r>
      <w:r w:rsidR="00F27130">
        <w:rPr>
          <w:rFonts w:ascii="Times New Roman" w:hAnsi="Times New Roman" w:cs="Times New Roman"/>
        </w:rPr>
        <w:t xml:space="preserve"> </w:t>
      </w:r>
      <w:proofErr w:type="spellStart"/>
      <w:r w:rsidR="00E725AC">
        <w:rPr>
          <w:rFonts w:ascii="Times New Roman" w:hAnsi="Times New Roman" w:cs="Times New Roman"/>
        </w:rPr>
        <w:t>jjchkacrfpage.sas</w:t>
      </w:r>
      <w:proofErr w:type="spellEnd"/>
      <w:r w:rsidR="003241AC">
        <w:rPr>
          <w:rFonts w:ascii="Times New Roman" w:hAnsi="Times New Roman" w:cs="Times New Roman"/>
        </w:rPr>
        <w:t xml:space="preserve">. The </w:t>
      </w:r>
      <w:proofErr w:type="spellStart"/>
      <w:r w:rsidR="003241AC">
        <w:rPr>
          <w:rFonts w:ascii="Times New Roman" w:hAnsi="Times New Roman" w:cs="Times New Roman"/>
        </w:rPr>
        <w:t>definexml.map</w:t>
      </w:r>
      <w:proofErr w:type="spellEnd"/>
      <w:r w:rsidR="003241AC">
        <w:rPr>
          <w:rFonts w:ascii="Times New Roman" w:hAnsi="Times New Roman" w:cs="Times New Roman"/>
        </w:rPr>
        <w:t xml:space="preserve"> and </w:t>
      </w:r>
      <w:proofErr w:type="spellStart"/>
      <w:r w:rsidR="003241AC">
        <w:rPr>
          <w:rFonts w:ascii="Times New Roman" w:hAnsi="Times New Roman" w:cs="Times New Roman"/>
        </w:rPr>
        <w:t>acrf.map</w:t>
      </w:r>
      <w:proofErr w:type="spellEnd"/>
      <w:r w:rsidR="003241AC">
        <w:rPr>
          <w:rFonts w:ascii="Times New Roman" w:hAnsi="Times New Roman" w:cs="Times New Roman"/>
        </w:rPr>
        <w:t xml:space="preserve"> </w:t>
      </w:r>
      <w:r w:rsidR="00E725AC">
        <w:rPr>
          <w:rFonts w:ascii="Times New Roman" w:hAnsi="Times New Roman" w:cs="Times New Roman"/>
        </w:rPr>
        <w:t xml:space="preserve">and </w:t>
      </w:r>
      <w:proofErr w:type="spellStart"/>
      <w:r w:rsidR="00E725AC">
        <w:rPr>
          <w:rFonts w:ascii="Times New Roman" w:hAnsi="Times New Roman" w:cs="Times New Roman"/>
        </w:rPr>
        <w:t>jjchkacrfpage.sas</w:t>
      </w:r>
      <w:proofErr w:type="spellEnd"/>
      <w:r w:rsidR="00E725AC">
        <w:rPr>
          <w:rFonts w:ascii="Times New Roman" w:hAnsi="Times New Roman" w:cs="Times New Roman"/>
        </w:rPr>
        <w:t xml:space="preserve"> </w:t>
      </w:r>
      <w:r w:rsidR="003241AC">
        <w:rPr>
          <w:rFonts w:ascii="Times New Roman" w:hAnsi="Times New Roman" w:cs="Times New Roman"/>
        </w:rPr>
        <w:t>will be released together</w:t>
      </w:r>
      <w:r w:rsidR="00B50F22">
        <w:rPr>
          <w:rFonts w:ascii="Times New Roman" w:hAnsi="Times New Roman" w:cs="Times New Roman"/>
        </w:rPr>
        <w:t xml:space="preserve"> in the validation macro package</w:t>
      </w:r>
      <w:r w:rsidR="003241AC">
        <w:rPr>
          <w:rFonts w:ascii="Times New Roman" w:hAnsi="Times New Roman" w:cs="Times New Roman"/>
        </w:rPr>
        <w:t xml:space="preserve">. You need to follow below process to export the </w:t>
      </w:r>
      <w:proofErr w:type="spellStart"/>
      <w:r w:rsidR="003241AC">
        <w:rPr>
          <w:rFonts w:ascii="Times New Roman" w:hAnsi="Times New Roman" w:cs="Times New Roman"/>
        </w:rPr>
        <w:t>acrf.xfdf</w:t>
      </w:r>
      <w:proofErr w:type="spellEnd"/>
      <w:r w:rsidR="003241AC">
        <w:rPr>
          <w:rFonts w:ascii="Times New Roman" w:hAnsi="Times New Roman" w:cs="Times New Roman"/>
        </w:rPr>
        <w:t>.</w:t>
      </w:r>
    </w:p>
    <w:p w:rsidR="003241AC" w:rsidRDefault="005E051D" w:rsidP="00141A56">
      <w:pPr>
        <w:pStyle w:val="ListParagraph"/>
        <w:ind w:left="1080"/>
        <w:rPr>
          <w:rFonts w:ascii="Times New Roman" w:hAnsi="Times New Roman" w:cs="Times New Roman"/>
        </w:rPr>
      </w:pPr>
      <w:r>
        <w:rPr>
          <w:rFonts w:ascii="Times New Roman" w:hAnsi="Times New Roman" w:cs="Times New Roman"/>
        </w:rPr>
        <w:t xml:space="preserve">Open your </w:t>
      </w:r>
      <w:proofErr w:type="spellStart"/>
      <w:r>
        <w:rPr>
          <w:rFonts w:ascii="Times New Roman" w:hAnsi="Times New Roman" w:cs="Times New Roman"/>
        </w:rPr>
        <w:t>acrf</w:t>
      </w:r>
      <w:proofErr w:type="spellEnd"/>
      <w:r>
        <w:rPr>
          <w:rFonts w:ascii="Times New Roman" w:hAnsi="Times New Roman" w:cs="Times New Roman"/>
        </w:rPr>
        <w:t xml:space="preserve"> by Adobe Reader </w:t>
      </w:r>
      <w:r w:rsidRPr="001D094A">
        <w:rPr>
          <w:rFonts w:ascii="Times New Roman" w:hAnsi="Times New Roman" w:cs="Times New Roman"/>
        </w:rPr>
        <w:sym w:font="Wingdings" w:char="F0E0"/>
      </w:r>
      <w:r w:rsidRPr="005E051D">
        <w:rPr>
          <w:rFonts w:ascii="Times New Roman" w:hAnsi="Times New Roman" w:cs="Times New Roman"/>
        </w:rPr>
        <w:t xml:space="preserve"> </w:t>
      </w:r>
      <w:r w:rsidRPr="001D094A">
        <w:rPr>
          <w:rFonts w:ascii="Times New Roman" w:hAnsi="Times New Roman" w:cs="Times New Roman"/>
        </w:rPr>
        <w:t>Select ‘Comments</w:t>
      </w:r>
      <w:r>
        <w:rPr>
          <w:rFonts w:ascii="Times New Roman" w:hAnsi="Times New Roman" w:cs="Times New Roman"/>
        </w:rPr>
        <w:t xml:space="preserve">’ </w:t>
      </w:r>
      <w:r w:rsidRPr="001D094A">
        <w:rPr>
          <w:rFonts w:ascii="Times New Roman" w:hAnsi="Times New Roman" w:cs="Times New Roman"/>
        </w:rPr>
        <w:sym w:font="Wingdings" w:char="F0E0"/>
      </w:r>
      <w:r>
        <w:rPr>
          <w:rFonts w:ascii="Times New Roman" w:hAnsi="Times New Roman" w:cs="Times New Roman"/>
        </w:rPr>
        <w:t xml:space="preserve"> Select ‘Export All to Data File’ </w:t>
      </w:r>
      <w:r w:rsidRPr="001D094A">
        <w:rPr>
          <w:rFonts w:ascii="Times New Roman" w:hAnsi="Times New Roman" w:cs="Times New Roman"/>
        </w:rPr>
        <w:sym w:font="Wingdings" w:char="F0E0"/>
      </w:r>
      <w:r>
        <w:rPr>
          <w:rFonts w:ascii="Times New Roman" w:hAnsi="Times New Roman" w:cs="Times New Roman"/>
        </w:rPr>
        <w:t xml:space="preserve"> Select the type to ‘Acrobat XFDF Files (*.</w:t>
      </w:r>
      <w:proofErr w:type="spellStart"/>
      <w:r>
        <w:rPr>
          <w:rFonts w:ascii="Times New Roman" w:hAnsi="Times New Roman" w:cs="Times New Roman"/>
        </w:rPr>
        <w:t>xfdf</w:t>
      </w:r>
      <w:proofErr w:type="spellEnd"/>
      <w:r>
        <w:rPr>
          <w:rFonts w:ascii="Times New Roman" w:hAnsi="Times New Roman" w:cs="Times New Roman"/>
        </w:rPr>
        <w:t>)</w:t>
      </w:r>
      <w:r w:rsidR="0097447D">
        <w:rPr>
          <w:rFonts w:ascii="Times New Roman" w:hAnsi="Times New Roman" w:cs="Times New Roman"/>
        </w:rPr>
        <w:t>’</w:t>
      </w:r>
      <w:r w:rsidR="00E725AC">
        <w:rPr>
          <w:rFonts w:ascii="Times New Roman" w:hAnsi="Times New Roman" w:cs="Times New Roman"/>
        </w:rPr>
        <w:t xml:space="preserve"> and name it as </w:t>
      </w:r>
      <w:proofErr w:type="spellStart"/>
      <w:r w:rsidR="00E725AC">
        <w:rPr>
          <w:rFonts w:ascii="Times New Roman" w:hAnsi="Times New Roman" w:cs="Times New Roman"/>
        </w:rPr>
        <w:t>acrf.xfdf</w:t>
      </w:r>
      <w:proofErr w:type="spellEnd"/>
    </w:p>
    <w:p w:rsidR="005E051D" w:rsidRDefault="005E051D" w:rsidP="00141A56">
      <w:pPr>
        <w:pStyle w:val="ListParagraph"/>
        <w:ind w:left="1080"/>
        <w:rPr>
          <w:rFonts w:ascii="Times New Roman" w:hAnsi="Times New Roman" w:cs="Times New Roman"/>
        </w:rPr>
      </w:pPr>
    </w:p>
    <w:p w:rsidR="00F27130" w:rsidRDefault="00F27130" w:rsidP="00141A56">
      <w:pPr>
        <w:pStyle w:val="ListParagraph"/>
        <w:ind w:left="1080"/>
        <w:rPr>
          <w:rFonts w:ascii="Times New Roman" w:hAnsi="Times New Roman" w:cs="Times New Roman"/>
        </w:rPr>
      </w:pPr>
      <w:r>
        <w:rPr>
          <w:rFonts w:ascii="Times New Roman" w:hAnsi="Times New Roman" w:cs="Times New Roman"/>
        </w:rPr>
        <w:t>Note</w:t>
      </w:r>
      <w:r w:rsidR="003E7A6F">
        <w:rPr>
          <w:rFonts w:ascii="Times New Roman" w:hAnsi="Times New Roman" w:cs="Times New Roman"/>
        </w:rPr>
        <w:t xml:space="preserve"> 1</w:t>
      </w:r>
      <w:r>
        <w:rPr>
          <w:rFonts w:ascii="Times New Roman" w:hAnsi="Times New Roman" w:cs="Times New Roman"/>
        </w:rPr>
        <w:t xml:space="preserve">: You need to make sure your </w:t>
      </w:r>
      <w:proofErr w:type="spellStart"/>
      <w:r>
        <w:rPr>
          <w:rFonts w:ascii="Times New Roman" w:hAnsi="Times New Roman" w:cs="Times New Roman"/>
        </w:rPr>
        <w:t>acrf</w:t>
      </w:r>
      <w:proofErr w:type="spellEnd"/>
      <w:r>
        <w:rPr>
          <w:rFonts w:ascii="Times New Roman" w:hAnsi="Times New Roman" w:cs="Times New Roman"/>
        </w:rPr>
        <w:t xml:space="preserve"> doesn’t contain any blank text box. All text </w:t>
      </w:r>
      <w:r w:rsidR="0097447D">
        <w:rPr>
          <w:rFonts w:ascii="Times New Roman" w:hAnsi="Times New Roman" w:cs="Times New Roman"/>
        </w:rPr>
        <w:t>boxes</w:t>
      </w:r>
      <w:r>
        <w:rPr>
          <w:rFonts w:ascii="Times New Roman" w:hAnsi="Times New Roman" w:cs="Times New Roman"/>
        </w:rPr>
        <w:t xml:space="preserve"> should contain the </w:t>
      </w:r>
      <w:proofErr w:type="gramStart"/>
      <w:r>
        <w:rPr>
          <w:rFonts w:ascii="Times New Roman" w:hAnsi="Times New Roman" w:cs="Times New Roman"/>
        </w:rPr>
        <w:t>annotation</w:t>
      </w:r>
      <w:r w:rsidR="0097447D">
        <w:rPr>
          <w:rFonts w:ascii="Times New Roman" w:hAnsi="Times New Roman" w:cs="Times New Roman"/>
        </w:rPr>
        <w:t>s,</w:t>
      </w:r>
      <w:proofErr w:type="gramEnd"/>
      <w:r w:rsidR="0097447D">
        <w:rPr>
          <w:rFonts w:ascii="Times New Roman" w:hAnsi="Times New Roman" w:cs="Times New Roman"/>
        </w:rPr>
        <w:t xml:space="preserve"> Otherwise the macro will go wrong</w:t>
      </w:r>
      <w:r>
        <w:rPr>
          <w:rFonts w:ascii="Times New Roman" w:hAnsi="Times New Roman" w:cs="Times New Roman"/>
        </w:rPr>
        <w:t>. To check this, you can follow below steps.</w:t>
      </w:r>
    </w:p>
    <w:p w:rsidR="0097447D" w:rsidRDefault="0097447D" w:rsidP="00141A56">
      <w:pPr>
        <w:pStyle w:val="ListParagraph"/>
        <w:ind w:left="1080"/>
        <w:rPr>
          <w:rFonts w:ascii="Times New Roman" w:hAnsi="Times New Roman" w:cs="Times New Roman"/>
        </w:rPr>
      </w:pPr>
      <w:r>
        <w:rPr>
          <w:rFonts w:ascii="Times New Roman" w:hAnsi="Times New Roman" w:cs="Times New Roman"/>
        </w:rPr>
        <w:t xml:space="preserve">Open your </w:t>
      </w:r>
      <w:proofErr w:type="spellStart"/>
      <w:r>
        <w:rPr>
          <w:rFonts w:ascii="Times New Roman" w:hAnsi="Times New Roman" w:cs="Times New Roman"/>
        </w:rPr>
        <w:t>acrf</w:t>
      </w:r>
      <w:proofErr w:type="spellEnd"/>
      <w:r>
        <w:rPr>
          <w:rFonts w:ascii="Times New Roman" w:hAnsi="Times New Roman" w:cs="Times New Roman"/>
        </w:rPr>
        <w:t xml:space="preserve"> by Adobe Reader </w:t>
      </w:r>
      <w:r w:rsidRPr="001D094A">
        <w:rPr>
          <w:rFonts w:ascii="Times New Roman" w:hAnsi="Times New Roman" w:cs="Times New Roman"/>
        </w:rPr>
        <w:sym w:font="Wingdings" w:char="F0E0"/>
      </w:r>
      <w:r w:rsidRPr="005E051D">
        <w:rPr>
          <w:rFonts w:ascii="Times New Roman" w:hAnsi="Times New Roman" w:cs="Times New Roman"/>
        </w:rPr>
        <w:t xml:space="preserve"> </w:t>
      </w:r>
      <w:r w:rsidRPr="001D094A">
        <w:rPr>
          <w:rFonts w:ascii="Times New Roman" w:hAnsi="Times New Roman" w:cs="Times New Roman"/>
        </w:rPr>
        <w:t>Select ‘Comments</w:t>
      </w:r>
      <w:r>
        <w:rPr>
          <w:rFonts w:ascii="Times New Roman" w:hAnsi="Times New Roman" w:cs="Times New Roman"/>
        </w:rPr>
        <w:t>’</w:t>
      </w:r>
      <w:r w:rsidRPr="001D094A">
        <w:rPr>
          <w:rFonts w:ascii="Times New Roman" w:hAnsi="Times New Roman" w:cs="Times New Roman"/>
        </w:rPr>
        <w:sym w:font="Wingdings" w:char="F0E0"/>
      </w:r>
      <w:r>
        <w:rPr>
          <w:rFonts w:ascii="Times New Roman" w:hAnsi="Times New Roman" w:cs="Times New Roman"/>
        </w:rPr>
        <w:t>In the Comments List those null text box should be removed. (See below the screenshot)</w:t>
      </w:r>
    </w:p>
    <w:p w:rsidR="0097447D" w:rsidRDefault="0097447D" w:rsidP="00141A56">
      <w:pPr>
        <w:pStyle w:val="ListParagraph"/>
        <w:ind w:left="1080"/>
        <w:rPr>
          <w:rFonts w:ascii="Times New Roman" w:hAnsi="Times New Roman" w:cs="Times New Roman"/>
        </w:rPr>
      </w:pPr>
      <w:r>
        <w:rPr>
          <w:noProof/>
          <w:color w:val="1F497D"/>
        </w:rPr>
        <w:lastRenderedPageBreak/>
        <w:drawing>
          <wp:inline distT="0" distB="0" distL="0" distR="0" wp14:anchorId="69AEB33E" wp14:editId="6E1F4270">
            <wp:extent cx="4727275" cy="2561838"/>
            <wp:effectExtent l="0" t="0" r="0" b="0"/>
            <wp:docPr id="1" name="Picture 1" descr="cid:image001.png@01D2088D.AFFF9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088D.AFFF97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727668" cy="2562051"/>
                    </a:xfrm>
                    <a:prstGeom prst="rect">
                      <a:avLst/>
                    </a:prstGeom>
                    <a:noFill/>
                    <a:ln>
                      <a:noFill/>
                    </a:ln>
                  </pic:spPr>
                </pic:pic>
              </a:graphicData>
            </a:graphic>
          </wp:inline>
        </w:drawing>
      </w:r>
    </w:p>
    <w:p w:rsidR="0097447D" w:rsidRDefault="0097447D" w:rsidP="00141A56">
      <w:pPr>
        <w:pStyle w:val="ListParagraph"/>
        <w:ind w:left="1080"/>
        <w:rPr>
          <w:rFonts w:ascii="Times New Roman" w:hAnsi="Times New Roman" w:cs="Times New Roman"/>
        </w:rPr>
      </w:pPr>
    </w:p>
    <w:p w:rsidR="003E7A6F" w:rsidRDefault="003E7A6F" w:rsidP="00141A56">
      <w:pPr>
        <w:pStyle w:val="ListParagraph"/>
        <w:ind w:left="1080"/>
        <w:rPr>
          <w:rFonts w:ascii="Times New Roman" w:hAnsi="Times New Roman" w:cs="Times New Roman"/>
        </w:rPr>
      </w:pPr>
      <w:r>
        <w:rPr>
          <w:rFonts w:ascii="Times New Roman" w:hAnsi="Times New Roman" w:cs="Times New Roman"/>
        </w:rPr>
        <w:t>Note 2: Follow the Janssen Define Spec v1.0, in case multiple origins are defined, the CRF Page should be listed at the end (e.g. Assigned, CRF Pages 1, 2, 3). Please make sure define.xml follow this scenario, if not, please revise the spec firstly and then generate the updated study metadata and define.xml.</w:t>
      </w:r>
    </w:p>
    <w:p w:rsidR="004A1507" w:rsidRDefault="004A1507" w:rsidP="00141A56">
      <w:pPr>
        <w:pStyle w:val="ListParagraph"/>
        <w:ind w:left="1080"/>
        <w:rPr>
          <w:rFonts w:ascii="Times New Roman" w:hAnsi="Times New Roman" w:cs="Times New Roman"/>
        </w:rPr>
      </w:pPr>
    </w:p>
    <w:p w:rsidR="004A1507" w:rsidRDefault="004A1507" w:rsidP="00141A56">
      <w:pPr>
        <w:pStyle w:val="ListParagraph"/>
        <w:ind w:left="1080"/>
        <w:rPr>
          <w:rFonts w:ascii="Times New Roman" w:hAnsi="Times New Roman" w:cs="Times New Roman"/>
        </w:rPr>
      </w:pPr>
      <w:r>
        <w:rPr>
          <w:rFonts w:ascii="Times New Roman" w:hAnsi="Times New Roman" w:cs="Times New Roman"/>
        </w:rPr>
        <w:t>Note 3: When do the annotation, please don’t use Ctrl +Enter to change line. Please use space only and adjust the text box.</w:t>
      </w:r>
    </w:p>
    <w:p w:rsidR="007E4B6F" w:rsidRDefault="007E4B6F" w:rsidP="00141A56">
      <w:pPr>
        <w:pStyle w:val="ListParagraph"/>
        <w:ind w:left="1080"/>
        <w:rPr>
          <w:rFonts w:ascii="Times New Roman" w:hAnsi="Times New Roman" w:cs="Times New Roman"/>
        </w:rPr>
      </w:pPr>
    </w:p>
    <w:p w:rsidR="007E4B6F" w:rsidRDefault="007E4B6F" w:rsidP="00141A56">
      <w:pPr>
        <w:pStyle w:val="ListParagraph"/>
        <w:ind w:left="1080"/>
        <w:rPr>
          <w:rFonts w:ascii="Times New Roman" w:hAnsi="Times New Roman" w:cs="Times New Roman"/>
        </w:rPr>
      </w:pPr>
      <w:r>
        <w:rPr>
          <w:rFonts w:ascii="Times New Roman" w:hAnsi="Times New Roman" w:cs="Times New Roman"/>
        </w:rPr>
        <w:t xml:space="preserve">Note 4: </w:t>
      </w:r>
      <w:r w:rsidR="00C55795">
        <w:rPr>
          <w:rFonts w:ascii="Times New Roman" w:hAnsi="Times New Roman" w:cs="Times New Roman"/>
        </w:rPr>
        <w:t>D</w:t>
      </w:r>
      <w:r>
        <w:rPr>
          <w:rFonts w:ascii="Times New Roman" w:hAnsi="Times New Roman" w:cs="Times New Roman"/>
        </w:rPr>
        <w:t>on’t put main domain variable and SUPP QNAM in the same text box.</w:t>
      </w:r>
    </w:p>
    <w:p w:rsidR="007E4B6F" w:rsidRDefault="00C55795" w:rsidP="00141A56">
      <w:pPr>
        <w:pStyle w:val="ListParagraph"/>
        <w:ind w:left="1080"/>
        <w:rPr>
          <w:rFonts w:ascii="Times New Roman" w:hAnsi="Times New Roman" w:cs="Times New Roman"/>
        </w:rPr>
      </w:pPr>
      <w:r>
        <w:rPr>
          <w:noProof/>
        </w:rPr>
        <w:drawing>
          <wp:inline distT="0" distB="0" distL="0" distR="0" wp14:anchorId="47408D01" wp14:editId="126E32E9">
            <wp:extent cx="4502989" cy="594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2869" cy="596183"/>
                    </a:xfrm>
                    <a:prstGeom prst="rect">
                      <a:avLst/>
                    </a:prstGeom>
                  </pic:spPr>
                </pic:pic>
              </a:graphicData>
            </a:graphic>
          </wp:inline>
        </w:drawing>
      </w:r>
    </w:p>
    <w:p w:rsidR="003E7A6F" w:rsidRDefault="003E7A6F" w:rsidP="00141A56">
      <w:pPr>
        <w:pStyle w:val="ListParagraph"/>
        <w:ind w:left="1080"/>
        <w:rPr>
          <w:rFonts w:ascii="Times New Roman" w:hAnsi="Times New Roman" w:cs="Times New Roman"/>
        </w:rPr>
      </w:pPr>
    </w:p>
    <w:p w:rsidR="005E051D" w:rsidRPr="001D094A" w:rsidRDefault="005E051D" w:rsidP="00141A56">
      <w:pPr>
        <w:pStyle w:val="ListParagraph"/>
        <w:ind w:left="1080"/>
        <w:rPr>
          <w:rFonts w:ascii="Times New Roman" w:hAnsi="Times New Roman" w:cs="Times New Roman"/>
        </w:rPr>
      </w:pPr>
      <w:proofErr w:type="gramStart"/>
      <w:r>
        <w:rPr>
          <w:rFonts w:ascii="Times New Roman" w:hAnsi="Times New Roman" w:cs="Times New Roman"/>
        </w:rPr>
        <w:t xml:space="preserve">Once you prepared all the </w:t>
      </w:r>
      <w:r w:rsidR="00E821AB">
        <w:rPr>
          <w:rFonts w:ascii="Times New Roman" w:hAnsi="Times New Roman" w:cs="Times New Roman"/>
        </w:rPr>
        <w:t>5</w:t>
      </w:r>
      <w:r>
        <w:rPr>
          <w:rFonts w:ascii="Times New Roman" w:hAnsi="Times New Roman" w:cs="Times New Roman"/>
        </w:rPr>
        <w:t xml:space="preserve"> documents, uploaded them to the same folder on </w:t>
      </w:r>
      <w:proofErr w:type="spellStart"/>
      <w:r>
        <w:rPr>
          <w:rFonts w:ascii="Times New Roman" w:hAnsi="Times New Roman" w:cs="Times New Roman"/>
        </w:rPr>
        <w:t>kennet</w:t>
      </w:r>
      <w:proofErr w:type="spellEnd"/>
      <w:r>
        <w:rPr>
          <w:rFonts w:ascii="Times New Roman" w:hAnsi="Times New Roman" w:cs="Times New Roman"/>
        </w:rPr>
        <w:t>.</w:t>
      </w:r>
      <w:proofErr w:type="gramEnd"/>
      <w:r>
        <w:rPr>
          <w:rFonts w:ascii="Times New Roman" w:hAnsi="Times New Roman" w:cs="Times New Roman"/>
        </w:rPr>
        <w:t xml:space="preserve"> </w:t>
      </w:r>
    </w:p>
    <w:p w:rsidR="00141A56" w:rsidRPr="00BB3EBE" w:rsidRDefault="00141A56" w:rsidP="00141A56">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Example: </w:t>
      </w:r>
      <w:r w:rsidR="005E051D" w:rsidRPr="005E051D">
        <w:rPr>
          <w:rFonts w:ascii="Times New Roman" w:hAnsi="Times New Roman" w:cs="Times New Roman"/>
          <w:color w:val="000000"/>
          <w:sz w:val="20"/>
          <w:szCs w:val="20"/>
          <w:shd w:val="clear" w:color="auto" w:fill="FFFFFF"/>
        </w:rPr>
        <w:t>%</w:t>
      </w:r>
      <w:proofErr w:type="spellStart"/>
      <w:proofErr w:type="gramStart"/>
      <w:r w:rsidR="005E051D" w:rsidRPr="005E051D">
        <w:rPr>
          <w:rFonts w:ascii="Times New Roman" w:hAnsi="Times New Roman" w:cs="Times New Roman"/>
          <w:color w:val="000000"/>
          <w:sz w:val="20"/>
          <w:szCs w:val="20"/>
          <w:shd w:val="clear" w:color="auto" w:fill="FFFFFF"/>
        </w:rPr>
        <w:t>jjchkacrfpage</w:t>
      </w:r>
      <w:proofErr w:type="spellEnd"/>
      <w:r w:rsidR="005E051D" w:rsidRPr="005E051D">
        <w:rPr>
          <w:rFonts w:ascii="Times New Roman" w:hAnsi="Times New Roman" w:cs="Times New Roman"/>
          <w:color w:val="000000"/>
          <w:sz w:val="20"/>
          <w:szCs w:val="20"/>
          <w:shd w:val="clear" w:color="auto" w:fill="FFFFFF"/>
        </w:rPr>
        <w:t>(</w:t>
      </w:r>
      <w:proofErr w:type="gramEnd"/>
      <w:r w:rsidR="005E051D" w:rsidRPr="005E051D">
        <w:rPr>
          <w:rFonts w:ascii="Times New Roman" w:hAnsi="Times New Roman" w:cs="Times New Roman"/>
          <w:color w:val="000000"/>
          <w:sz w:val="20"/>
          <w:szCs w:val="20"/>
          <w:shd w:val="clear" w:color="auto" w:fill="FFFFFF"/>
        </w:rPr>
        <w:t>root=/user1/</w:t>
      </w:r>
      <w:proofErr w:type="spellStart"/>
      <w:r w:rsidR="005E051D" w:rsidRPr="005E051D">
        <w:rPr>
          <w:rFonts w:ascii="Times New Roman" w:hAnsi="Times New Roman" w:cs="Times New Roman"/>
          <w:color w:val="000000"/>
          <w:sz w:val="20"/>
          <w:szCs w:val="20"/>
          <w:shd w:val="clear" w:color="auto" w:fill="FFFFFF"/>
        </w:rPr>
        <w:t>shenb</w:t>
      </w:r>
      <w:proofErr w:type="spellEnd"/>
      <w:r w:rsidR="005E051D" w:rsidRPr="005E051D">
        <w:rPr>
          <w:rFonts w:ascii="Times New Roman" w:hAnsi="Times New Roman" w:cs="Times New Roman"/>
          <w:color w:val="000000"/>
          <w:sz w:val="20"/>
          <w:szCs w:val="20"/>
          <w:shd w:val="clear" w:color="auto" w:fill="FFFFFF"/>
        </w:rPr>
        <w:t>/</w:t>
      </w:r>
      <w:proofErr w:type="spellStart"/>
      <w:r w:rsidR="005E051D" w:rsidRPr="005E051D">
        <w:rPr>
          <w:rFonts w:ascii="Times New Roman" w:hAnsi="Times New Roman" w:cs="Times New Roman"/>
          <w:color w:val="000000"/>
          <w:sz w:val="20"/>
          <w:szCs w:val="20"/>
          <w:shd w:val="clear" w:color="auto" w:fill="FFFFFF"/>
        </w:rPr>
        <w:t>jjcrfpage</w:t>
      </w:r>
      <w:proofErr w:type="spellEnd"/>
      <w:r w:rsidR="005E051D" w:rsidRPr="005E051D">
        <w:rPr>
          <w:rFonts w:ascii="Times New Roman" w:hAnsi="Times New Roman" w:cs="Times New Roman"/>
          <w:color w:val="000000"/>
          <w:sz w:val="20"/>
          <w:szCs w:val="20"/>
          <w:shd w:val="clear" w:color="auto" w:fill="FFFFFF"/>
        </w:rPr>
        <w:t>/226483/</w:t>
      </w:r>
    </w:p>
    <w:p w:rsidR="00141A56" w:rsidRPr="0097447D" w:rsidRDefault="00141A56" w:rsidP="005E051D">
      <w:pPr>
        <w:pStyle w:val="ListParagraph"/>
        <w:tabs>
          <w:tab w:val="center" w:pos="5400"/>
        </w:tabs>
        <w:ind w:left="2160"/>
        <w:rPr>
          <w:rFonts w:ascii="Times New Roman" w:hAnsi="Times New Roman" w:cs="Times New Roman"/>
          <w:color w:val="000000"/>
          <w:sz w:val="20"/>
          <w:szCs w:val="20"/>
          <w:shd w:val="clear" w:color="auto" w:fill="FFFFFF"/>
          <w:lang w:val="fr-FR"/>
        </w:rPr>
      </w:pPr>
      <w:r w:rsidRPr="0097447D">
        <w:rPr>
          <w:rFonts w:ascii="Times New Roman" w:hAnsi="Times New Roman" w:cs="Times New Roman"/>
          <w:color w:val="000000"/>
          <w:sz w:val="20"/>
          <w:szCs w:val="20"/>
          <w:shd w:val="clear" w:color="auto" w:fill="FFFFFF"/>
          <w:lang w:val="fr-FR"/>
        </w:rPr>
        <w:t xml:space="preserve">                </w:t>
      </w:r>
      <w:r w:rsidR="005E051D" w:rsidRPr="0097447D">
        <w:rPr>
          <w:rFonts w:ascii="Times New Roman" w:hAnsi="Times New Roman" w:cs="Times New Roman"/>
          <w:color w:val="000000"/>
          <w:sz w:val="20"/>
          <w:szCs w:val="20"/>
          <w:shd w:val="clear" w:color="auto" w:fill="FFFFFF"/>
          <w:lang w:val="fr-FR"/>
        </w:rPr>
        <w:t xml:space="preserve">       </w:t>
      </w:r>
      <w:r w:rsidRPr="0097447D">
        <w:rPr>
          <w:rFonts w:ascii="Times New Roman" w:hAnsi="Times New Roman" w:cs="Times New Roman"/>
          <w:color w:val="000000"/>
          <w:sz w:val="20"/>
          <w:szCs w:val="20"/>
          <w:shd w:val="clear" w:color="auto" w:fill="FFFFFF"/>
          <w:lang w:val="fr-FR"/>
        </w:rPr>
        <w:t xml:space="preserve">, </w:t>
      </w:r>
      <w:proofErr w:type="spellStart"/>
      <w:proofErr w:type="gramStart"/>
      <w:r w:rsidR="005E051D" w:rsidRPr="0097447D">
        <w:rPr>
          <w:rFonts w:ascii="Times New Roman" w:hAnsi="Times New Roman" w:cs="Times New Roman"/>
          <w:color w:val="000000"/>
          <w:sz w:val="20"/>
          <w:szCs w:val="20"/>
          <w:shd w:val="clear" w:color="auto" w:fill="FFFFFF"/>
          <w:lang w:val="fr-FR"/>
        </w:rPr>
        <w:t>nest_domain</w:t>
      </w:r>
      <w:proofErr w:type="spellEnd"/>
      <w:r w:rsidR="005E051D" w:rsidRPr="0097447D">
        <w:rPr>
          <w:rFonts w:ascii="Times New Roman" w:hAnsi="Times New Roman" w:cs="Times New Roman"/>
          <w:color w:val="000000"/>
          <w:sz w:val="20"/>
          <w:szCs w:val="20"/>
          <w:shd w:val="clear" w:color="auto" w:fill="FFFFFF"/>
          <w:lang w:val="fr-FR"/>
        </w:rPr>
        <w:t>=</w:t>
      </w:r>
      <w:proofErr w:type="gramEnd"/>
      <w:r w:rsidR="005E051D" w:rsidRPr="0097447D">
        <w:rPr>
          <w:rFonts w:ascii="Times New Roman" w:hAnsi="Times New Roman" w:cs="Times New Roman"/>
          <w:color w:val="000000"/>
          <w:sz w:val="20"/>
          <w:szCs w:val="20"/>
          <w:shd w:val="clear" w:color="auto" w:fill="FFFFFF"/>
          <w:lang w:val="fr-FR"/>
        </w:rPr>
        <w:t>CC|DS|FT|LB</w:t>
      </w:r>
      <w:r w:rsidR="00E725AC" w:rsidRPr="0097447D">
        <w:rPr>
          <w:rFonts w:ascii="Times New Roman" w:hAnsi="Times New Roman" w:cs="Times New Roman"/>
          <w:color w:val="000000"/>
          <w:sz w:val="20"/>
          <w:szCs w:val="20"/>
          <w:shd w:val="clear" w:color="auto" w:fill="FFFFFF"/>
          <w:lang w:val="fr-FR"/>
        </w:rPr>
        <w:t>);</w:t>
      </w:r>
    </w:p>
    <w:p w:rsidR="0097447D" w:rsidRDefault="0097447D" w:rsidP="0097447D">
      <w:pPr>
        <w:ind w:left="1080"/>
        <w:rPr>
          <w:rFonts w:ascii="Times New Roman" w:hAnsi="Times New Roman" w:cs="Times New Roman"/>
        </w:rPr>
      </w:pPr>
      <w:r>
        <w:rPr>
          <w:rFonts w:ascii="Times New Roman" w:hAnsi="Times New Roman" w:cs="Times New Roman"/>
        </w:rPr>
        <w:t>Note</w:t>
      </w:r>
      <w:r w:rsidRPr="00BB3EBE">
        <w:rPr>
          <w:rFonts w:ascii="Times New Roman" w:hAnsi="Times New Roman" w:cs="Times New Roman"/>
        </w:rPr>
        <w:t xml:space="preserve">: </w:t>
      </w:r>
      <w:proofErr w:type="spellStart"/>
      <w:r>
        <w:rPr>
          <w:rFonts w:ascii="Times New Roman" w:hAnsi="Times New Roman" w:cs="Times New Roman"/>
        </w:rPr>
        <w:t>ntest_domain</w:t>
      </w:r>
      <w:proofErr w:type="spellEnd"/>
      <w:r>
        <w:rPr>
          <w:rFonts w:ascii="Times New Roman" w:hAnsi="Times New Roman" w:cs="Times New Roman"/>
        </w:rPr>
        <w:t xml:space="preserve"> contain the default value, you can only mentioned the root.</w:t>
      </w:r>
    </w:p>
    <w:p w:rsidR="0097447D" w:rsidRDefault="0097447D" w:rsidP="0097447D">
      <w:pPr>
        <w:ind w:left="1080"/>
        <w:rPr>
          <w:rFonts w:ascii="Times New Roman" w:hAnsi="Times New Roman" w:cs="Times New Roman"/>
          <w:color w:val="000000"/>
          <w:sz w:val="20"/>
          <w:szCs w:val="20"/>
          <w:shd w:val="clear" w:color="auto" w:fill="FFFFFF"/>
        </w:rPr>
      </w:pPr>
      <w:r>
        <w:rPr>
          <w:rFonts w:ascii="Times New Roman" w:hAnsi="Times New Roman" w:cs="Times New Roman"/>
        </w:rPr>
        <w:t xml:space="preserve">Example: </w:t>
      </w:r>
      <w:r w:rsidRPr="005E051D">
        <w:rPr>
          <w:rFonts w:ascii="Times New Roman" w:hAnsi="Times New Roman" w:cs="Times New Roman"/>
          <w:color w:val="000000"/>
          <w:sz w:val="20"/>
          <w:szCs w:val="20"/>
          <w:shd w:val="clear" w:color="auto" w:fill="FFFFFF"/>
        </w:rPr>
        <w:t>%</w:t>
      </w:r>
      <w:proofErr w:type="spellStart"/>
      <w:proofErr w:type="gramStart"/>
      <w:r w:rsidRPr="005E051D">
        <w:rPr>
          <w:rFonts w:ascii="Times New Roman" w:hAnsi="Times New Roman" w:cs="Times New Roman"/>
          <w:color w:val="000000"/>
          <w:sz w:val="20"/>
          <w:szCs w:val="20"/>
          <w:shd w:val="clear" w:color="auto" w:fill="FFFFFF"/>
        </w:rPr>
        <w:t>jjchkacrfpage</w:t>
      </w:r>
      <w:proofErr w:type="spellEnd"/>
      <w:r w:rsidRPr="005E051D">
        <w:rPr>
          <w:rFonts w:ascii="Times New Roman" w:hAnsi="Times New Roman" w:cs="Times New Roman"/>
          <w:color w:val="000000"/>
          <w:sz w:val="20"/>
          <w:szCs w:val="20"/>
          <w:shd w:val="clear" w:color="auto" w:fill="FFFFFF"/>
        </w:rPr>
        <w:t>(</w:t>
      </w:r>
      <w:proofErr w:type="gramEnd"/>
      <w:r w:rsidRPr="005E051D">
        <w:rPr>
          <w:rFonts w:ascii="Times New Roman" w:hAnsi="Times New Roman" w:cs="Times New Roman"/>
          <w:color w:val="000000"/>
          <w:sz w:val="20"/>
          <w:szCs w:val="20"/>
          <w:shd w:val="clear" w:color="auto" w:fill="FFFFFF"/>
        </w:rPr>
        <w:t>root=/user1/</w:t>
      </w:r>
      <w:proofErr w:type="spellStart"/>
      <w:r w:rsidRPr="005E051D">
        <w:rPr>
          <w:rFonts w:ascii="Times New Roman" w:hAnsi="Times New Roman" w:cs="Times New Roman"/>
          <w:color w:val="000000"/>
          <w:sz w:val="20"/>
          <w:szCs w:val="20"/>
          <w:shd w:val="clear" w:color="auto" w:fill="FFFFFF"/>
        </w:rPr>
        <w:t>shenb</w:t>
      </w:r>
      <w:proofErr w:type="spellEnd"/>
      <w:r w:rsidRPr="005E051D">
        <w:rPr>
          <w:rFonts w:ascii="Times New Roman" w:hAnsi="Times New Roman" w:cs="Times New Roman"/>
          <w:color w:val="000000"/>
          <w:sz w:val="20"/>
          <w:szCs w:val="20"/>
          <w:shd w:val="clear" w:color="auto" w:fill="FFFFFF"/>
        </w:rPr>
        <w:t>/</w:t>
      </w:r>
      <w:proofErr w:type="spellStart"/>
      <w:r w:rsidRPr="005E051D">
        <w:rPr>
          <w:rFonts w:ascii="Times New Roman" w:hAnsi="Times New Roman" w:cs="Times New Roman"/>
          <w:color w:val="000000"/>
          <w:sz w:val="20"/>
          <w:szCs w:val="20"/>
          <w:shd w:val="clear" w:color="auto" w:fill="FFFFFF"/>
        </w:rPr>
        <w:t>jjcrfpage</w:t>
      </w:r>
      <w:proofErr w:type="spellEnd"/>
      <w:r w:rsidRPr="005E051D">
        <w:rPr>
          <w:rFonts w:ascii="Times New Roman" w:hAnsi="Times New Roman" w:cs="Times New Roman"/>
          <w:color w:val="000000"/>
          <w:sz w:val="20"/>
          <w:szCs w:val="20"/>
          <w:shd w:val="clear" w:color="auto" w:fill="FFFFFF"/>
        </w:rPr>
        <w:t>/226483/</w:t>
      </w:r>
      <w:r>
        <w:rPr>
          <w:rFonts w:ascii="Times New Roman" w:hAnsi="Times New Roman" w:cs="Times New Roman"/>
          <w:color w:val="000000"/>
          <w:sz w:val="20"/>
          <w:szCs w:val="20"/>
          <w:shd w:val="clear" w:color="auto" w:fill="FFFFFF"/>
        </w:rPr>
        <w:t>);</w:t>
      </w:r>
    </w:p>
    <w:p w:rsidR="00141A56" w:rsidRPr="0097447D" w:rsidRDefault="00141A56" w:rsidP="0097447D">
      <w:pPr>
        <w:ind w:left="1080"/>
        <w:rPr>
          <w:rFonts w:ascii="Times New Roman" w:hAnsi="Times New Roman" w:cs="Times New Roman"/>
          <w:color w:val="000000"/>
          <w:sz w:val="20"/>
          <w:szCs w:val="20"/>
          <w:shd w:val="clear" w:color="auto" w:fill="FFFFFF"/>
        </w:rPr>
      </w:pPr>
      <w:r w:rsidRPr="0097447D">
        <w:rPr>
          <w:rFonts w:ascii="Times New Roman" w:hAnsi="Times New Roman" w:cs="Times New Roman"/>
          <w:color w:val="000000"/>
          <w:sz w:val="20"/>
          <w:szCs w:val="20"/>
          <w:shd w:val="clear" w:color="auto" w:fill="FFFFFF"/>
        </w:rPr>
        <w:t xml:space="preserve">                  </w:t>
      </w:r>
      <w:r w:rsidR="00E725AC" w:rsidRPr="0097447D">
        <w:rPr>
          <w:rFonts w:ascii="Times New Roman" w:hAnsi="Times New Roman" w:cs="Times New Roman"/>
          <w:color w:val="000000"/>
          <w:sz w:val="20"/>
          <w:szCs w:val="20"/>
          <w:shd w:val="clear" w:color="auto" w:fill="FFFFFF"/>
        </w:rPr>
        <w:t xml:space="preserve">     </w:t>
      </w:r>
    </w:p>
    <w:p w:rsidR="00141A56" w:rsidRPr="006F4247" w:rsidRDefault="00141A56" w:rsidP="00141A56">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141A56" w:rsidRDefault="00E725AC" w:rsidP="00141A56">
      <w:pPr>
        <w:pStyle w:val="ListParagraph"/>
        <w:numPr>
          <w:ilvl w:val="0"/>
          <w:numId w:val="36"/>
        </w:numPr>
        <w:rPr>
          <w:rFonts w:ascii="Times New Roman" w:hAnsi="Times New Roman" w:cs="Times New Roman"/>
        </w:rPr>
      </w:pPr>
      <w:proofErr w:type="gramStart"/>
      <w:r>
        <w:rPr>
          <w:rFonts w:ascii="Times New Roman" w:hAnsi="Times New Roman" w:cs="Times New Roman"/>
        </w:rPr>
        <w:t>root</w:t>
      </w:r>
      <w:proofErr w:type="gramEnd"/>
      <w:r w:rsidR="00141A56" w:rsidRPr="001D094A">
        <w:rPr>
          <w:rFonts w:ascii="Times New Roman" w:hAnsi="Times New Roman" w:cs="Times New Roman"/>
        </w:rPr>
        <w:t>:</w:t>
      </w:r>
      <w:r w:rsidR="00141A56">
        <w:rPr>
          <w:rFonts w:ascii="Times New Roman" w:hAnsi="Times New Roman" w:cs="Times New Roman"/>
        </w:rPr>
        <w:t xml:space="preserve"> </w:t>
      </w:r>
      <w:r>
        <w:rPr>
          <w:rFonts w:ascii="Times New Roman" w:hAnsi="Times New Roman" w:cs="Times New Roman"/>
        </w:rPr>
        <w:t xml:space="preserve">Please put the folder path where you </w:t>
      </w:r>
      <w:r w:rsidR="0097447D">
        <w:rPr>
          <w:rFonts w:ascii="Times New Roman" w:hAnsi="Times New Roman" w:cs="Times New Roman"/>
        </w:rPr>
        <w:t>uploaded</w:t>
      </w:r>
      <w:r>
        <w:rPr>
          <w:rFonts w:ascii="Times New Roman" w:hAnsi="Times New Roman" w:cs="Times New Roman"/>
        </w:rPr>
        <w:t xml:space="preserve"> all the </w:t>
      </w:r>
      <w:r w:rsidR="00E821AB">
        <w:rPr>
          <w:rFonts w:ascii="Times New Roman" w:hAnsi="Times New Roman" w:cs="Times New Roman"/>
        </w:rPr>
        <w:t>5</w:t>
      </w:r>
      <w:r>
        <w:rPr>
          <w:rFonts w:ascii="Times New Roman" w:hAnsi="Times New Roman" w:cs="Times New Roman"/>
        </w:rPr>
        <w:t xml:space="preserve"> </w:t>
      </w:r>
      <w:r w:rsidR="00E821AB">
        <w:rPr>
          <w:rFonts w:ascii="Times New Roman" w:hAnsi="Times New Roman" w:cs="Times New Roman"/>
        </w:rPr>
        <w:t>file</w:t>
      </w:r>
      <w:r>
        <w:rPr>
          <w:rFonts w:ascii="Times New Roman" w:hAnsi="Times New Roman" w:cs="Times New Roman"/>
        </w:rPr>
        <w:t>s.</w:t>
      </w:r>
    </w:p>
    <w:p w:rsidR="00141A56" w:rsidRPr="001D07A0" w:rsidRDefault="00E725AC" w:rsidP="00B50F22">
      <w:pPr>
        <w:pStyle w:val="ListParagraph"/>
        <w:numPr>
          <w:ilvl w:val="0"/>
          <w:numId w:val="36"/>
        </w:numPr>
        <w:rPr>
          <w:rFonts w:ascii="Times New Roman" w:hAnsi="Times New Roman" w:cs="Times New Roman"/>
          <w:color w:val="000000"/>
          <w:sz w:val="20"/>
          <w:szCs w:val="20"/>
          <w:shd w:val="clear" w:color="auto" w:fill="FFFFFF"/>
        </w:rPr>
      </w:pPr>
      <w:proofErr w:type="spellStart"/>
      <w:r w:rsidRPr="00B50F22">
        <w:rPr>
          <w:rFonts w:ascii="Times New Roman" w:hAnsi="Times New Roman" w:cs="Times New Roman"/>
        </w:rPr>
        <w:t>nest_domain</w:t>
      </w:r>
      <w:proofErr w:type="spellEnd"/>
      <w:r w:rsidR="00141A56" w:rsidRPr="00B50F22">
        <w:rPr>
          <w:rFonts w:ascii="Times New Roman" w:hAnsi="Times New Roman" w:cs="Times New Roman"/>
        </w:rPr>
        <w:t xml:space="preserve">: </w:t>
      </w:r>
      <w:r w:rsidR="00B50F22" w:rsidRPr="00B50F22">
        <w:rPr>
          <w:rFonts w:ascii="Times New Roman" w:hAnsi="Times New Roman" w:cs="Times New Roman"/>
        </w:rPr>
        <w:t>T</w:t>
      </w:r>
      <w:r w:rsidRPr="00B50F22">
        <w:rPr>
          <w:rFonts w:ascii="Times New Roman" w:hAnsi="Times New Roman" w:cs="Times New Roman"/>
        </w:rPr>
        <w:t>he default value</w:t>
      </w:r>
      <w:r w:rsidR="00B50F22" w:rsidRPr="00B50F22">
        <w:rPr>
          <w:rFonts w:ascii="Times New Roman" w:hAnsi="Times New Roman" w:cs="Times New Roman"/>
        </w:rPr>
        <w:t xml:space="preserve"> </w:t>
      </w:r>
      <w:r w:rsidR="00B50F22">
        <w:rPr>
          <w:rFonts w:ascii="Times New Roman" w:hAnsi="Times New Roman" w:cs="Times New Roman"/>
        </w:rPr>
        <w:t>is</w:t>
      </w:r>
      <w:r w:rsidRPr="00B50F22">
        <w:rPr>
          <w:rFonts w:ascii="Times New Roman" w:hAnsi="Times New Roman" w:cs="Times New Roman"/>
        </w:rPr>
        <w:t xml:space="preserve"> CC|DS|FT|LB based on latest Janssen metadata. For QS, it's also a common nested domain, however except for </w:t>
      </w:r>
      <w:proofErr w:type="gramStart"/>
      <w:r w:rsidRPr="00B50F22">
        <w:rPr>
          <w:rFonts w:ascii="Times New Roman" w:hAnsi="Times New Roman" w:cs="Times New Roman"/>
        </w:rPr>
        <w:t>QSALL,</w:t>
      </w:r>
      <w:proofErr w:type="gramEnd"/>
      <w:r w:rsidRPr="00B50F22">
        <w:rPr>
          <w:rFonts w:ascii="Times New Roman" w:hAnsi="Times New Roman" w:cs="Times New Roman"/>
        </w:rPr>
        <w:t xml:space="preserve"> in most of cases the QSTESTCD will</w:t>
      </w:r>
      <w:r w:rsidR="00B50F22" w:rsidRPr="00B50F22">
        <w:rPr>
          <w:rFonts w:ascii="Times New Roman" w:hAnsi="Times New Roman" w:cs="Times New Roman"/>
        </w:rPr>
        <w:t xml:space="preserve"> be unique</w:t>
      </w:r>
      <w:r w:rsidRPr="00B50F22">
        <w:rPr>
          <w:rFonts w:ascii="Times New Roman" w:hAnsi="Times New Roman" w:cs="Times New Roman"/>
        </w:rPr>
        <w:t xml:space="preserve"> so we don't include QS here. </w:t>
      </w:r>
      <w:r w:rsidR="00B50F22" w:rsidRPr="00B50F22">
        <w:rPr>
          <w:rFonts w:ascii="Times New Roman" w:hAnsi="Times New Roman" w:cs="Times New Roman"/>
        </w:rPr>
        <w:t xml:space="preserve">In case </w:t>
      </w:r>
      <w:r w:rsidRPr="00B50F22">
        <w:rPr>
          <w:rFonts w:ascii="Times New Roman" w:hAnsi="Times New Roman" w:cs="Times New Roman"/>
        </w:rPr>
        <w:t>you want to update this, please list all the nested domains here and</w:t>
      </w:r>
      <w:r w:rsidR="00B50F22">
        <w:rPr>
          <w:rFonts w:ascii="Times New Roman" w:hAnsi="Times New Roman" w:cs="Times New Roman"/>
        </w:rPr>
        <w:t xml:space="preserve"> </w:t>
      </w:r>
      <w:r w:rsidR="0097447D">
        <w:rPr>
          <w:rFonts w:ascii="Times New Roman" w:hAnsi="Times New Roman" w:cs="Times New Roman"/>
        </w:rPr>
        <w:t>separate them by pipe (|).</w:t>
      </w:r>
    </w:p>
    <w:p w:rsidR="001D07A0" w:rsidRDefault="001D07A0" w:rsidP="001D07A0">
      <w:pPr>
        <w:pStyle w:val="ListParagraph"/>
        <w:ind w:left="1080"/>
        <w:rPr>
          <w:rFonts w:ascii="Times New Roman" w:hAnsi="Times New Roman" w:cs="Times New Roman"/>
        </w:rPr>
      </w:pPr>
    </w:p>
    <w:p w:rsidR="001D07A0" w:rsidRPr="00B50F22" w:rsidRDefault="001D07A0" w:rsidP="001D07A0">
      <w:pPr>
        <w:pStyle w:val="ListParagraph"/>
        <w:ind w:left="1080"/>
        <w:rPr>
          <w:rFonts w:ascii="Times New Roman" w:hAnsi="Times New Roman" w:cs="Times New Roman"/>
          <w:color w:val="000000"/>
          <w:sz w:val="20"/>
          <w:szCs w:val="20"/>
          <w:shd w:val="clear" w:color="auto" w:fill="FFFFFF"/>
        </w:rPr>
      </w:pPr>
      <w:bookmarkStart w:id="57" w:name="_GoBack"/>
      <w:bookmarkEnd w:id="57"/>
    </w:p>
    <w:p w:rsidR="00141A56" w:rsidRPr="001D094A" w:rsidRDefault="00141A56" w:rsidP="00141A56">
      <w:pPr>
        <w:pStyle w:val="ListParagraph"/>
        <w:numPr>
          <w:ilvl w:val="2"/>
          <w:numId w:val="33"/>
        </w:numPr>
        <w:outlineLvl w:val="2"/>
        <w:rPr>
          <w:rFonts w:ascii="Times New Roman" w:hAnsi="Times New Roman" w:cs="Times New Roman"/>
        </w:rPr>
      </w:pPr>
      <w:r w:rsidRPr="001D094A">
        <w:rPr>
          <w:rFonts w:ascii="Times New Roman" w:hAnsi="Times New Roman" w:cs="Times New Roman"/>
        </w:rPr>
        <w:lastRenderedPageBreak/>
        <w:t xml:space="preserve">Report: </w:t>
      </w:r>
    </w:p>
    <w:p w:rsidR="00141A56" w:rsidRDefault="00E725AC" w:rsidP="00141A56">
      <w:pPr>
        <w:pStyle w:val="ListParagraph"/>
        <w:ind w:left="1080"/>
        <w:rPr>
          <w:rFonts w:ascii="Times New Roman" w:hAnsi="Times New Roman" w:cs="Times New Roman"/>
        </w:rPr>
      </w:pPr>
      <w:r>
        <w:rPr>
          <w:rFonts w:ascii="Times New Roman" w:hAnsi="Times New Roman" w:cs="Times New Roman"/>
        </w:rPr>
        <w:t xml:space="preserve">Two txt files will be generated. </w:t>
      </w:r>
      <w:proofErr w:type="gramStart"/>
      <w:r>
        <w:rPr>
          <w:rFonts w:ascii="Times New Roman" w:hAnsi="Times New Roman" w:cs="Times New Roman"/>
        </w:rPr>
        <w:t>1) “</w:t>
      </w:r>
      <w:r w:rsidRPr="00E725AC">
        <w:rPr>
          <w:rFonts w:ascii="Times New Roman" w:hAnsi="Times New Roman" w:cs="Times New Roman"/>
        </w:rPr>
        <w:t>VALDEF Page Potential Issue.txt</w:t>
      </w:r>
      <w:r>
        <w:rPr>
          <w:rFonts w:ascii="Times New Roman" w:hAnsi="Times New Roman" w:cs="Times New Roman"/>
        </w:rPr>
        <w:t>” and 2) “</w:t>
      </w:r>
      <w:r w:rsidRPr="00E725AC">
        <w:rPr>
          <w:rFonts w:ascii="Times New Roman" w:hAnsi="Times New Roman" w:cs="Times New Roman"/>
        </w:rPr>
        <w:t>VARDEF Page Potential Issue.txt</w:t>
      </w:r>
      <w:r>
        <w:rPr>
          <w:rFonts w:ascii="Times New Roman" w:hAnsi="Times New Roman" w:cs="Times New Roman"/>
        </w:rPr>
        <w:t>”.</w:t>
      </w:r>
      <w:proofErr w:type="gramEnd"/>
    </w:p>
    <w:p w:rsidR="00141A56" w:rsidRPr="00B50F22" w:rsidRDefault="00C25212" w:rsidP="00B50F22">
      <w:pPr>
        <w:pStyle w:val="ListParagraph"/>
        <w:numPr>
          <w:ilvl w:val="0"/>
          <w:numId w:val="51"/>
        </w:numPr>
        <w:rPr>
          <w:rFonts w:ascii="Times New Roman" w:hAnsi="Times New Roman" w:cs="Times New Roman"/>
        </w:rPr>
      </w:pPr>
      <w:r w:rsidRPr="00B50F22">
        <w:rPr>
          <w:rFonts w:ascii="Times New Roman" w:hAnsi="Times New Roman" w:cs="Times New Roman"/>
        </w:rPr>
        <w:t>Action: Please review the reports carefully. In case define.xml is wrong, please update the SDTM mapping spec first</w:t>
      </w:r>
      <w:r w:rsidR="00F4300B">
        <w:rPr>
          <w:rFonts w:ascii="Times New Roman" w:hAnsi="Times New Roman" w:cs="Times New Roman"/>
        </w:rPr>
        <w:t>ly</w:t>
      </w:r>
      <w:r w:rsidRPr="00B50F22">
        <w:rPr>
          <w:rFonts w:ascii="Times New Roman" w:hAnsi="Times New Roman" w:cs="Times New Roman"/>
        </w:rPr>
        <w:t xml:space="preserve"> and then generated the updated study metadata and define.xml and re-run the validation program. </w:t>
      </w:r>
    </w:p>
    <w:sectPr w:rsidR="00141A56" w:rsidRPr="00B50F2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1B2" w:rsidRDefault="00E831B2" w:rsidP="00EE3E95">
      <w:r>
        <w:separator/>
      </w:r>
    </w:p>
  </w:endnote>
  <w:endnote w:type="continuationSeparator" w:id="0">
    <w:p w:rsidR="00E831B2" w:rsidRDefault="00E831B2"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7D" w:rsidRPr="005F5231" w:rsidRDefault="0097447D"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sidR="003E7C46">
      <w:rPr>
        <w:rFonts w:ascii="Times New Roman" w:hAnsi="Times New Roman" w:cs="Times New Roman" w:hint="eastAsia"/>
        <w:sz w:val="18"/>
        <w:szCs w:val="18"/>
      </w:rPr>
      <w:t xml:space="preserve">Version Number: </w:t>
    </w:r>
    <w:r w:rsidR="003E7C46">
      <w:rPr>
        <w:rFonts w:ascii="Times New Roman" w:hAnsi="Times New Roman" w:cs="Times New Roman"/>
        <w:sz w:val="18"/>
        <w:szCs w:val="18"/>
      </w:rPr>
      <w:t>1.0</w:t>
    </w:r>
  </w:p>
  <w:p w:rsidR="0097447D" w:rsidRDefault="0097447D"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00FC46E2">
      <w:rPr>
        <w:rFonts w:ascii="Times New Roman" w:hAnsi="Times New Roman" w:cs="Times New Roman"/>
        <w:sz w:val="18"/>
        <w:szCs w:val="18"/>
      </w:rPr>
      <w:t>, Brian Shen</w:t>
    </w:r>
    <w:r w:rsidRPr="005F5231">
      <w:rPr>
        <w:rFonts w:ascii="Times New Roman" w:hAnsi="Times New Roman" w:cs="Times New Roman"/>
        <w:sz w:val="18"/>
        <w:szCs w:val="18"/>
      </w:rPr>
      <w:tab/>
    </w:r>
    <w:r w:rsidRPr="005F5231">
      <w:rPr>
        <w:rFonts w:ascii="Times New Roman" w:hAnsi="Times New Roman" w:cs="Times New Roman"/>
        <w:sz w:val="18"/>
        <w:szCs w:val="18"/>
      </w:rPr>
      <w:tab/>
    </w:r>
    <w:r>
      <w:rPr>
        <w:rFonts w:ascii="Times New Roman" w:hAnsi="Times New Roman" w:cs="Times New Roman" w:hint="eastAsia"/>
        <w:sz w:val="18"/>
        <w:szCs w:val="18"/>
      </w:rPr>
      <w:t xml:space="preserve">Effective Date: </w:t>
    </w:r>
    <w:r w:rsidR="003E7C46">
      <w:rPr>
        <w:rFonts w:ascii="Times New Roman" w:hAnsi="Times New Roman" w:cs="Times New Roman"/>
        <w:sz w:val="18"/>
        <w:szCs w:val="18"/>
      </w:rPr>
      <w:t>14</w:t>
    </w:r>
    <w:r w:rsidR="00FC46E2">
      <w:rPr>
        <w:rFonts w:ascii="Times New Roman" w:hAnsi="Times New Roman" w:cs="Times New Roman"/>
        <w:sz w:val="18"/>
        <w:szCs w:val="18"/>
      </w:rPr>
      <w:t>Sep</w:t>
    </w:r>
    <w:r>
      <w:rPr>
        <w:rFonts w:ascii="Times New Roman" w:hAnsi="Times New Roman" w:cs="Times New Roman" w:hint="eastAsia"/>
        <w:sz w:val="18"/>
        <w:szCs w:val="18"/>
      </w:rPr>
      <w:t>2016</w:t>
    </w:r>
  </w:p>
  <w:p w:rsidR="0097447D" w:rsidRPr="005612CB" w:rsidRDefault="0097447D"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3E7C46">
      <w:rPr>
        <w:rFonts w:ascii="Times New Roman" w:hAnsi="Times New Roman" w:cs="Times New Roman"/>
        <w:noProof/>
        <w:sz w:val="18"/>
        <w:szCs w:val="18"/>
      </w:rPr>
      <w:t>9</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3E7C46">
      <w:rPr>
        <w:rFonts w:ascii="Times New Roman" w:hAnsi="Times New Roman" w:cs="Times New Roman"/>
        <w:noProof/>
        <w:sz w:val="18"/>
        <w:szCs w:val="18"/>
      </w:rPr>
      <w:t>9</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1B2" w:rsidRDefault="00E831B2" w:rsidP="00EE3E95">
      <w:r>
        <w:separator/>
      </w:r>
    </w:p>
  </w:footnote>
  <w:footnote w:type="continuationSeparator" w:id="0">
    <w:p w:rsidR="00E831B2" w:rsidRDefault="00E831B2"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7D" w:rsidRPr="005F048A" w:rsidRDefault="0097447D"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97447D" w:rsidRDefault="0097447D"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97447D" w:rsidRPr="005612CB" w:rsidRDefault="0097447D"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56F3B"/>
    <w:multiLevelType w:val="hybridMultilevel"/>
    <w:tmpl w:val="811A5A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3B087C"/>
    <w:multiLevelType w:val="hybridMultilevel"/>
    <w:tmpl w:val="70446680"/>
    <w:lvl w:ilvl="0" w:tplc="8114831A">
      <w:start w:val="1"/>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3094A47"/>
    <w:multiLevelType w:val="hybridMultilevel"/>
    <w:tmpl w:val="9F7ABB00"/>
    <w:lvl w:ilvl="0" w:tplc="406E1D20">
      <w:start w:val="1"/>
      <w:numFmt w:val="lowerLetter"/>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690955"/>
    <w:multiLevelType w:val="hybridMultilevel"/>
    <w:tmpl w:val="86F4D33E"/>
    <w:lvl w:ilvl="0" w:tplc="B19C26E4">
      <w:numFmt w:val="bullet"/>
      <w:lvlText w:val="•"/>
      <w:lvlJc w:val="left"/>
      <w:pPr>
        <w:ind w:left="1800" w:hanging="360"/>
      </w:pPr>
      <w:rPr>
        <w:rFonts w:ascii="SimSun" w:eastAsia="SimSun" w:hAnsi="SimSun" w:cs="SimSun"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6CD1A14"/>
    <w:multiLevelType w:val="hybridMultilevel"/>
    <w:tmpl w:val="47B2D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F113586"/>
    <w:multiLevelType w:val="hybridMultilevel"/>
    <w:tmpl w:val="C202695E"/>
    <w:lvl w:ilvl="0" w:tplc="26EA350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01E06FD"/>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nsid w:val="40832733"/>
    <w:multiLevelType w:val="hybridMultilevel"/>
    <w:tmpl w:val="FF0C14D0"/>
    <w:lvl w:ilvl="0" w:tplc="8114831A">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44BA66A4"/>
    <w:multiLevelType w:val="hybridMultilevel"/>
    <w:tmpl w:val="F3AC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525FB3"/>
    <w:multiLevelType w:val="hybridMultilevel"/>
    <w:tmpl w:val="B5306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5D2774EC"/>
    <w:multiLevelType w:val="hybridMultilevel"/>
    <w:tmpl w:val="6A00EBDC"/>
    <w:lvl w:ilvl="0" w:tplc="21B8EEB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654A51"/>
    <w:multiLevelType w:val="hybridMultilevel"/>
    <w:tmpl w:val="19C2A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2">
    <w:nsid w:val="6CF6634E"/>
    <w:multiLevelType w:val="multilevel"/>
    <w:tmpl w:val="DB5AAEE2"/>
    <w:lvl w:ilvl="0">
      <w:start w:val="1"/>
      <w:numFmt w:val="decimal"/>
      <w:lvlText w:val="%1."/>
      <w:lvlJc w:val="left"/>
      <w:pPr>
        <w:ind w:left="720" w:hanging="360"/>
      </w:pPr>
      <w:rPr>
        <w:rFonts w:hint="eastAsia"/>
      </w:rPr>
    </w:lvl>
    <w:lvl w:ilvl="1">
      <w:start w:val="1"/>
      <w:numFmt w:val="decimal"/>
      <w:isLgl/>
      <w:lvlText w:val="%1.%2"/>
      <w:lvlJc w:val="left"/>
      <w:pPr>
        <w:ind w:left="630" w:hanging="360"/>
      </w:pPr>
      <w:rPr>
        <w:rFonts w:ascii="Calibri" w:hAnsi="Calibri" w:hint="default"/>
        <w:b/>
        <w:sz w:val="24"/>
        <w:szCs w:val="24"/>
      </w:rPr>
    </w:lvl>
    <w:lvl w:ilvl="2">
      <w:start w:val="1"/>
      <w:numFmt w:val="decimal"/>
      <w:isLgl/>
      <w:lvlText w:val="%1.%2.%3"/>
      <w:lvlJc w:val="left"/>
      <w:pPr>
        <w:ind w:left="1080" w:hanging="720"/>
      </w:pPr>
      <w:rPr>
        <w:rFonts w:ascii="Calibri" w:hAnsi="Calibri" w:hint="default"/>
        <w:b/>
        <w:sz w:val="22"/>
        <w:szCs w:val="22"/>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43">
    <w:nsid w:val="711F75F1"/>
    <w:multiLevelType w:val="hybridMultilevel"/>
    <w:tmpl w:val="0AD61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6">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7">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9">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0">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nsid w:val="7BDE4412"/>
    <w:multiLevelType w:val="hybridMultilevel"/>
    <w:tmpl w:val="10FCD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BF6F88"/>
    <w:multiLevelType w:val="hybridMultilevel"/>
    <w:tmpl w:val="3C78432C"/>
    <w:lvl w:ilvl="0" w:tplc="1152EA5A">
      <w:start w:val="1"/>
      <w:numFmt w:val="low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7F605EB4"/>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8"/>
  </w:num>
  <w:num w:numId="2">
    <w:abstractNumId w:val="7"/>
  </w:num>
  <w:num w:numId="3">
    <w:abstractNumId w:val="30"/>
  </w:num>
  <w:num w:numId="4">
    <w:abstractNumId w:val="5"/>
  </w:num>
  <w:num w:numId="5">
    <w:abstractNumId w:val="6"/>
  </w:num>
  <w:num w:numId="6">
    <w:abstractNumId w:val="0"/>
  </w:num>
  <w:num w:numId="7">
    <w:abstractNumId w:val="2"/>
  </w:num>
  <w:num w:numId="8">
    <w:abstractNumId w:val="41"/>
  </w:num>
  <w:num w:numId="9">
    <w:abstractNumId w:val="3"/>
  </w:num>
  <w:num w:numId="10">
    <w:abstractNumId w:val="45"/>
  </w:num>
  <w:num w:numId="11">
    <w:abstractNumId w:val="37"/>
  </w:num>
  <w:num w:numId="12">
    <w:abstractNumId w:val="12"/>
  </w:num>
  <w:num w:numId="13">
    <w:abstractNumId w:val="11"/>
  </w:num>
  <w:num w:numId="14">
    <w:abstractNumId w:val="33"/>
  </w:num>
  <w:num w:numId="15">
    <w:abstractNumId w:val="18"/>
  </w:num>
  <w:num w:numId="16">
    <w:abstractNumId w:val="20"/>
  </w:num>
  <w:num w:numId="17">
    <w:abstractNumId w:val="36"/>
  </w:num>
  <w:num w:numId="18">
    <w:abstractNumId w:val="26"/>
  </w:num>
  <w:num w:numId="19">
    <w:abstractNumId w:val="38"/>
  </w:num>
  <w:num w:numId="20">
    <w:abstractNumId w:val="46"/>
  </w:num>
  <w:num w:numId="21">
    <w:abstractNumId w:val="17"/>
  </w:num>
  <w:num w:numId="22">
    <w:abstractNumId w:val="10"/>
  </w:num>
  <w:num w:numId="23">
    <w:abstractNumId w:val="28"/>
  </w:num>
  <w:num w:numId="24">
    <w:abstractNumId w:val="32"/>
  </w:num>
  <w:num w:numId="25">
    <w:abstractNumId w:val="49"/>
  </w:num>
  <w:num w:numId="26">
    <w:abstractNumId w:val="51"/>
  </w:num>
  <w:num w:numId="27">
    <w:abstractNumId w:val="44"/>
  </w:num>
  <w:num w:numId="28">
    <w:abstractNumId w:val="34"/>
  </w:num>
  <w:num w:numId="29">
    <w:abstractNumId w:val="16"/>
  </w:num>
  <w:num w:numId="30">
    <w:abstractNumId w:val="30"/>
  </w:num>
  <w:num w:numId="31">
    <w:abstractNumId w:val="54"/>
  </w:num>
  <w:num w:numId="32">
    <w:abstractNumId w:val="47"/>
  </w:num>
  <w:num w:numId="33">
    <w:abstractNumId w:val="42"/>
  </w:num>
  <w:num w:numId="34">
    <w:abstractNumId w:val="19"/>
  </w:num>
  <w:num w:numId="35">
    <w:abstractNumId w:val="15"/>
  </w:num>
  <w:num w:numId="36">
    <w:abstractNumId w:val="39"/>
  </w:num>
  <w:num w:numId="37">
    <w:abstractNumId w:val="21"/>
  </w:num>
  <w:num w:numId="38">
    <w:abstractNumId w:val="14"/>
  </w:num>
  <w:num w:numId="39">
    <w:abstractNumId w:val="4"/>
  </w:num>
  <w:num w:numId="40">
    <w:abstractNumId w:val="55"/>
  </w:num>
  <w:num w:numId="41">
    <w:abstractNumId w:val="29"/>
  </w:num>
  <w:num w:numId="42">
    <w:abstractNumId w:val="48"/>
  </w:num>
  <w:num w:numId="43">
    <w:abstractNumId w:val="50"/>
  </w:num>
  <w:num w:numId="44">
    <w:abstractNumId w:val="24"/>
  </w:num>
  <w:num w:numId="45">
    <w:abstractNumId w:val="39"/>
  </w:num>
  <w:num w:numId="46">
    <w:abstractNumId w:val="52"/>
  </w:num>
  <w:num w:numId="47">
    <w:abstractNumId w:val="1"/>
  </w:num>
  <w:num w:numId="48">
    <w:abstractNumId w:val="31"/>
  </w:num>
  <w:num w:numId="49">
    <w:abstractNumId w:val="40"/>
  </w:num>
  <w:num w:numId="50">
    <w:abstractNumId w:val="9"/>
  </w:num>
  <w:num w:numId="51">
    <w:abstractNumId w:val="25"/>
  </w:num>
  <w:num w:numId="52">
    <w:abstractNumId w:val="43"/>
  </w:num>
  <w:num w:numId="53">
    <w:abstractNumId w:val="27"/>
  </w:num>
  <w:num w:numId="54">
    <w:abstractNumId w:val="13"/>
  </w:num>
  <w:num w:numId="55">
    <w:abstractNumId w:val="53"/>
  </w:num>
  <w:num w:numId="56">
    <w:abstractNumId w:val="23"/>
  </w:num>
  <w:num w:numId="57">
    <w:abstractNumId w:val="35"/>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C6B7A"/>
    <w:rsid w:val="000D24D9"/>
    <w:rsid w:val="000D5600"/>
    <w:rsid w:val="000F3742"/>
    <w:rsid w:val="000F3D5D"/>
    <w:rsid w:val="000F6EAD"/>
    <w:rsid w:val="00111331"/>
    <w:rsid w:val="00115680"/>
    <w:rsid w:val="00124784"/>
    <w:rsid w:val="0013451C"/>
    <w:rsid w:val="00141A56"/>
    <w:rsid w:val="00142AD3"/>
    <w:rsid w:val="00146718"/>
    <w:rsid w:val="00154FBD"/>
    <w:rsid w:val="00157148"/>
    <w:rsid w:val="00157298"/>
    <w:rsid w:val="00160B0F"/>
    <w:rsid w:val="00161B6C"/>
    <w:rsid w:val="00163027"/>
    <w:rsid w:val="001752CD"/>
    <w:rsid w:val="001932E3"/>
    <w:rsid w:val="00193AAF"/>
    <w:rsid w:val="00193D65"/>
    <w:rsid w:val="001A20F4"/>
    <w:rsid w:val="001A2C0C"/>
    <w:rsid w:val="001C1481"/>
    <w:rsid w:val="001D07A0"/>
    <w:rsid w:val="001D094A"/>
    <w:rsid w:val="001E053B"/>
    <w:rsid w:val="001E77AD"/>
    <w:rsid w:val="002045AE"/>
    <w:rsid w:val="002049BB"/>
    <w:rsid w:val="002126EA"/>
    <w:rsid w:val="00220F1B"/>
    <w:rsid w:val="00225B87"/>
    <w:rsid w:val="00231346"/>
    <w:rsid w:val="00231E19"/>
    <w:rsid w:val="002364E1"/>
    <w:rsid w:val="00250807"/>
    <w:rsid w:val="00271046"/>
    <w:rsid w:val="00277A0F"/>
    <w:rsid w:val="00277E0C"/>
    <w:rsid w:val="00293237"/>
    <w:rsid w:val="002A23DA"/>
    <w:rsid w:val="002A7A50"/>
    <w:rsid w:val="002B6D44"/>
    <w:rsid w:val="002D0190"/>
    <w:rsid w:val="002D1082"/>
    <w:rsid w:val="002D2E84"/>
    <w:rsid w:val="002E7C03"/>
    <w:rsid w:val="00304B60"/>
    <w:rsid w:val="00305A40"/>
    <w:rsid w:val="00307D6F"/>
    <w:rsid w:val="0032164D"/>
    <w:rsid w:val="003241AC"/>
    <w:rsid w:val="00332304"/>
    <w:rsid w:val="00340533"/>
    <w:rsid w:val="0034284A"/>
    <w:rsid w:val="003477E4"/>
    <w:rsid w:val="00351318"/>
    <w:rsid w:val="00357E77"/>
    <w:rsid w:val="003620DD"/>
    <w:rsid w:val="003621F2"/>
    <w:rsid w:val="00362621"/>
    <w:rsid w:val="00366B5D"/>
    <w:rsid w:val="00381202"/>
    <w:rsid w:val="00382DF7"/>
    <w:rsid w:val="0038450E"/>
    <w:rsid w:val="00395803"/>
    <w:rsid w:val="003A6B5F"/>
    <w:rsid w:val="003C6AA2"/>
    <w:rsid w:val="003D243B"/>
    <w:rsid w:val="003E280F"/>
    <w:rsid w:val="003E43AF"/>
    <w:rsid w:val="003E7A6F"/>
    <w:rsid w:val="003E7C46"/>
    <w:rsid w:val="003F4BFE"/>
    <w:rsid w:val="004067C6"/>
    <w:rsid w:val="00410A2B"/>
    <w:rsid w:val="004172B3"/>
    <w:rsid w:val="00417DD0"/>
    <w:rsid w:val="004212CE"/>
    <w:rsid w:val="00424ACA"/>
    <w:rsid w:val="004336E5"/>
    <w:rsid w:val="00433BEB"/>
    <w:rsid w:val="00436B20"/>
    <w:rsid w:val="00442613"/>
    <w:rsid w:val="0045369F"/>
    <w:rsid w:val="00453D51"/>
    <w:rsid w:val="00457D55"/>
    <w:rsid w:val="0047115C"/>
    <w:rsid w:val="004843B3"/>
    <w:rsid w:val="004A1507"/>
    <w:rsid w:val="004A3E80"/>
    <w:rsid w:val="004D0C2F"/>
    <w:rsid w:val="004D58EE"/>
    <w:rsid w:val="004D769D"/>
    <w:rsid w:val="004E7F90"/>
    <w:rsid w:val="00500075"/>
    <w:rsid w:val="00502DAD"/>
    <w:rsid w:val="00504C6C"/>
    <w:rsid w:val="005114C1"/>
    <w:rsid w:val="005159F0"/>
    <w:rsid w:val="005172EF"/>
    <w:rsid w:val="00520B0E"/>
    <w:rsid w:val="00524D58"/>
    <w:rsid w:val="005250E2"/>
    <w:rsid w:val="00527179"/>
    <w:rsid w:val="005331A8"/>
    <w:rsid w:val="00554C0A"/>
    <w:rsid w:val="005612CB"/>
    <w:rsid w:val="00563073"/>
    <w:rsid w:val="00563904"/>
    <w:rsid w:val="00586FFF"/>
    <w:rsid w:val="005A07E8"/>
    <w:rsid w:val="005B1DB0"/>
    <w:rsid w:val="005B52EE"/>
    <w:rsid w:val="005E051D"/>
    <w:rsid w:val="005E2C7D"/>
    <w:rsid w:val="005E4BD4"/>
    <w:rsid w:val="005E6D41"/>
    <w:rsid w:val="005F3CFC"/>
    <w:rsid w:val="005F6767"/>
    <w:rsid w:val="00600D9A"/>
    <w:rsid w:val="0062324A"/>
    <w:rsid w:val="006329E4"/>
    <w:rsid w:val="006367B7"/>
    <w:rsid w:val="00644B48"/>
    <w:rsid w:val="00646676"/>
    <w:rsid w:val="006624E1"/>
    <w:rsid w:val="00672282"/>
    <w:rsid w:val="00677B9E"/>
    <w:rsid w:val="00682EEC"/>
    <w:rsid w:val="00684931"/>
    <w:rsid w:val="00684A07"/>
    <w:rsid w:val="006938ED"/>
    <w:rsid w:val="00695DE2"/>
    <w:rsid w:val="006974E4"/>
    <w:rsid w:val="006A165E"/>
    <w:rsid w:val="006A53E7"/>
    <w:rsid w:val="006B0228"/>
    <w:rsid w:val="006B53BE"/>
    <w:rsid w:val="006C3792"/>
    <w:rsid w:val="006D3C98"/>
    <w:rsid w:val="006D77F7"/>
    <w:rsid w:val="006E746C"/>
    <w:rsid w:val="006F390E"/>
    <w:rsid w:val="006F4247"/>
    <w:rsid w:val="00731DE1"/>
    <w:rsid w:val="00735C63"/>
    <w:rsid w:val="00736F14"/>
    <w:rsid w:val="00762129"/>
    <w:rsid w:val="00773C67"/>
    <w:rsid w:val="00784179"/>
    <w:rsid w:val="0079141A"/>
    <w:rsid w:val="007A08B8"/>
    <w:rsid w:val="007A2C4D"/>
    <w:rsid w:val="007A3C7F"/>
    <w:rsid w:val="007B1D19"/>
    <w:rsid w:val="007C78FC"/>
    <w:rsid w:val="007D298E"/>
    <w:rsid w:val="007D3435"/>
    <w:rsid w:val="007D792A"/>
    <w:rsid w:val="007E234A"/>
    <w:rsid w:val="007E33A1"/>
    <w:rsid w:val="007E41EC"/>
    <w:rsid w:val="007E4B6F"/>
    <w:rsid w:val="007F665C"/>
    <w:rsid w:val="0080192E"/>
    <w:rsid w:val="00803D6B"/>
    <w:rsid w:val="008063C0"/>
    <w:rsid w:val="008145E6"/>
    <w:rsid w:val="00814B2C"/>
    <w:rsid w:val="008172CA"/>
    <w:rsid w:val="008177F8"/>
    <w:rsid w:val="0082593B"/>
    <w:rsid w:val="00837DCB"/>
    <w:rsid w:val="008427F8"/>
    <w:rsid w:val="008564C5"/>
    <w:rsid w:val="00860CCD"/>
    <w:rsid w:val="00860D91"/>
    <w:rsid w:val="008635E1"/>
    <w:rsid w:val="00864283"/>
    <w:rsid w:val="00864EBC"/>
    <w:rsid w:val="00871EB7"/>
    <w:rsid w:val="00873034"/>
    <w:rsid w:val="00873D53"/>
    <w:rsid w:val="00875B0C"/>
    <w:rsid w:val="00877CE8"/>
    <w:rsid w:val="008845C0"/>
    <w:rsid w:val="008B1E2D"/>
    <w:rsid w:val="008B4256"/>
    <w:rsid w:val="008C7A01"/>
    <w:rsid w:val="008D1A87"/>
    <w:rsid w:val="008D1BCB"/>
    <w:rsid w:val="008D2183"/>
    <w:rsid w:val="008D5FB7"/>
    <w:rsid w:val="008D772B"/>
    <w:rsid w:val="008E5A1A"/>
    <w:rsid w:val="008E6EC5"/>
    <w:rsid w:val="008F085F"/>
    <w:rsid w:val="008F2A70"/>
    <w:rsid w:val="009142D2"/>
    <w:rsid w:val="00915CC1"/>
    <w:rsid w:val="009232F5"/>
    <w:rsid w:val="00935585"/>
    <w:rsid w:val="0094517B"/>
    <w:rsid w:val="00961834"/>
    <w:rsid w:val="00967300"/>
    <w:rsid w:val="00970991"/>
    <w:rsid w:val="0097294E"/>
    <w:rsid w:val="009737D5"/>
    <w:rsid w:val="00973E5E"/>
    <w:rsid w:val="0097447D"/>
    <w:rsid w:val="00975FAF"/>
    <w:rsid w:val="0097613C"/>
    <w:rsid w:val="009867D1"/>
    <w:rsid w:val="009A0869"/>
    <w:rsid w:val="009B0F9C"/>
    <w:rsid w:val="009B1615"/>
    <w:rsid w:val="009B1F58"/>
    <w:rsid w:val="009C1E41"/>
    <w:rsid w:val="009D2938"/>
    <w:rsid w:val="009D2D47"/>
    <w:rsid w:val="009D3501"/>
    <w:rsid w:val="009F3DD6"/>
    <w:rsid w:val="009F44C6"/>
    <w:rsid w:val="00A0100D"/>
    <w:rsid w:val="00A05C12"/>
    <w:rsid w:val="00A1196A"/>
    <w:rsid w:val="00A21033"/>
    <w:rsid w:val="00A23BEA"/>
    <w:rsid w:val="00A32A35"/>
    <w:rsid w:val="00A34896"/>
    <w:rsid w:val="00A42649"/>
    <w:rsid w:val="00A47652"/>
    <w:rsid w:val="00A63E0E"/>
    <w:rsid w:val="00A66E83"/>
    <w:rsid w:val="00A8221A"/>
    <w:rsid w:val="00A82C92"/>
    <w:rsid w:val="00A846A0"/>
    <w:rsid w:val="00A8681B"/>
    <w:rsid w:val="00A9275C"/>
    <w:rsid w:val="00AA3BE0"/>
    <w:rsid w:val="00AB0527"/>
    <w:rsid w:val="00AB4403"/>
    <w:rsid w:val="00AC0434"/>
    <w:rsid w:val="00AC51EF"/>
    <w:rsid w:val="00AC6BBA"/>
    <w:rsid w:val="00AC752D"/>
    <w:rsid w:val="00AD18FF"/>
    <w:rsid w:val="00AE6A2B"/>
    <w:rsid w:val="00AF2AD4"/>
    <w:rsid w:val="00AF7581"/>
    <w:rsid w:val="00B00039"/>
    <w:rsid w:val="00B00A31"/>
    <w:rsid w:val="00B07FBD"/>
    <w:rsid w:val="00B1175A"/>
    <w:rsid w:val="00B17668"/>
    <w:rsid w:val="00B2102C"/>
    <w:rsid w:val="00B221CA"/>
    <w:rsid w:val="00B26C3F"/>
    <w:rsid w:val="00B408E4"/>
    <w:rsid w:val="00B43F98"/>
    <w:rsid w:val="00B50F22"/>
    <w:rsid w:val="00B50FC1"/>
    <w:rsid w:val="00B5598B"/>
    <w:rsid w:val="00B715AC"/>
    <w:rsid w:val="00B75A91"/>
    <w:rsid w:val="00B97192"/>
    <w:rsid w:val="00BA1A37"/>
    <w:rsid w:val="00BA31FC"/>
    <w:rsid w:val="00BA6A8E"/>
    <w:rsid w:val="00BB3EBE"/>
    <w:rsid w:val="00BB537D"/>
    <w:rsid w:val="00BC3A8A"/>
    <w:rsid w:val="00BC3FFD"/>
    <w:rsid w:val="00BC6283"/>
    <w:rsid w:val="00BD1627"/>
    <w:rsid w:val="00BD1B32"/>
    <w:rsid w:val="00BD72FE"/>
    <w:rsid w:val="00BD7BC4"/>
    <w:rsid w:val="00BF04F0"/>
    <w:rsid w:val="00BF10A5"/>
    <w:rsid w:val="00BF1DA5"/>
    <w:rsid w:val="00C00BB8"/>
    <w:rsid w:val="00C07AE0"/>
    <w:rsid w:val="00C10C64"/>
    <w:rsid w:val="00C17AE9"/>
    <w:rsid w:val="00C22E3A"/>
    <w:rsid w:val="00C25212"/>
    <w:rsid w:val="00C35B10"/>
    <w:rsid w:val="00C368EC"/>
    <w:rsid w:val="00C42B5E"/>
    <w:rsid w:val="00C54757"/>
    <w:rsid w:val="00C55795"/>
    <w:rsid w:val="00C5612F"/>
    <w:rsid w:val="00C577F4"/>
    <w:rsid w:val="00C838E9"/>
    <w:rsid w:val="00C83C42"/>
    <w:rsid w:val="00C96EED"/>
    <w:rsid w:val="00CA035B"/>
    <w:rsid w:val="00CC5F2E"/>
    <w:rsid w:val="00CD41DD"/>
    <w:rsid w:val="00CD7E30"/>
    <w:rsid w:val="00CE2797"/>
    <w:rsid w:val="00CE56D1"/>
    <w:rsid w:val="00CF2BBF"/>
    <w:rsid w:val="00CF4E43"/>
    <w:rsid w:val="00D14D64"/>
    <w:rsid w:val="00D15111"/>
    <w:rsid w:val="00D2559E"/>
    <w:rsid w:val="00D25951"/>
    <w:rsid w:val="00D31D0A"/>
    <w:rsid w:val="00D47A5E"/>
    <w:rsid w:val="00D619E5"/>
    <w:rsid w:val="00D70150"/>
    <w:rsid w:val="00D70624"/>
    <w:rsid w:val="00D7641E"/>
    <w:rsid w:val="00D76E5A"/>
    <w:rsid w:val="00D839AA"/>
    <w:rsid w:val="00DA403A"/>
    <w:rsid w:val="00DC6574"/>
    <w:rsid w:val="00DD1AF1"/>
    <w:rsid w:val="00DF3FA5"/>
    <w:rsid w:val="00DF51B1"/>
    <w:rsid w:val="00E14A67"/>
    <w:rsid w:val="00E42B6F"/>
    <w:rsid w:val="00E47470"/>
    <w:rsid w:val="00E5647B"/>
    <w:rsid w:val="00E56E56"/>
    <w:rsid w:val="00E725AC"/>
    <w:rsid w:val="00E80008"/>
    <w:rsid w:val="00E821AB"/>
    <w:rsid w:val="00E831B2"/>
    <w:rsid w:val="00E95D75"/>
    <w:rsid w:val="00E97364"/>
    <w:rsid w:val="00EA142C"/>
    <w:rsid w:val="00EB0FFD"/>
    <w:rsid w:val="00EB578C"/>
    <w:rsid w:val="00EB63F2"/>
    <w:rsid w:val="00EC3E6F"/>
    <w:rsid w:val="00ED199E"/>
    <w:rsid w:val="00ED21DF"/>
    <w:rsid w:val="00ED5E96"/>
    <w:rsid w:val="00ED7277"/>
    <w:rsid w:val="00EE3250"/>
    <w:rsid w:val="00EE3E95"/>
    <w:rsid w:val="00EE7CBF"/>
    <w:rsid w:val="00F1412F"/>
    <w:rsid w:val="00F20336"/>
    <w:rsid w:val="00F20CCD"/>
    <w:rsid w:val="00F214BF"/>
    <w:rsid w:val="00F27130"/>
    <w:rsid w:val="00F32FBA"/>
    <w:rsid w:val="00F4300B"/>
    <w:rsid w:val="00F50E31"/>
    <w:rsid w:val="00F8151A"/>
    <w:rsid w:val="00FB1A49"/>
    <w:rsid w:val="00FB1C9D"/>
    <w:rsid w:val="00FB6AFE"/>
    <w:rsid w:val="00FC46E2"/>
    <w:rsid w:val="00FC55DB"/>
    <w:rsid w:val="00FC79EC"/>
    <w:rsid w:val="00FD019F"/>
    <w:rsid w:val="00FD6226"/>
    <w:rsid w:val="00FF043D"/>
    <w:rsid w:val="00FF1B57"/>
    <w:rsid w:val="00FF4B32"/>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SimSun" w:hAnsi="Calibri" w:cs="SimSun"/>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SimSun" w:hAnsi="Calibri" w:cs="SimSun"/>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SimSun" w:hAnsi="Calibri" w:cs="SimSun"/>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SimSun" w:hAnsi="Calibri" w:cs="SimSun"/>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SimSun" w:hAnsi="Calibri" w:cs="SimSun"/>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SimSun" w:hAnsi="Tahoma" w:cs="Tahoma"/>
      <w:sz w:val="16"/>
      <w:szCs w:val="16"/>
    </w:rPr>
  </w:style>
  <w:style w:type="paragraph" w:styleId="Revision">
    <w:name w:val="Revision"/>
    <w:hidden/>
    <w:uiPriority w:val="99"/>
    <w:semiHidden/>
    <w:rsid w:val="004843B3"/>
    <w:pPr>
      <w:spacing w:after="0" w:line="240" w:lineRule="auto"/>
    </w:pPr>
    <w:rPr>
      <w:rFonts w:ascii="Calibri" w:eastAsia="SimSun" w:hAnsi="Calibri" w:cs="SimSun"/>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3443">
      <w:bodyDiv w:val="1"/>
      <w:marLeft w:val="0"/>
      <w:marRight w:val="0"/>
      <w:marTop w:val="0"/>
      <w:marBottom w:val="0"/>
      <w:divBdr>
        <w:top w:val="none" w:sz="0" w:space="0" w:color="auto"/>
        <w:left w:val="none" w:sz="0" w:space="0" w:color="auto"/>
        <w:bottom w:val="none" w:sz="0" w:space="0" w:color="auto"/>
        <w:right w:val="none" w:sz="0" w:space="0" w:color="auto"/>
      </w:divBdr>
    </w:div>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151222086">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51628526">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0990766">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89443589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0894075">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79582857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 w:id="19503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cid:image001.png@01D208EF.8A978F0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623FE-9C1D-49A5-9125-D60EFCE5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9</Pages>
  <Words>2271</Words>
  <Characters>12947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Allen</dc:creator>
  <cp:lastModifiedBy>Yu, Jingjing</cp:lastModifiedBy>
  <cp:revision>42</cp:revision>
  <dcterms:created xsi:type="dcterms:W3CDTF">2016-09-09T08:08:00Z</dcterms:created>
  <dcterms:modified xsi:type="dcterms:W3CDTF">2016-09-14T02:50:00Z</dcterms:modified>
</cp:coreProperties>
</file>